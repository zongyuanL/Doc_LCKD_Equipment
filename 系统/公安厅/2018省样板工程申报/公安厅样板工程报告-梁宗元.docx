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26995" w14:textId="77777777" w:rsidR="00C6690F" w:rsidRPr="001866B2" w:rsidRDefault="00C6690F" w:rsidP="00A532CF">
      <w:pPr>
        <w:widowControl/>
        <w:spacing w:line="360" w:lineRule="auto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  <w:r w:rsidRPr="001866B2"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  <w:t>四川省公安厅警务保障部关于</w:t>
      </w:r>
    </w:p>
    <w:p w14:paraId="23193141" w14:textId="77777777" w:rsidR="00C6690F" w:rsidRPr="001866B2" w:rsidRDefault="00C6690F" w:rsidP="00A532CF">
      <w:pPr>
        <w:widowControl/>
        <w:spacing w:line="360" w:lineRule="auto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  <w:r w:rsidRPr="001866B2">
        <w:rPr>
          <w:rFonts w:asciiTheme="majorEastAsia" w:eastAsiaTheme="majorEastAsia" w:hAnsiTheme="majorEastAsia" w:cs="宋体" w:hint="eastAsia"/>
          <w:b/>
          <w:color w:val="333333"/>
          <w:kern w:val="36"/>
          <w:sz w:val="36"/>
          <w:szCs w:val="36"/>
        </w:rPr>
        <w:t>“</w:t>
      </w:r>
      <w:r w:rsidR="00CF02A9">
        <w:rPr>
          <w:rFonts w:asciiTheme="majorEastAsia" w:eastAsiaTheme="majorEastAsia" w:hAnsiTheme="majorEastAsia" w:cs="宋体" w:hint="eastAsia"/>
          <w:b/>
          <w:color w:val="333333"/>
          <w:kern w:val="36"/>
          <w:sz w:val="36"/>
          <w:szCs w:val="36"/>
        </w:rPr>
        <w:t>四川省公安厅</w:t>
      </w:r>
      <w:r w:rsidRPr="001866B2">
        <w:rPr>
          <w:rFonts w:asciiTheme="majorEastAsia" w:eastAsiaTheme="majorEastAsia" w:hAnsiTheme="majorEastAsia" w:cs="宋体" w:hint="eastAsia"/>
          <w:b/>
          <w:color w:val="333333"/>
          <w:kern w:val="36"/>
          <w:sz w:val="36"/>
          <w:szCs w:val="36"/>
        </w:rPr>
        <w:t>财务综合管理系统”争创</w:t>
      </w:r>
      <w:r w:rsidR="00CF02A9">
        <w:rPr>
          <w:rFonts w:asciiTheme="majorEastAsia" w:eastAsiaTheme="majorEastAsia" w:hAnsiTheme="majorEastAsia" w:cs="宋体" w:hint="eastAsia"/>
          <w:b/>
          <w:color w:val="333333"/>
          <w:kern w:val="36"/>
          <w:sz w:val="36"/>
          <w:szCs w:val="36"/>
        </w:rPr>
        <w:t>省公安机关</w:t>
      </w:r>
    </w:p>
    <w:p w14:paraId="18833FF7" w14:textId="77777777" w:rsidR="00C6690F" w:rsidRPr="001866B2" w:rsidRDefault="00C6690F" w:rsidP="00A532CF">
      <w:pPr>
        <w:widowControl/>
        <w:spacing w:line="360" w:lineRule="auto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  <w:r w:rsidRPr="001866B2">
        <w:rPr>
          <w:rFonts w:asciiTheme="majorEastAsia" w:eastAsiaTheme="majorEastAsia" w:hAnsiTheme="majorEastAsia" w:cs="宋体" w:hint="eastAsia"/>
          <w:b/>
          <w:color w:val="333333"/>
          <w:kern w:val="36"/>
          <w:sz w:val="36"/>
          <w:szCs w:val="36"/>
        </w:rPr>
        <w:t>第一批警务保障样板工程的报告</w:t>
      </w:r>
    </w:p>
    <w:p w14:paraId="7E39A6CA" w14:textId="77777777" w:rsidR="00520CA4" w:rsidRPr="001866B2" w:rsidRDefault="0070313C" w:rsidP="00A532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公安部装备财务局</w:t>
      </w:r>
      <w:r w:rsidR="00520CA4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：</w:t>
      </w:r>
    </w:p>
    <w:p w14:paraId="04C09F34" w14:textId="77777777" w:rsidR="00B5780A" w:rsidRDefault="00B5780A" w:rsidP="00B5780A">
      <w:pPr>
        <w:ind w:firstLine="600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为深入贯彻全国公安机关警务保障工作会议精神，</w:t>
      </w:r>
      <w:r w:rsidRPr="00F7417C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按照</w:t>
      </w:r>
      <w:r w:rsidRPr="00520CA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《 “十三五”规划实施和警务保障体系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建设样板工程实施方案》加快构建现代化警务保障体系要求，结合</w:t>
      </w:r>
      <w:r w:rsidRPr="00C47131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十八大深化财税体制改革内容，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四川省公安厅</w:t>
      </w:r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警务保障部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积极探索提高财务综合</w:t>
      </w:r>
      <w:r w:rsidRPr="009D1DBD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管理水平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实现途径，通过多方学习与了解，结合</w:t>
      </w:r>
      <w:r w:rsidRPr="00520CA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警务保障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业务特点，充分利用先进的信息化管理手段，在全国公安机关率先自主研发了《四川省公安厅财务综合管理系统》</w:t>
      </w:r>
      <w:r w:rsidR="00A00C3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（以下简称综合管理系统）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并得以成功运用。</w:t>
      </w:r>
    </w:p>
    <w:p w14:paraId="6CA83F44" w14:textId="77777777" w:rsidR="00B5780A" w:rsidRPr="00FB254E" w:rsidRDefault="00A00C3A" w:rsidP="00B5780A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综合管理系统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软件以财务管理“一体化、网络化、科学化和精细化”为总体设计目标</w:t>
      </w:r>
      <w:r w:rsidR="007A5DC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；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实现全面预算管理理念为开发指导思想；以全员、全面、全方位、全过程监控为核心；集系统化、战略化和人本化理念为一体，对单位上下</w:t>
      </w:r>
      <w:r w:rsidR="00967DD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资金预算、资金下达与分配、资金使用过程和资金运行结果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具有全面</w:t>
      </w:r>
      <w:r w:rsidR="001516E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控制</w:t>
      </w:r>
      <w:r w:rsidR="001516E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力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和约束力；</w:t>
      </w:r>
      <w:r w:rsidR="001516E0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通过该系统有效地对财务资金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进行计划、协调、控制和绩效评价；</w:t>
      </w:r>
      <w:r w:rsidR="0060059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对警务保障工作的资金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调动</w:t>
      </w:r>
      <w:r w:rsidR="0060059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与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资源</w:t>
      </w:r>
      <w:r w:rsidR="0060059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合理分配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、突出工作重点、提高管理水平</w:t>
      </w:r>
      <w:r w:rsidR="0060059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具有积极推动作用</w:t>
      </w:r>
      <w:r w:rsidR="00B5780A" w:rsidRPr="00AC77C5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  <w:r w:rsidR="00600594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 xml:space="preserve">      </w:t>
      </w:r>
      <w:r w:rsidR="00253D7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《四川省公安厅财务综合管理系统》经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过近2年的实践运用，</w:t>
      </w:r>
      <w:r w:rsidR="00B5780A" w:rsidRPr="00FB254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已具备较高成熟度,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在规范、科学、可控的系统管理理念运行管控下，全厅警务保障体系</w:t>
      </w:r>
      <w:ins w:id="0" w:author="梁宗元" w:date="2018-03-09T15:22:00Z">
        <w:r w:rsidR="00F50D7D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达到</w:t>
        </w:r>
      </w:ins>
      <w:del w:id="1" w:author="梁宗元" w:date="2018-03-09T15:22:00Z">
        <w:r w:rsidR="00B5780A" w:rsidRPr="00FB254E" w:rsidDel="00F50D7D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实现</w:delText>
        </w:r>
      </w:del>
      <w:r w:rsidR="00B5780A" w:rsidRPr="00FB254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了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B5780A" w:rsidRPr="00FB254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预算、财务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报销</w:t>
      </w:r>
      <w:r w:rsidR="00B5780A" w:rsidRPr="00FB254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、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B5780A" w:rsidRPr="00FB254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核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算整个过程的可控性、数据提取准确性、信息查询实时性等功能</w:t>
      </w:r>
      <w:r w:rsidR="00B5780A" w:rsidRPr="009D1DBD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,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为实现警务保障工作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>管理规范提供了有力保障，同时为</w:t>
      </w:r>
      <w:r w:rsidR="00B5780A" w:rsidRPr="009D1DBD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下一步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公安厅财务管理数据</w:t>
      </w:r>
      <w:r w:rsidR="00B5780A" w:rsidRPr="009D1DBD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与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省</w:t>
      </w:r>
      <w:r w:rsidR="00B5780A" w:rsidRPr="009D1DBD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财政厅预算系统对接</w:t>
      </w:r>
      <w:r w:rsidR="00B5780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打下了坚实基础，非常具备推广价值，现将有关情况汇报如下：</w:t>
      </w:r>
    </w:p>
    <w:p w14:paraId="0D900872" w14:textId="77777777" w:rsidR="00177958" w:rsidRPr="003614E0" w:rsidRDefault="00177958" w:rsidP="00A00C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157" w:firstLine="471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</w:pPr>
      <w:r w:rsidRPr="003614E0"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  <w:t>一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、“</w:t>
      </w:r>
      <w:r w:rsidR="0059429F"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预算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财务综合管理系统”开发背景</w:t>
      </w:r>
    </w:p>
    <w:p w14:paraId="69A0B0E3" w14:textId="77777777" w:rsidR="00930DAA" w:rsidRDefault="00503C4F" w:rsidP="00930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202" w:firstLine="566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随着</w:t>
      </w:r>
      <w:r w:rsidR="0059429F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</w:t>
      </w: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管理制度改革的不断深入和实施,各项政策的推进都要求我厅进一步加强</w:t>
      </w:r>
      <w:r w:rsidR="00CA7EE4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和细化</w:t>
      </w:r>
      <w:r w:rsidR="0059429F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</w:t>
      </w:r>
      <w:r w:rsidR="00CA7EE4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管理,强化</w:t>
      </w:r>
      <w:r w:rsidR="0059429F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</w:t>
      </w:r>
      <w:r w:rsidR="00CA7EE4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A7481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管理的</w:t>
      </w:r>
      <w:r w:rsidR="004D3E1B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约束刚性。</w:t>
      </w:r>
      <w:r w:rsidR="00CF02A9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传统方式下</w:t>
      </w:r>
      <w:r w:rsidR="0059429F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</w:t>
      </w:r>
      <w:r w:rsidR="004D3E1B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财务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管理上存在着一些问题,主要体现在:</w:t>
      </w:r>
      <w:r w:rsidR="00177958" w:rsidRPr="00930DAA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一是预算规划前瞻性不够</w:t>
      </w:r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各部门项目预算规划缺乏前瞻性和整体性,导致规划随意性大,项目成熟度不高最终影响预算的执行效率低下,资金使用效益不高。</w:t>
      </w:r>
      <w:r w:rsidR="00177958" w:rsidRPr="00930DAA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二是预算编制粗放。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各部门预算编制未能按照财政支出的功能类科目和经济类科目细化,造成预算申报与实际支出不匹配,影响预算执行。</w:t>
      </w:r>
      <w:r w:rsidR="00177958" w:rsidRPr="00930DAA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三是预算分配科学性不够。</w:t>
      </w:r>
      <w:r w:rsidR="00177958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由于各部门预算申报随意性大,细化程度不够,使得预算分配不科学,预算约束刚性不足,与财政预算管理的要求有差距</w:t>
      </w:r>
      <w:r w:rsidR="00333E34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  <w:r w:rsidR="00930DAA" w:rsidRPr="00930DAA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四是预算使用规范性不够。</w:t>
      </w:r>
      <w:ins w:id="2" w:author="梁宗元" w:date="2018-03-09T15:24:00Z">
        <w:r w:rsidR="006C620C">
          <w:rPr>
            <w:rFonts w:asciiTheme="minorEastAsia" w:hAnsiTheme="minorEastAsia" w:cs="宋体" w:hint="eastAsia"/>
            <w:b/>
            <w:color w:val="333333"/>
            <w:kern w:val="0"/>
            <w:sz w:val="28"/>
            <w:szCs w:val="28"/>
          </w:rPr>
          <w:t>由于预算编制粗放，也就导致了</w:t>
        </w:r>
      </w:ins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各部门在预算的实际使用过程中，</w:t>
      </w:r>
      <w:del w:id="3" w:author="梁宗元" w:date="2018-03-09T15:25:00Z">
        <w:r w:rsidR="00930DAA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未</w:delText>
        </w:r>
      </w:del>
      <w:ins w:id="4" w:author="梁宗元" w:date="2018-03-09T15:25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不</w:t>
        </w:r>
      </w:ins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能有效的落实专款专用、专项专用</w:t>
      </w:r>
      <w:ins w:id="5" w:author="梁宗元" w:date="2018-03-09T15:25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，缺乏规范性</w:t>
        </w:r>
      </w:ins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</w:t>
      </w:r>
      <w:r w:rsidR="00930DAA" w:rsidRPr="00930DAA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五是内控管理严谨性不够。</w:t>
      </w:r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在预算编审、预算调</w:t>
      </w:r>
      <w:r w:rsidR="00CF02A9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整、财务报销过程中，缺乏必要节点的管控，存在</w:t>
      </w:r>
      <w:ins w:id="6" w:author="梁宗元" w:date="2018-03-09T15:25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预算重复申报、</w:t>
        </w:r>
      </w:ins>
      <w:r w:rsidR="00CF02A9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审批不合理，重复报销</w:t>
      </w:r>
      <w:r w:rsidR="00930DA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等隐患。</w:t>
      </w:r>
    </w:p>
    <w:p w14:paraId="54AEEC80" w14:textId="77777777" w:rsidR="006F7B8E" w:rsidRPr="00326B71" w:rsidRDefault="00930DAA" w:rsidP="00326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202" w:firstLine="566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在此背景下，经</w:t>
      </w:r>
      <w:r w:rsidR="00CF02A9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我部充分考察、多方论证，自主开发了《</w:t>
      </w:r>
      <w:r w:rsidR="00CF02A9" w:rsidRPr="00CF02A9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四川省公安厅财务综合管理系统</w:t>
      </w:r>
      <w:r w:rsidR="00CF02A9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》</w:t>
      </w:r>
      <w:ins w:id="7" w:author="梁宗元" w:date="2018-03-09T15:26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</w:t>
        </w:r>
      </w:ins>
      <w:del w:id="8" w:author="梁宗元" w:date="2018-03-09T15:25:00Z">
        <w:r w:rsidR="00A12A6A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。</w:delText>
        </w:r>
      </w:del>
      <w:del w:id="9" w:author="梁宗元" w:date="2018-03-09T15:26:00Z">
        <w:r w:rsidR="00A00C3A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综合管理</w:delText>
        </w:r>
      </w:del>
      <w:r w:rsidR="00A00C3A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系统</w:t>
      </w:r>
      <w:r w:rsidR="002B3E76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以财务报账为核心，以预算执行、资金监管为重点，以资金收支为链条，以财务、业务一体化为目标，</w:t>
      </w:r>
      <w:r w:rsidR="002B3E76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>规范预算管理，确保</w:t>
      </w:r>
      <w:r w:rsidR="002B3E76" w:rsidRPr="006F7B8E">
        <w:rPr>
          <w:rFonts w:asciiTheme="minorEastAsia" w:hAnsiTheme="minorEastAsia" w:cs="宋体"/>
          <w:color w:val="333333"/>
          <w:kern w:val="0"/>
          <w:sz w:val="28"/>
          <w:szCs w:val="28"/>
        </w:rPr>
        <w:t>警务保障部</w:t>
      </w:r>
      <w:r w:rsidR="002B3E76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管理的有效性，提高资金安全性</w:t>
      </w:r>
      <w:del w:id="10" w:author="梁宗元" w:date="2018-03-09T15:26:00Z">
        <w:r w:rsidR="002B3E76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，</w:delText>
        </w:r>
      </w:del>
      <w:r w:rsidR="002B3E76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以及信息透明度</w:t>
      </w:r>
      <w:ins w:id="11" w:author="梁宗元" w:date="2018-03-09T15:26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</w:t>
        </w:r>
      </w:ins>
      <w:del w:id="12" w:author="梁宗元" w:date="2018-03-09T15:26:00Z">
        <w:r w:rsidR="002B3E76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。</w:delText>
        </w:r>
        <w:r w:rsidR="00CF02A9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经实践检验，</w:delText>
        </w:r>
        <w:r w:rsidR="00A00C3A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综合管理系统</w:delText>
        </w:r>
        <w:r w:rsidR="00CF02A9" w:rsidRPr="006F7B8E"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的使用</w:delText>
        </w:r>
      </w:del>
      <w:r w:rsidR="00CF02A9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有效提高</w:t>
      </w:r>
      <w:ins w:id="13" w:author="梁宗元" w:date="2018-03-09T15:26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了</w:t>
        </w:r>
      </w:ins>
      <w:r w:rsidR="00CF02A9"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我厅预算、财务管理水平。</w:t>
      </w:r>
    </w:p>
    <w:p w14:paraId="55B3C3E3" w14:textId="77777777" w:rsidR="00234041" w:rsidRDefault="003614E0" w:rsidP="00A00C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141" w:firstLine="423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</w:pP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二、</w:t>
      </w:r>
      <w:r w:rsidR="00A00C3A" w:rsidRPr="00A00C3A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综合管理系统</w:t>
      </w:r>
      <w:r w:rsidR="001A46F6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在</w:t>
      </w:r>
      <w:r w:rsidR="0059429F"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预算</w:t>
      </w:r>
      <w:r w:rsidR="008A1D2B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、</w:t>
      </w:r>
      <w:r w:rsidR="00A12A6A"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财务管理</w:t>
      </w:r>
      <w:r w:rsidR="001A46F6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方面的创新和</w:t>
      </w:r>
      <w:r w:rsidR="0059429F"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优势</w:t>
      </w:r>
      <w:r w:rsidR="00D65504"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：</w:t>
      </w:r>
    </w:p>
    <w:p w14:paraId="6C6ED00D" w14:textId="77777777" w:rsidR="00326B71" w:rsidRDefault="00326B71" w:rsidP="00326B71">
      <w:pPr>
        <w:widowControl/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202" w:firstLine="566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ab/>
      </w:r>
      <w:r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综合管理系统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首创了“数据</w:t>
      </w:r>
      <w:r w:rsidRPr="00326B71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平</w:t>
      </w:r>
      <w:r w:rsidRPr="00326B71">
        <w:rPr>
          <w:rFonts w:asciiTheme="minorEastAsia" w:hAnsiTheme="minorEastAsia" w:cs="宋体"/>
          <w:color w:val="333333"/>
          <w:kern w:val="0"/>
          <w:sz w:val="28"/>
          <w:szCs w:val="28"/>
        </w:rPr>
        <w:t>台</w:t>
      </w:r>
      <w:r w:rsidRPr="00326B71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集中</w:t>
      </w:r>
      <w:r w:rsidRPr="00326B71">
        <w:rPr>
          <w:rFonts w:asciiTheme="minorEastAsia" w:hAnsiTheme="minorEastAsia" w:cs="宋体"/>
          <w:color w:val="333333"/>
          <w:kern w:val="0"/>
          <w:sz w:val="28"/>
          <w:szCs w:val="28"/>
        </w:rPr>
        <w:t>化</w:t>
      </w:r>
      <w:r w:rsidRPr="00326B71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”的模式，</w:t>
      </w:r>
      <w:del w:id="14" w:author="梁宗元" w:date="2018-03-09T15:27:00Z">
        <w:r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将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预算、财务、核算统一在一个核心平台上运行，将三者有效的整合为一体。避免了传统模式下三个系统独立运行造成的基础数据不一致、预算数据不同步、数据影响不能及时反馈</w:t>
      </w:r>
      <w:ins w:id="15" w:author="梁宗元" w:date="2018-03-09T15:27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关联影响</w:t>
        </w:r>
      </w:ins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的弊端。</w:t>
      </w:r>
      <w:ins w:id="16" w:author="梁宗元" w:date="2018-03-09T15:28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预算下达后，在财务系统可以直接了解到预算的金额、使用目的</w:t>
        </w:r>
      </w:ins>
      <w:ins w:id="17" w:author="梁宗元" w:date="2018-03-09T15:29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，为财务报销提供准确的数据</w:t>
        </w:r>
      </w:ins>
      <w:ins w:id="18" w:author="梁宗元" w:date="2018-03-09T15:28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。在财务报销</w:t>
        </w:r>
      </w:ins>
      <w:ins w:id="19" w:author="梁宗元" w:date="2018-03-09T15:29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过程中，直接关联预算指标</w:t>
        </w:r>
      </w:ins>
      <w:ins w:id="20" w:author="梁宗元" w:date="2018-03-09T15:30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，资金的使用直接反馈到预算指标上，</w:t>
        </w:r>
      </w:ins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可以随时看到某</w:t>
      </w:r>
      <w:ins w:id="21" w:author="梁宗元" w:date="2018-03-09T15:27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项</w:t>
        </w:r>
      </w:ins>
      <w:del w:id="22" w:author="梁宗元" w:date="2018-03-09T15:27:00Z">
        <w:r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笔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预算有多少、用了多少、怎么使用的。既提升了资金利用率，也为领导决策提供了快速有效的数据支撑。</w:t>
      </w:r>
    </w:p>
    <w:p w14:paraId="723074D6" w14:textId="77777777" w:rsidR="00326B71" w:rsidRDefault="00326B71" w:rsidP="00326B71">
      <w:pPr>
        <w:widowControl/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202" w:firstLine="566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综合管理系统还提供了</w:t>
      </w:r>
      <w:ins w:id="23" w:author="梁宗元" w:date="2018-03-09T15:30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丰富的</w:t>
        </w:r>
      </w:ins>
      <w:del w:id="24" w:author="梁宗元" w:date="2018-03-09T15:30:00Z">
        <w:r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很多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实用化创新和功能，方便用户使用，降低财务工作强度，例如，</w:t>
      </w:r>
      <w:ins w:id="25" w:author="梁宗元" w:date="2018-03-09T15:31:00Z">
        <w:r w:rsidR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差旅</w:t>
        </w:r>
      </w:ins>
      <w:del w:id="26" w:author="梁宗元" w:date="2018-03-09T15:31:00Z">
        <w:r w:rsidDel="006C620C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差率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补助自动计算：根据出差地区、出差事由、出差方式、人员职级等</w:t>
      </w:r>
      <w:ins w:id="27" w:author="梁宗元" w:date="2018-03-09T15:33:00Z">
        <w:r w:rsidR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自动</w:t>
        </w:r>
      </w:ins>
      <w:del w:id="28" w:author="梁宗元" w:date="2018-03-09T15:33:00Z">
        <w:r w:rsidDel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激动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核算差旅补助；报销单据条码化：</w:t>
      </w:r>
      <w:del w:id="29" w:author="梁宗元" w:date="2018-03-09T15:33:00Z">
        <w:r w:rsidDel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可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根据报销单据自动生成条码，方便财务人员扫描查找；凭证自动生成：</w:t>
      </w:r>
      <w:del w:id="30" w:author="梁宗元" w:date="2018-03-09T15:33:00Z">
        <w:r w:rsidDel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系统</w:delText>
        </w:r>
      </w:del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根据报销单自动生成</w:t>
      </w:r>
      <w:ins w:id="31" w:author="梁宗元" w:date="2018-03-09T15:33:00Z">
        <w:r w:rsidR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财务接待</w:t>
        </w:r>
      </w:ins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凭证，降低财务人员工作量。</w:t>
      </w:r>
    </w:p>
    <w:p w14:paraId="47FF2828" w14:textId="77777777" w:rsidR="00326B71" w:rsidRPr="003614E0" w:rsidRDefault="00326B71" w:rsidP="00326B71">
      <w:pPr>
        <w:widowControl/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202" w:firstLine="566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通过实践</w:t>
      </w:r>
      <w:ins w:id="32" w:author="梁宗元" w:date="2018-03-09T15:34:00Z">
        <w:r w:rsidR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，证明</w:t>
        </w:r>
      </w:ins>
      <w:del w:id="33" w:author="梁宗元" w:date="2018-03-09T15:34:00Z">
        <w:r w:rsidDel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delText>，</w:delText>
        </w:r>
      </w:del>
      <w:r w:rsidRPr="006F7B8E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综合管理系统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具有</w:t>
      </w:r>
      <w:r w:rsidR="004501A8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以下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优势</w:t>
      </w:r>
      <w:r w:rsidR="004501A8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特点：</w:t>
      </w:r>
    </w:p>
    <w:p w14:paraId="22B46E75" w14:textId="77777777" w:rsidR="0059429F" w:rsidRPr="00D65504" w:rsidRDefault="0059429F" w:rsidP="00A00C3A">
      <w:pPr>
        <w:spacing w:line="360" w:lineRule="auto"/>
        <w:ind w:firstLineChars="100" w:firstLine="280"/>
        <w:jc w:val="left"/>
        <w:rPr>
          <w:rFonts w:asciiTheme="minorEastAsia" w:hAnsiTheme="minorEastAsia"/>
          <w:b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（一）自下而上，</w:t>
      </w:r>
      <w:r w:rsidR="008A1D2B">
        <w:rPr>
          <w:rFonts w:asciiTheme="minorEastAsia" w:hAnsiTheme="minorEastAsia" w:hint="eastAsia"/>
          <w:b/>
          <w:sz w:val="28"/>
          <w:szCs w:val="28"/>
        </w:rPr>
        <w:t>切合</w:t>
      </w:r>
      <w:r w:rsidRPr="00D65504">
        <w:rPr>
          <w:rFonts w:asciiTheme="minorEastAsia" w:hAnsiTheme="minorEastAsia" w:hint="eastAsia"/>
          <w:b/>
          <w:sz w:val="28"/>
          <w:szCs w:val="28"/>
        </w:rPr>
        <w:t>实际。</w:t>
      </w:r>
      <w:r w:rsidR="004D59F3">
        <w:rPr>
          <w:rFonts w:asciiTheme="minorEastAsia" w:hAnsiTheme="minorEastAsia" w:hint="eastAsia"/>
          <w:sz w:val="28"/>
          <w:szCs w:val="28"/>
        </w:rPr>
        <w:t>以往自上而下的预算填报方式脱离了实际工作，</w:t>
      </w:r>
      <w:ins w:id="34" w:author="梁宗元" w:date="2018-03-09T15:34:00Z">
        <w:r w:rsidR="00392C7A">
          <w:rPr>
            <w:rFonts w:asciiTheme="minorEastAsia" w:hAnsiTheme="minorEastAsia" w:hint="eastAsia"/>
            <w:sz w:val="28"/>
            <w:szCs w:val="28"/>
          </w:rPr>
          <w:t>由上级向下分配预算的方式</w:t>
        </w:r>
      </w:ins>
      <w:r w:rsidR="004D59F3">
        <w:rPr>
          <w:rFonts w:asciiTheme="minorEastAsia" w:hAnsiTheme="minorEastAsia" w:hint="eastAsia"/>
          <w:sz w:val="28"/>
          <w:szCs w:val="28"/>
        </w:rPr>
        <w:t>容易导致主观性较高，偏差较大。</w:t>
      </w:r>
      <w:ins w:id="35" w:author="梁宗元" w:date="2018-03-09T15:35:00Z">
        <w:r w:rsidR="00392C7A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综合管理系统，采用</w:t>
        </w:r>
      </w:ins>
      <w:r w:rsidR="00F47646">
        <w:rPr>
          <w:rFonts w:asciiTheme="minorEastAsia" w:hAnsiTheme="minorEastAsia" w:hint="eastAsia"/>
          <w:sz w:val="28"/>
          <w:szCs w:val="28"/>
        </w:rPr>
        <w:t>由各部门</w:t>
      </w:r>
      <w:del w:id="36" w:author="梁宗元" w:date="2018-03-09T15:35:00Z">
        <w:r w:rsidR="00F47646" w:rsidDel="00392C7A">
          <w:rPr>
            <w:rFonts w:asciiTheme="minorEastAsia" w:hAnsiTheme="minorEastAsia" w:hint="eastAsia"/>
            <w:sz w:val="28"/>
            <w:szCs w:val="28"/>
          </w:rPr>
          <w:delText>根据实际工作出发</w:delText>
        </w:r>
      </w:del>
      <w:r w:rsidR="00F47646">
        <w:rPr>
          <w:rFonts w:asciiTheme="minorEastAsia" w:hAnsiTheme="minorEastAsia" w:hint="eastAsia"/>
          <w:sz w:val="28"/>
          <w:szCs w:val="28"/>
        </w:rPr>
        <w:t>进行预算填报，逐级向上汇总的形式</w:t>
      </w:r>
      <w:ins w:id="37" w:author="梁宗元" w:date="2018-03-09T15:35:00Z">
        <w:r w:rsidR="00392C7A">
          <w:rPr>
            <w:rFonts w:asciiTheme="minorEastAsia" w:hAnsiTheme="minorEastAsia" w:hint="eastAsia"/>
            <w:sz w:val="28"/>
            <w:szCs w:val="28"/>
          </w:rPr>
          <w:t>形成预算。</w:t>
        </w:r>
      </w:ins>
      <w:ins w:id="38" w:author="梁宗元" w:date="2018-03-09T15:36:00Z">
        <w:r w:rsidR="00392C7A">
          <w:rPr>
            <w:rFonts w:asciiTheme="minorEastAsia" w:hAnsiTheme="minorEastAsia" w:hint="eastAsia"/>
            <w:sz w:val="28"/>
            <w:szCs w:val="28"/>
          </w:rPr>
          <w:t>各部门从自身工作出发，贴近实际，</w:t>
        </w:r>
      </w:ins>
      <w:r w:rsidR="00F47646">
        <w:rPr>
          <w:rFonts w:asciiTheme="minorEastAsia" w:hAnsiTheme="minorEastAsia" w:hint="eastAsia"/>
          <w:sz w:val="28"/>
          <w:szCs w:val="28"/>
        </w:rPr>
        <w:t>有效的提升了预算</w:t>
      </w:r>
      <w:r w:rsidR="00F47646">
        <w:rPr>
          <w:rFonts w:asciiTheme="minorEastAsia" w:hAnsiTheme="minorEastAsia" w:hint="eastAsia"/>
          <w:sz w:val="28"/>
          <w:szCs w:val="28"/>
        </w:rPr>
        <w:lastRenderedPageBreak/>
        <w:t>的精准度。</w:t>
      </w:r>
      <w:del w:id="39" w:author="梁宗元" w:date="2018-03-09T15:38:00Z">
        <w:r w:rsidR="00F47646" w:rsidDel="00392C7A">
          <w:rPr>
            <w:rFonts w:asciiTheme="minorEastAsia" w:hAnsiTheme="minorEastAsia" w:hint="eastAsia"/>
            <w:sz w:val="28"/>
            <w:szCs w:val="28"/>
          </w:rPr>
          <w:delText>警保部</w:delText>
        </w:r>
      </w:del>
      <w:ins w:id="40" w:author="梁宗元" w:date="2018-03-09T15:38:00Z">
        <w:r w:rsidR="00392C7A">
          <w:rPr>
            <w:rFonts w:asciiTheme="minorEastAsia" w:hAnsiTheme="minorEastAsia" w:hint="eastAsia"/>
            <w:sz w:val="28"/>
            <w:szCs w:val="28"/>
          </w:rPr>
          <w:t>厅党委再根据</w:t>
        </w:r>
      </w:ins>
      <w:del w:id="41" w:author="梁宗元" w:date="2018-03-09T15:38:00Z">
        <w:r w:rsidR="00F47646" w:rsidDel="00392C7A">
          <w:rPr>
            <w:rFonts w:asciiTheme="minorEastAsia" w:hAnsiTheme="minorEastAsia" w:hint="eastAsia"/>
            <w:sz w:val="28"/>
            <w:szCs w:val="28"/>
          </w:rPr>
          <w:delText>再根据</w:delText>
        </w:r>
      </w:del>
      <w:r w:rsidR="00F47646">
        <w:rPr>
          <w:rFonts w:asciiTheme="minorEastAsia" w:hAnsiTheme="minorEastAsia" w:hint="eastAsia"/>
          <w:sz w:val="28"/>
          <w:szCs w:val="28"/>
        </w:rPr>
        <w:t>汇总数据</w:t>
      </w:r>
      <w:ins w:id="42" w:author="梁宗元" w:date="2018-03-09T15:38:00Z">
        <w:r w:rsidR="00392C7A">
          <w:rPr>
            <w:rFonts w:asciiTheme="minorEastAsia" w:hAnsiTheme="minorEastAsia" w:hint="eastAsia"/>
            <w:sz w:val="28"/>
            <w:szCs w:val="28"/>
          </w:rPr>
          <w:t>讨论、确认，最终</w:t>
        </w:r>
      </w:ins>
      <w:r w:rsidR="00F47646">
        <w:rPr>
          <w:rFonts w:asciiTheme="minorEastAsia" w:hAnsiTheme="minorEastAsia" w:hint="eastAsia"/>
          <w:sz w:val="28"/>
          <w:szCs w:val="28"/>
        </w:rPr>
        <w:t>向财政部申请预算，并逐级分配</w:t>
      </w:r>
      <w:ins w:id="43" w:author="梁宗元" w:date="2018-03-09T15:39:00Z">
        <w:r w:rsidR="00392C7A">
          <w:rPr>
            <w:rFonts w:asciiTheme="minorEastAsia" w:hAnsiTheme="minorEastAsia" w:hint="eastAsia"/>
            <w:sz w:val="28"/>
            <w:szCs w:val="28"/>
          </w:rPr>
          <w:t>财政部</w:t>
        </w:r>
      </w:ins>
      <w:r w:rsidR="00F47646">
        <w:rPr>
          <w:rFonts w:asciiTheme="minorEastAsia" w:hAnsiTheme="minorEastAsia" w:hint="eastAsia"/>
          <w:sz w:val="28"/>
          <w:szCs w:val="28"/>
        </w:rPr>
        <w:t>下达的预算</w:t>
      </w:r>
      <w:ins w:id="44" w:author="梁宗元" w:date="2018-03-09T15:39:00Z">
        <w:r w:rsidR="00392C7A">
          <w:rPr>
            <w:rFonts w:asciiTheme="minorEastAsia" w:hAnsiTheme="minorEastAsia" w:hint="eastAsia"/>
            <w:sz w:val="28"/>
            <w:szCs w:val="28"/>
          </w:rPr>
          <w:t>指标</w:t>
        </w:r>
      </w:ins>
      <w:r w:rsidR="00F47646">
        <w:rPr>
          <w:rFonts w:asciiTheme="minorEastAsia" w:hAnsiTheme="minorEastAsia" w:hint="eastAsia"/>
          <w:sz w:val="28"/>
          <w:szCs w:val="28"/>
        </w:rPr>
        <w:t>至各部门、科室。</w:t>
      </w:r>
    </w:p>
    <w:p w14:paraId="7EFE55DE" w14:textId="77777777" w:rsidR="0059429F" w:rsidRPr="00D65504" w:rsidRDefault="0059429F" w:rsidP="00A00C3A">
      <w:pPr>
        <w:spacing w:line="360" w:lineRule="auto"/>
        <w:ind w:firstLineChars="100" w:firstLine="280"/>
        <w:jc w:val="left"/>
        <w:rPr>
          <w:rFonts w:asciiTheme="minorEastAsia" w:hAnsiTheme="minorEastAsia"/>
          <w:b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（二）科学分类，合理申报。</w:t>
      </w:r>
      <w:ins w:id="45" w:author="梁宗元" w:date="2018-03-09T15:40:00Z">
        <w:r w:rsidR="00CC0E02">
          <w:rPr>
            <w:rFonts w:asciiTheme="minorEastAsia" w:hAnsiTheme="minorEastAsia" w:hint="eastAsia"/>
            <w:b/>
            <w:sz w:val="28"/>
            <w:szCs w:val="28"/>
          </w:rPr>
          <w:t>定期根据系统</w:t>
        </w:r>
      </w:ins>
      <w:ins w:id="46" w:author="梁宗元" w:date="2018-03-09T15:41:00Z">
        <w:r w:rsidR="00CC0E02">
          <w:rPr>
            <w:rFonts w:asciiTheme="minorEastAsia" w:hAnsiTheme="minorEastAsia" w:hint="eastAsia"/>
            <w:b/>
            <w:sz w:val="28"/>
            <w:szCs w:val="28"/>
          </w:rPr>
          <w:t>统计、分析</w:t>
        </w:r>
      </w:ins>
      <w:ins w:id="47" w:author="梁宗元" w:date="2018-03-09T15:40:00Z">
        <w:r w:rsidR="00CC0E02">
          <w:rPr>
            <w:rFonts w:asciiTheme="minorEastAsia" w:hAnsiTheme="minorEastAsia" w:hint="eastAsia"/>
            <w:b/>
            <w:sz w:val="28"/>
            <w:szCs w:val="28"/>
          </w:rPr>
          <w:t>预算执行</w:t>
        </w:r>
      </w:ins>
      <w:ins w:id="48" w:author="梁宗元" w:date="2018-03-09T15:41:00Z">
        <w:r w:rsidR="00CC0E02">
          <w:rPr>
            <w:rFonts w:asciiTheme="minorEastAsia" w:hAnsiTheme="minorEastAsia" w:hint="eastAsia"/>
            <w:b/>
            <w:sz w:val="28"/>
            <w:szCs w:val="28"/>
          </w:rPr>
          <w:t>情况，结合实际工作方向和以</w:t>
        </w:r>
      </w:ins>
      <w:del w:id="49" w:author="梁宗元" w:date="2018-03-09T15:41:00Z">
        <w:r w:rsidRPr="00D65504" w:rsidDel="00CC0E02">
          <w:rPr>
            <w:rFonts w:asciiTheme="minorEastAsia" w:hAnsiTheme="minorEastAsia"/>
            <w:sz w:val="28"/>
            <w:szCs w:val="28"/>
          </w:rPr>
          <w:delText>结合以</w:delText>
        </w:r>
      </w:del>
      <w:r w:rsidRPr="00D65504">
        <w:rPr>
          <w:rFonts w:asciiTheme="minorEastAsia" w:hAnsiTheme="minorEastAsia"/>
          <w:sz w:val="28"/>
          <w:szCs w:val="28"/>
        </w:rPr>
        <w:t>往预算编制情况，将预算</w:t>
      </w:r>
      <w:ins w:id="50" w:author="梁宗元" w:date="2018-03-09T15:42:00Z">
        <w:r w:rsidR="00CC0E02">
          <w:rPr>
            <w:rFonts w:asciiTheme="minorEastAsia" w:hAnsiTheme="minorEastAsia" w:hint="eastAsia"/>
            <w:sz w:val="28"/>
            <w:szCs w:val="28"/>
          </w:rPr>
          <w:t>费用类型细分，例如，</w:t>
        </w:r>
      </w:ins>
      <w:r w:rsidRPr="00D65504">
        <w:rPr>
          <w:rFonts w:asciiTheme="minorEastAsia" w:hAnsiTheme="minorEastAsia"/>
          <w:sz w:val="28"/>
          <w:szCs w:val="28"/>
        </w:rPr>
        <w:t>细分为人员经费、日常公用经费、预算项目控制经费、归口管理项目经费、项目库经费、上年结转等类型</w:t>
      </w:r>
      <w:ins w:id="51" w:author="梁宗元" w:date="2018-03-09T16:14:00Z">
        <w:r w:rsidR="00506BBA">
          <w:rPr>
            <w:rFonts w:asciiTheme="minorEastAsia" w:hAnsiTheme="minorEastAsia" w:hint="eastAsia"/>
            <w:sz w:val="28"/>
            <w:szCs w:val="28"/>
          </w:rPr>
          <w:t>。</w:t>
        </w:r>
      </w:ins>
      <w:del w:id="52" w:author="梁宗元" w:date="2018-03-09T16:14:00Z">
        <w:r w:rsidRPr="00D65504" w:rsidDel="00506BBA">
          <w:rPr>
            <w:rFonts w:asciiTheme="minorEastAsia" w:hAnsiTheme="minorEastAsia"/>
            <w:sz w:val="28"/>
            <w:szCs w:val="28"/>
          </w:rPr>
          <w:delText>，</w:delText>
        </w:r>
      </w:del>
      <w:del w:id="53" w:author="梁宗元" w:date="2018-03-09T15:42:00Z">
        <w:r w:rsidRPr="00D65504" w:rsidDel="00CC0E02">
          <w:rPr>
            <w:rFonts w:asciiTheme="minorEastAsia" w:hAnsiTheme="minorEastAsia"/>
            <w:sz w:val="28"/>
            <w:szCs w:val="28"/>
          </w:rPr>
          <w:delText>使</w:delText>
        </w:r>
      </w:del>
      <w:r w:rsidRPr="00D65504">
        <w:rPr>
          <w:rFonts w:asciiTheme="minorEastAsia" w:hAnsiTheme="minorEastAsia"/>
          <w:sz w:val="28"/>
          <w:szCs w:val="28"/>
        </w:rPr>
        <w:t>各部在申报预算时，根据实际经费需求类型进行预算编制填报，避免</w:t>
      </w:r>
      <w:del w:id="54" w:author="梁宗元" w:date="2018-03-09T15:45:00Z">
        <w:r w:rsidRPr="00D65504" w:rsidDel="005A04F8">
          <w:rPr>
            <w:rFonts w:asciiTheme="minorEastAsia" w:hAnsiTheme="minorEastAsia"/>
            <w:sz w:val="28"/>
            <w:szCs w:val="28"/>
          </w:rPr>
          <w:delText>各部门在预算编制时，</w:delText>
        </w:r>
      </w:del>
      <w:r w:rsidRPr="00D65504">
        <w:rPr>
          <w:rFonts w:asciiTheme="minorEastAsia" w:hAnsiTheme="minorEastAsia"/>
          <w:sz w:val="28"/>
          <w:szCs w:val="28"/>
        </w:rPr>
        <w:t>出现漏编</w:t>
      </w:r>
      <w:ins w:id="55" w:author="梁宗元" w:date="2018-03-09T16:14:00Z">
        <w:r w:rsidR="0008498D">
          <w:rPr>
            <w:rFonts w:asciiTheme="minorEastAsia" w:hAnsiTheme="minorEastAsia" w:hint="eastAsia"/>
            <w:sz w:val="28"/>
            <w:szCs w:val="28"/>
          </w:rPr>
          <w:t>、</w:t>
        </w:r>
      </w:ins>
      <w:del w:id="56" w:author="梁宗元" w:date="2018-03-09T16:14:00Z">
        <w:r w:rsidRPr="00D65504" w:rsidDel="0008498D">
          <w:rPr>
            <w:rFonts w:asciiTheme="minorEastAsia" w:hAnsiTheme="minor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/>
          <w:sz w:val="28"/>
          <w:szCs w:val="28"/>
        </w:rPr>
        <w:t>错编及乱编等现象</w:t>
      </w:r>
      <w:ins w:id="57" w:author="梁宗元" w:date="2018-03-09T16:14:00Z">
        <w:r w:rsidR="0008498D">
          <w:rPr>
            <w:rFonts w:asciiTheme="minorEastAsia" w:hAnsiTheme="minorEastAsia" w:hint="eastAsia"/>
            <w:sz w:val="28"/>
            <w:szCs w:val="28"/>
          </w:rPr>
          <w:t>。</w:t>
        </w:r>
      </w:ins>
      <w:del w:id="58" w:author="梁宗元" w:date="2018-03-09T16:14:00Z">
        <w:r w:rsidRPr="00D65504" w:rsidDel="0008498D">
          <w:rPr>
            <w:rFonts w:asciiTheme="minorEastAsia" w:hAnsiTheme="minorEastAsia"/>
            <w:sz w:val="28"/>
            <w:szCs w:val="28"/>
          </w:rPr>
          <w:delText>，使得</w:delText>
        </w:r>
      </w:del>
      <w:r w:rsidRPr="00D65504">
        <w:rPr>
          <w:rFonts w:asciiTheme="minorEastAsia" w:hAnsiTheme="minorEastAsia"/>
          <w:sz w:val="28"/>
          <w:szCs w:val="28"/>
        </w:rPr>
        <w:t>预算编制填报</w:t>
      </w:r>
      <w:ins w:id="59" w:author="梁宗元" w:date="2018-03-09T16:14:00Z">
        <w:r w:rsidR="0008498D">
          <w:rPr>
            <w:rFonts w:asciiTheme="minorEastAsia" w:hAnsiTheme="minorEastAsia" w:hint="eastAsia"/>
            <w:sz w:val="28"/>
            <w:szCs w:val="28"/>
          </w:rPr>
          <w:t>工作</w:t>
        </w:r>
      </w:ins>
      <w:r w:rsidRPr="00D65504">
        <w:rPr>
          <w:rFonts w:asciiTheme="minorEastAsia" w:hAnsiTheme="minorEastAsia"/>
          <w:sz w:val="28"/>
          <w:szCs w:val="28"/>
        </w:rPr>
        <w:t>更加便捷</w:t>
      </w:r>
      <w:ins w:id="60" w:author="梁宗元" w:date="2018-03-09T15:46:00Z">
        <w:r w:rsidR="005A04F8">
          <w:rPr>
            <w:rFonts w:asciiTheme="minorEastAsia" w:hAnsiTheme="minorEastAsia" w:hint="eastAsia"/>
            <w:sz w:val="28"/>
            <w:szCs w:val="28"/>
          </w:rPr>
          <w:t>，更加科学</w:t>
        </w:r>
      </w:ins>
      <w:r w:rsidRPr="00D65504">
        <w:rPr>
          <w:rFonts w:asciiTheme="minorEastAsia" w:hAnsiTheme="minorEastAsia"/>
          <w:sz w:val="28"/>
          <w:szCs w:val="28"/>
        </w:rPr>
        <w:t>，更加合理。</w:t>
      </w:r>
    </w:p>
    <w:p w14:paraId="7E311DE8" w14:textId="77777777" w:rsidR="0059429F" w:rsidRPr="00D65504" w:rsidRDefault="008A1D2B" w:rsidP="00A00C3A">
      <w:pPr>
        <w:spacing w:line="360" w:lineRule="auto"/>
        <w:ind w:firstLineChars="100" w:firstLine="28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（三）明确</w:t>
      </w:r>
      <w:r w:rsidR="0059429F" w:rsidRPr="00D65504">
        <w:rPr>
          <w:rFonts w:asciiTheme="minorEastAsia" w:hAnsiTheme="minorEastAsia" w:hint="eastAsia"/>
          <w:b/>
          <w:sz w:val="28"/>
          <w:szCs w:val="28"/>
        </w:rPr>
        <w:t>规则，提高规范。</w:t>
      </w:r>
      <w:ins w:id="61" w:author="梁宗元" w:date="2018-03-09T16:14:00Z">
        <w:r w:rsidR="0008498D">
          <w:rPr>
            <w:rFonts w:asciiTheme="minorEastAsia" w:hAnsiTheme="minorEastAsia" w:hint="eastAsia"/>
            <w:b/>
            <w:sz w:val="28"/>
            <w:szCs w:val="28"/>
          </w:rPr>
          <w:t>预先设置</w:t>
        </w:r>
      </w:ins>
      <w:del w:id="62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通过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预算编制业务规则</w:t>
      </w:r>
      <w:del w:id="63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的设置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，对各部门预算编制申报的功能科目、经济科目</w:t>
      </w:r>
      <w:ins w:id="64" w:author="梁宗元" w:date="2018-03-09T16:15:00Z">
        <w:r w:rsidR="0008498D">
          <w:rPr>
            <w:rFonts w:asciiTheme="minorEastAsia" w:hAnsiTheme="minorEastAsia" w:hint="eastAsia"/>
            <w:sz w:val="28"/>
            <w:szCs w:val="28"/>
          </w:rPr>
          <w:t>、</w:t>
        </w:r>
      </w:ins>
      <w:del w:id="65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预算金额</w:t>
      </w:r>
      <w:del w:id="66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进行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有效控制，</w:t>
      </w:r>
      <w:ins w:id="67" w:author="梁宗元" w:date="2018-03-09T16:15:00Z">
        <w:r w:rsidR="0008498D">
          <w:rPr>
            <w:rFonts w:asciiTheme="minorEastAsia" w:hAnsiTheme="minorEastAsia" w:hint="eastAsia"/>
            <w:sz w:val="28"/>
            <w:szCs w:val="28"/>
          </w:rPr>
          <w:t>降低</w:t>
        </w:r>
      </w:ins>
      <w:del w:id="68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减少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各部门预算编制填报时的盲目性</w:t>
      </w:r>
      <w:ins w:id="69" w:author="梁宗元" w:date="2018-03-09T16:15:00Z">
        <w:r w:rsidR="0008498D">
          <w:rPr>
            <w:rFonts w:asciiTheme="minorEastAsia" w:hAnsiTheme="minorEastAsia" w:hint="eastAsia"/>
            <w:sz w:val="28"/>
            <w:szCs w:val="28"/>
          </w:rPr>
          <w:t>、</w:t>
        </w:r>
      </w:ins>
      <w:del w:id="70" w:author="梁宗元" w:date="2018-03-09T16:15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随意性，</w:t>
      </w:r>
      <w:del w:id="71" w:author="梁宗元" w:date="2018-03-09T16:16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使得预算编制</w:delText>
        </w:r>
      </w:del>
      <w:ins w:id="72" w:author="梁宗元" w:date="2018-03-09T16:16:00Z">
        <w:r w:rsidR="0008498D">
          <w:rPr>
            <w:rFonts w:asciiTheme="minorEastAsia" w:hAnsiTheme="minorEastAsia" w:hint="eastAsia"/>
            <w:sz w:val="28"/>
            <w:szCs w:val="28"/>
          </w:rPr>
          <w:t>提升</w:t>
        </w:r>
      </w:ins>
      <w:r w:rsidR="0059429F" w:rsidRPr="00D65504">
        <w:rPr>
          <w:rFonts w:asciiTheme="minorEastAsia" w:hAnsiTheme="minorEastAsia" w:hint="eastAsia"/>
          <w:sz w:val="28"/>
          <w:szCs w:val="28"/>
        </w:rPr>
        <w:t>规范性</w:t>
      </w:r>
      <w:del w:id="73" w:author="梁宗元" w:date="2018-03-09T16:16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进一步提高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。</w:t>
      </w:r>
      <w:ins w:id="74" w:author="梁宗元" w:date="2018-03-09T16:16:00Z">
        <w:r w:rsidR="0008498D" w:rsidRPr="006F7B8E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综合管理系统</w:t>
        </w:r>
        <w:r w:rsidR="0008498D">
          <w:rPr>
            <w:rFonts w:asciiTheme="minorEastAsia" w:hAnsiTheme="minorEastAsia" w:cs="宋体" w:hint="eastAsia"/>
            <w:color w:val="333333"/>
            <w:kern w:val="0"/>
            <w:sz w:val="28"/>
            <w:szCs w:val="28"/>
          </w:rPr>
          <w:t>使用前，</w:t>
        </w:r>
      </w:ins>
      <w:del w:id="75" w:author="梁宗元" w:date="2018-03-09T16:16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以往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预算编制申报工作周期</w:t>
      </w:r>
      <w:del w:id="76" w:author="梁宗元" w:date="2018-03-09T16:17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大概需要</w:delText>
        </w:r>
      </w:del>
      <w:ins w:id="77" w:author="梁宗元" w:date="2018-03-09T16:17:00Z">
        <w:r w:rsidR="0008498D">
          <w:rPr>
            <w:rFonts w:asciiTheme="minorEastAsia" w:hAnsiTheme="minorEastAsia" w:hint="eastAsia"/>
            <w:sz w:val="28"/>
            <w:szCs w:val="28"/>
          </w:rPr>
          <w:t>约为</w:t>
        </w:r>
      </w:ins>
      <w:r w:rsidR="0059429F" w:rsidRPr="00D65504">
        <w:rPr>
          <w:rFonts w:asciiTheme="minorEastAsia" w:hAnsiTheme="minorEastAsia" w:hint="eastAsia"/>
          <w:sz w:val="28"/>
          <w:szCs w:val="28"/>
        </w:rPr>
        <w:t>1个</w:t>
      </w:r>
      <w:ins w:id="78" w:author="梁宗元" w:date="2018-03-09T16:17:00Z">
        <w:r w:rsidR="0008498D">
          <w:rPr>
            <w:rFonts w:asciiTheme="minorEastAsia" w:hAnsiTheme="minorEastAsia" w:hint="eastAsia"/>
            <w:sz w:val="28"/>
            <w:szCs w:val="28"/>
          </w:rPr>
          <w:t>多</w:t>
        </w:r>
      </w:ins>
      <w:r w:rsidR="0059429F" w:rsidRPr="00D65504">
        <w:rPr>
          <w:rFonts w:asciiTheme="minorEastAsia" w:hAnsiTheme="minorEastAsia" w:hint="eastAsia"/>
          <w:sz w:val="28"/>
          <w:szCs w:val="28"/>
        </w:rPr>
        <w:t>月</w:t>
      </w:r>
      <w:del w:id="79" w:author="梁宗元" w:date="2018-03-09T16:17:00Z">
        <w:r w:rsidR="0059429F" w:rsidRPr="00D65504" w:rsidDel="0008498D">
          <w:rPr>
            <w:rFonts w:asciiTheme="minorEastAsia" w:hAnsiTheme="minorEastAsia" w:hint="eastAsia"/>
            <w:sz w:val="28"/>
            <w:szCs w:val="28"/>
          </w:rPr>
          <w:delText>左右</w:delText>
        </w:r>
      </w:del>
      <w:r w:rsidR="0059429F" w:rsidRPr="00D65504">
        <w:rPr>
          <w:rFonts w:asciiTheme="minorEastAsia" w:hAnsiTheme="minorEastAsia" w:hint="eastAsia"/>
          <w:sz w:val="28"/>
          <w:szCs w:val="28"/>
        </w:rPr>
        <w:t>，采用当前模式编制申报预算，只需要1-2周就能完成。从而大大缩短预算编制工作的整个时间周期，提升了整个预算编制工作的效率。</w:t>
      </w:r>
    </w:p>
    <w:p w14:paraId="3D553BA7" w14:textId="77777777" w:rsidR="008F0998" w:rsidDel="00F14CF5" w:rsidRDefault="0059429F" w:rsidP="00A00C3A">
      <w:pPr>
        <w:spacing w:line="360" w:lineRule="auto"/>
        <w:ind w:firstLineChars="150" w:firstLine="420"/>
        <w:jc w:val="left"/>
        <w:rPr>
          <w:del w:id="80" w:author="梁宗元" w:date="2018-03-09T16:52:00Z"/>
          <w:rFonts w:asciiTheme="minorEastAsia" w:hAnsiTheme="minorEastAsia"/>
          <w:color w:val="222222"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（四）流程管理，增强</w:t>
      </w:r>
      <w:r w:rsidR="008A1D2B">
        <w:rPr>
          <w:rFonts w:asciiTheme="minorEastAsia" w:hAnsiTheme="minorEastAsia" w:hint="eastAsia"/>
          <w:b/>
          <w:sz w:val="28"/>
          <w:szCs w:val="28"/>
        </w:rPr>
        <w:t>内控</w:t>
      </w:r>
      <w:r w:rsidRPr="00D65504">
        <w:rPr>
          <w:rFonts w:asciiTheme="minorEastAsia" w:hAnsiTheme="minorEastAsia" w:hint="eastAsia"/>
          <w:b/>
          <w:sz w:val="28"/>
          <w:szCs w:val="28"/>
        </w:rPr>
        <w:t>。</w:t>
      </w:r>
      <w:ins w:id="81" w:author="梁宗元" w:date="2018-03-09T16:57:00Z">
        <w:r w:rsidR="00C20C53">
          <w:rPr>
            <w:rFonts w:asciiTheme="minorEastAsia" w:hAnsiTheme="minorEastAsia" w:hint="eastAsia"/>
            <w:sz w:val="28"/>
            <w:szCs w:val="28"/>
          </w:rPr>
          <w:t>在</w:t>
        </w:r>
      </w:ins>
      <w:del w:id="82" w:author="梁宗元" w:date="2018-03-09T16:57:00Z">
        <w:r w:rsidRPr="00D65504" w:rsidDel="00C20C53">
          <w:rPr>
            <w:rFonts w:asciiTheme="minorEastAsia" w:hAnsiTheme="minorEastAsia"/>
            <w:sz w:val="28"/>
            <w:szCs w:val="28"/>
          </w:rPr>
          <w:delText>整个</w:delText>
        </w:r>
      </w:del>
      <w:r w:rsidRPr="00D65504">
        <w:rPr>
          <w:rFonts w:asciiTheme="minorEastAsia" w:hAnsiTheme="minorEastAsia"/>
          <w:sz w:val="28"/>
          <w:szCs w:val="28"/>
        </w:rPr>
        <w:t>预算编制申报工作</w:t>
      </w:r>
      <w:ins w:id="83" w:author="梁宗元" w:date="2018-03-09T16:57:00Z">
        <w:r w:rsidR="00C20C53">
          <w:rPr>
            <w:rFonts w:asciiTheme="minorEastAsia" w:hAnsiTheme="minorEastAsia" w:hint="eastAsia"/>
            <w:sz w:val="28"/>
            <w:szCs w:val="28"/>
          </w:rPr>
          <w:t>中</w:t>
        </w:r>
      </w:ins>
      <w:ins w:id="84" w:author="梁宗元" w:date="2018-03-09T16:58:00Z">
        <w:r w:rsidR="00C20C53">
          <w:rPr>
            <w:rFonts w:asciiTheme="minorEastAsia" w:hAnsiTheme="minorEastAsia" w:hint="eastAsia"/>
            <w:sz w:val="28"/>
            <w:szCs w:val="28"/>
          </w:rPr>
          <w:t>使用流程化管理</w:t>
        </w:r>
      </w:ins>
      <w:r w:rsidRPr="00D65504">
        <w:rPr>
          <w:rFonts w:asciiTheme="minorEastAsia" w:hAnsiTheme="minorEastAsia"/>
          <w:sz w:val="28"/>
          <w:szCs w:val="28"/>
        </w:rPr>
        <w:t>，</w:t>
      </w:r>
      <w:del w:id="85" w:author="梁宗元" w:date="2018-03-09T16:58:00Z">
        <w:r w:rsidRPr="00D65504" w:rsidDel="00C20C53">
          <w:rPr>
            <w:rFonts w:asciiTheme="minorEastAsia" w:hAnsiTheme="minorEastAsia"/>
            <w:sz w:val="28"/>
            <w:szCs w:val="28"/>
          </w:rPr>
          <w:delText>采用流程化管理，</w:delText>
        </w:r>
      </w:del>
      <w:r w:rsidRPr="00D65504">
        <w:rPr>
          <w:rFonts w:asciiTheme="minorEastAsia" w:hAnsiTheme="minorEastAsia"/>
          <w:sz w:val="28"/>
          <w:szCs w:val="28"/>
        </w:rPr>
        <w:t>自下而上</w:t>
      </w:r>
      <w:ins w:id="86" w:author="梁宗元" w:date="2018-03-09T16:58:00Z">
        <w:r w:rsidR="00C20C53">
          <w:rPr>
            <w:rFonts w:asciiTheme="minorEastAsia" w:hAnsiTheme="minorEastAsia" w:hint="eastAsia"/>
            <w:sz w:val="28"/>
            <w:szCs w:val="28"/>
          </w:rPr>
          <w:t>、</w:t>
        </w:r>
      </w:ins>
      <w:del w:id="87" w:author="梁宗元" w:date="2018-03-09T16:58:00Z">
        <w:r w:rsidRPr="00D65504" w:rsidDel="00C20C53">
          <w:rPr>
            <w:rFonts w:asciiTheme="minorEastAsia" w:hAnsiTheme="minor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/>
          <w:sz w:val="28"/>
          <w:szCs w:val="28"/>
        </w:rPr>
        <w:t>层层审批。从填报</w:t>
      </w:r>
      <w:ins w:id="88" w:author="梁宗元" w:date="2018-03-09T16:58:00Z">
        <w:r w:rsidR="00C20C53">
          <w:rPr>
            <w:rFonts w:asciiTheme="minorEastAsia" w:hAnsiTheme="minorEastAsia" w:hint="eastAsia"/>
            <w:sz w:val="28"/>
            <w:szCs w:val="28"/>
          </w:rPr>
          <w:t>、</w:t>
        </w:r>
      </w:ins>
      <w:del w:id="89" w:author="梁宗元" w:date="2018-03-09T16:58:00Z">
        <w:r w:rsidRPr="00D65504" w:rsidDel="00C20C53">
          <w:rPr>
            <w:rFonts w:asciiTheme="minorEastAsia" w:hAnsiTheme="minor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/>
          <w:sz w:val="28"/>
          <w:szCs w:val="28"/>
        </w:rPr>
        <w:t>审核</w:t>
      </w:r>
      <w:ins w:id="90" w:author="梁宗元" w:date="2018-03-09T16:58:00Z">
        <w:r w:rsidR="00C20C53">
          <w:rPr>
            <w:rFonts w:asciiTheme="minorEastAsia" w:hAnsiTheme="minorEastAsia" w:hint="eastAsia"/>
            <w:sz w:val="28"/>
            <w:szCs w:val="28"/>
          </w:rPr>
          <w:t>、</w:t>
        </w:r>
      </w:ins>
      <w:del w:id="91" w:author="梁宗元" w:date="2018-03-09T16:58:00Z">
        <w:r w:rsidRPr="00D65504" w:rsidDel="00C20C53">
          <w:rPr>
            <w:rFonts w:asciiTheme="minorEastAsia" w:hAnsiTheme="minor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/>
          <w:sz w:val="28"/>
          <w:szCs w:val="28"/>
        </w:rPr>
        <w:t>分配</w:t>
      </w:r>
      <w:del w:id="92" w:author="梁宗元" w:date="2018-03-09T16:58:00Z">
        <w:r w:rsidRPr="00D65504" w:rsidDel="00C20C53">
          <w:rPr>
            <w:rFonts w:asciiTheme="minorEastAsia" w:hAnsiTheme="minor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/>
          <w:sz w:val="28"/>
          <w:szCs w:val="28"/>
        </w:rPr>
        <w:t>到最终下达，每一环节都</w:t>
      </w:r>
      <w:ins w:id="93" w:author="梁宗元" w:date="2018-03-09T16:59:00Z">
        <w:r w:rsidR="00C20C53">
          <w:rPr>
            <w:rFonts w:asciiTheme="minorEastAsia" w:hAnsiTheme="minorEastAsia" w:hint="eastAsia"/>
            <w:sz w:val="28"/>
            <w:szCs w:val="28"/>
          </w:rPr>
          <w:t>由</w:t>
        </w:r>
      </w:ins>
      <w:del w:id="94" w:author="梁宗元" w:date="2018-03-09T16:59:00Z">
        <w:r w:rsidRPr="00D65504" w:rsidDel="00C20C53">
          <w:rPr>
            <w:rFonts w:asciiTheme="minorEastAsia" w:hAnsiTheme="minorEastAsia"/>
            <w:sz w:val="28"/>
            <w:szCs w:val="28"/>
          </w:rPr>
          <w:delText>需要</w:delText>
        </w:r>
      </w:del>
      <w:r w:rsidRPr="00D65504">
        <w:rPr>
          <w:rFonts w:asciiTheme="minorEastAsia" w:hAnsiTheme="minorEastAsia"/>
          <w:sz w:val="28"/>
          <w:szCs w:val="28"/>
        </w:rPr>
        <w:t>相关负责人进行</w:t>
      </w:r>
      <w:ins w:id="95" w:author="梁宗元" w:date="2018-03-09T16:59:00Z">
        <w:r w:rsidR="00C20C53">
          <w:rPr>
            <w:rFonts w:asciiTheme="minorEastAsia" w:hAnsiTheme="minorEastAsia" w:hint="eastAsia"/>
            <w:sz w:val="28"/>
            <w:szCs w:val="28"/>
          </w:rPr>
          <w:t>审批、</w:t>
        </w:r>
      </w:ins>
      <w:r w:rsidRPr="00D65504">
        <w:rPr>
          <w:rFonts w:asciiTheme="minorEastAsia" w:hAnsiTheme="minorEastAsia"/>
          <w:sz w:val="28"/>
          <w:szCs w:val="28"/>
        </w:rPr>
        <w:t>确认操作</w:t>
      </w:r>
      <w:ins w:id="96" w:author="梁宗元" w:date="2018-03-09T17:10:00Z">
        <w:r w:rsidR="00373BDA">
          <w:rPr>
            <w:rFonts w:asciiTheme="minorEastAsia" w:hAnsiTheme="minorEastAsia" w:hint="eastAsia"/>
            <w:sz w:val="28"/>
            <w:szCs w:val="28"/>
          </w:rPr>
          <w:t>。对操作记录进行</w:t>
        </w:r>
      </w:ins>
      <w:del w:id="97" w:author="梁宗元" w:date="2018-03-09T17:10:00Z">
        <w:r w:rsidRPr="00D65504" w:rsidDel="00373BDA">
          <w:rPr>
            <w:rFonts w:asciiTheme="minorEastAsia" w:hAnsiTheme="minorEastAsia"/>
            <w:sz w:val="28"/>
            <w:szCs w:val="28"/>
          </w:rPr>
          <w:delText>，</w:delText>
        </w:r>
      </w:del>
      <w:ins w:id="98" w:author="梁宗元" w:date="2018-03-09T17:09:00Z">
        <w:r w:rsidR="00373BDA">
          <w:rPr>
            <w:rFonts w:asciiTheme="minorEastAsia" w:hAnsiTheme="minorEastAsia" w:hint="eastAsia"/>
            <w:sz w:val="28"/>
            <w:szCs w:val="28"/>
          </w:rPr>
          <w:t>持久化</w:t>
        </w:r>
      </w:ins>
      <w:del w:id="99" w:author="梁宗元" w:date="2018-03-09T17:09:00Z">
        <w:r w:rsidRPr="00D65504" w:rsidDel="00373BDA">
          <w:rPr>
            <w:rFonts w:asciiTheme="minorEastAsia" w:hAnsiTheme="minorEastAsia"/>
            <w:sz w:val="28"/>
            <w:szCs w:val="28"/>
          </w:rPr>
          <w:delText>并</w:delText>
        </w:r>
      </w:del>
      <w:r w:rsidRPr="00D65504">
        <w:rPr>
          <w:rFonts w:asciiTheme="minorEastAsia" w:hAnsiTheme="minorEastAsia"/>
          <w:sz w:val="28"/>
          <w:szCs w:val="28"/>
        </w:rPr>
        <w:t>记录</w:t>
      </w:r>
      <w:del w:id="100" w:author="梁宗元" w:date="2018-03-09T17:10:00Z">
        <w:r w:rsidRPr="00D65504" w:rsidDel="00373BDA">
          <w:rPr>
            <w:rFonts w:asciiTheme="minorEastAsia" w:hAnsiTheme="minorEastAsia"/>
            <w:sz w:val="28"/>
            <w:szCs w:val="28"/>
          </w:rPr>
          <w:delText>相应操作日志</w:delText>
        </w:r>
      </w:del>
      <w:r w:rsidRPr="00D65504">
        <w:rPr>
          <w:rFonts w:asciiTheme="minorEastAsia" w:hAnsiTheme="minorEastAsia"/>
          <w:sz w:val="28"/>
          <w:szCs w:val="28"/>
        </w:rPr>
        <w:t>，</w:t>
      </w:r>
      <w:ins w:id="101" w:author="梁宗元" w:date="2018-03-09T17:10:00Z">
        <w:r w:rsidR="00373BDA">
          <w:rPr>
            <w:rFonts w:asciiTheme="minorEastAsia" w:hAnsiTheme="minorEastAsia" w:hint="eastAsia"/>
            <w:sz w:val="28"/>
            <w:szCs w:val="28"/>
          </w:rPr>
          <w:t>全程</w:t>
        </w:r>
      </w:ins>
      <w:del w:id="102" w:author="梁宗元" w:date="2018-03-09T17:10:00Z">
        <w:r w:rsidRPr="00D65504" w:rsidDel="00373BDA">
          <w:rPr>
            <w:rFonts w:asciiTheme="minorEastAsia" w:hAnsiTheme="minorEastAsia"/>
            <w:sz w:val="28"/>
            <w:szCs w:val="28"/>
          </w:rPr>
          <w:delText>做到</w:delText>
        </w:r>
      </w:del>
      <w:r w:rsidRPr="00D65504">
        <w:rPr>
          <w:rFonts w:asciiTheme="minorEastAsia" w:hAnsiTheme="minorEastAsia"/>
          <w:sz w:val="28"/>
          <w:szCs w:val="28"/>
        </w:rPr>
        <w:t>数据留痕，可追溯。同时，预算申报数据与相关附件相结合的方式，也给相关负责人审批预算提供了相应依据。</w:t>
      </w:r>
      <w:r w:rsidRPr="00D65504">
        <w:rPr>
          <w:rFonts w:asciiTheme="minorEastAsia" w:hAnsiTheme="minorEastAsia" w:hint="eastAsia"/>
          <w:sz w:val="28"/>
          <w:szCs w:val="28"/>
        </w:rPr>
        <w:t>硬化预算约束，</w:t>
      </w:r>
      <w:r w:rsidRPr="00D65504">
        <w:rPr>
          <w:rFonts w:asciiTheme="minorEastAsia" w:hAnsiTheme="minorEastAsia" w:hint="eastAsia"/>
          <w:color w:val="222222"/>
          <w:sz w:val="28"/>
          <w:szCs w:val="28"/>
        </w:rPr>
        <w:t>做到资金申请有法定依据，预算安排依法定程序，资金使用按法定步骤，增强了整个预算管理的控制。</w:t>
      </w:r>
    </w:p>
    <w:p w14:paraId="09DE3E94" w14:textId="77777777" w:rsidR="00125D73" w:rsidRPr="00D65504" w:rsidRDefault="00125D73" w:rsidP="00373BDA">
      <w:pPr>
        <w:spacing w:line="360" w:lineRule="auto"/>
        <w:ind w:firstLineChars="150" w:firstLine="420"/>
        <w:jc w:val="left"/>
        <w:rPr>
          <w:ins w:id="103" w:author="梁宗元" w:date="2018-03-09T16:52:00Z"/>
          <w:rFonts w:asciiTheme="minorEastAsia" w:hAnsiTheme="minorEastAsia"/>
          <w:b/>
          <w:sz w:val="28"/>
          <w:szCs w:val="28"/>
        </w:rPr>
      </w:pPr>
    </w:p>
    <w:p w14:paraId="2E135D21" w14:textId="3B3A449E" w:rsidR="0059429F" w:rsidRPr="00D65504" w:rsidRDefault="0059429F" w:rsidP="00A00C3A">
      <w:pPr>
        <w:spacing w:line="360" w:lineRule="auto"/>
        <w:ind w:firstLineChars="150" w:firstLine="420"/>
        <w:jc w:val="left"/>
        <w:rPr>
          <w:rFonts w:asciiTheme="minorEastAsia" w:hAnsiTheme="minorEastAsia"/>
          <w:b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（五）</w:t>
      </w:r>
      <w:r w:rsidR="003614E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8A1D2B">
        <w:rPr>
          <w:rFonts w:asciiTheme="minorEastAsia" w:hAnsiTheme="minorEastAsia" w:hint="eastAsia"/>
          <w:b/>
          <w:sz w:val="28"/>
          <w:szCs w:val="28"/>
        </w:rPr>
        <w:t>实时</w:t>
      </w:r>
      <w:r w:rsidRPr="00D65504">
        <w:rPr>
          <w:rFonts w:asciiTheme="minorEastAsia" w:hAnsiTheme="minorEastAsia" w:hint="eastAsia"/>
          <w:b/>
          <w:sz w:val="28"/>
          <w:szCs w:val="28"/>
        </w:rPr>
        <w:t>监控，强化执行。</w:t>
      </w:r>
      <w:del w:id="104" w:author="梁宗元" w:date="2018-03-11T02:08:00Z">
        <w:r w:rsidRPr="00D65504" w:rsidDel="003E1801">
          <w:rPr>
            <w:rFonts w:asciiTheme="minorEastAsia" w:hAnsiTheme="minorEastAsia" w:hint="eastAsia"/>
            <w:sz w:val="28"/>
            <w:szCs w:val="28"/>
          </w:rPr>
          <w:delText>通过与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财务综合管理系统</w:t>
      </w:r>
      <w:ins w:id="105" w:author="梁宗元" w:date="2018-03-11T02:08:00Z">
        <w:r w:rsidR="003E1801">
          <w:rPr>
            <w:rFonts w:asciiTheme="minorEastAsia" w:hAnsiTheme="minorEastAsia" w:hint="eastAsia"/>
            <w:sz w:val="28"/>
            <w:szCs w:val="28"/>
          </w:rPr>
          <w:t>将预算指标</w:t>
        </w:r>
      </w:ins>
      <w:ins w:id="106" w:author="梁宗元" w:date="2018-03-11T02:09:00Z">
        <w:r w:rsidR="003E1801">
          <w:rPr>
            <w:rFonts w:asciiTheme="minorEastAsia" w:hAnsiTheme="minorEastAsia" w:hint="eastAsia"/>
            <w:sz w:val="28"/>
            <w:szCs w:val="28"/>
          </w:rPr>
          <w:t>和财</w:t>
        </w:r>
        <w:r w:rsidR="003E1801">
          <w:rPr>
            <w:rFonts w:asciiTheme="minorEastAsia" w:hAnsiTheme="minorEastAsia" w:hint="eastAsia"/>
            <w:sz w:val="28"/>
            <w:szCs w:val="28"/>
          </w:rPr>
          <w:lastRenderedPageBreak/>
          <w:t>务报销</w:t>
        </w:r>
      </w:ins>
      <w:del w:id="107" w:author="梁宗元" w:date="2018-03-11T02:09:00Z">
        <w:r w:rsidRPr="00D65504" w:rsidDel="003E1801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无缝对接，</w:t>
      </w:r>
      <w:ins w:id="108" w:author="梁宗元" w:date="2018-03-11T02:09:00Z">
        <w:r w:rsidR="003E1801">
          <w:rPr>
            <w:rFonts w:asciiTheme="minorEastAsia" w:hAnsiTheme="minorEastAsia" w:hint="eastAsia"/>
            <w:sz w:val="28"/>
            <w:szCs w:val="28"/>
          </w:rPr>
          <w:t>通过两者</w:t>
        </w:r>
      </w:ins>
      <w:del w:id="109" w:author="梁宗元" w:date="2018-03-11T02:09:00Z">
        <w:r w:rsidRPr="00D65504" w:rsidDel="003E1801">
          <w:rPr>
            <w:rFonts w:asciiTheme="minorEastAsia" w:hAnsiTheme="minorEastAsia" w:hint="eastAsia"/>
            <w:sz w:val="28"/>
            <w:szCs w:val="28"/>
          </w:rPr>
          <w:delText>预算指标与财务报销进行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关联，</w:t>
      </w:r>
      <w:del w:id="110" w:author="梁宗元" w:date="2018-03-11T02:14:00Z">
        <w:r w:rsidRPr="00D65504" w:rsidDel="005929BA">
          <w:rPr>
            <w:rFonts w:asciiTheme="minorEastAsia" w:hAnsiTheme="minorEastAsia" w:hint="eastAsia"/>
            <w:sz w:val="28"/>
            <w:szCs w:val="28"/>
          </w:rPr>
          <w:delText>每一笔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预算支出</w:t>
      </w:r>
      <w:del w:id="111" w:author="梁宗元" w:date="2018-03-11T02:14:00Z">
        <w:r w:rsidRPr="00D65504" w:rsidDel="005929BA">
          <w:rPr>
            <w:rFonts w:asciiTheme="minorEastAsia" w:hAnsiTheme="minorEastAsia" w:hint="eastAsia"/>
            <w:sz w:val="28"/>
            <w:szCs w:val="28"/>
          </w:rPr>
          <w:delText>对应每一笔</w:delText>
        </w:r>
      </w:del>
      <w:ins w:id="112" w:author="梁宗元" w:date="2018-03-11T02:14:00Z">
        <w:r w:rsidR="005929BA">
          <w:rPr>
            <w:rFonts w:asciiTheme="minorEastAsia" w:hAnsiTheme="minorEastAsia" w:hint="eastAsia"/>
            <w:sz w:val="28"/>
            <w:szCs w:val="28"/>
          </w:rPr>
          <w:t>和</w:t>
        </w:r>
      </w:ins>
      <w:r w:rsidRPr="00D65504">
        <w:rPr>
          <w:rFonts w:asciiTheme="minorEastAsia" w:hAnsiTheme="minorEastAsia" w:hint="eastAsia"/>
          <w:sz w:val="28"/>
          <w:szCs w:val="28"/>
        </w:rPr>
        <w:t>预算指标</w:t>
      </w:r>
      <w:ins w:id="113" w:author="梁宗元" w:date="2018-03-11T02:14:00Z">
        <w:r w:rsidR="005929BA">
          <w:rPr>
            <w:rFonts w:asciiTheme="minorEastAsia" w:hAnsiTheme="minorEastAsia" w:hint="eastAsia"/>
            <w:sz w:val="28"/>
            <w:szCs w:val="28"/>
          </w:rPr>
          <w:t>一一对应</w:t>
        </w:r>
      </w:ins>
      <w:r w:rsidRPr="00D65504">
        <w:rPr>
          <w:rFonts w:asciiTheme="minorEastAsia" w:hAnsiTheme="minorEastAsia" w:hint="eastAsia"/>
          <w:sz w:val="28"/>
          <w:szCs w:val="28"/>
        </w:rPr>
        <w:t>，</w:t>
      </w:r>
      <w:del w:id="114" w:author="梁宗元" w:date="2018-03-11T02:33:00Z">
        <w:r w:rsidRPr="00D65504" w:rsidDel="00CF79E8">
          <w:rPr>
            <w:rFonts w:asciiTheme="minorEastAsia" w:hAnsiTheme="minorEastAsia" w:hint="eastAsia"/>
            <w:sz w:val="28"/>
            <w:szCs w:val="28"/>
          </w:rPr>
          <w:delText>做到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预算指标执行</w:t>
      </w:r>
      <w:ins w:id="115" w:author="梁宗元" w:date="2018-03-11T02:33:00Z">
        <w:r w:rsidR="00CF79E8">
          <w:rPr>
            <w:rFonts w:asciiTheme="minorEastAsia" w:hAnsiTheme="minorEastAsia" w:hint="eastAsia"/>
            <w:sz w:val="28"/>
            <w:szCs w:val="28"/>
          </w:rPr>
          <w:t>情况</w:t>
        </w:r>
      </w:ins>
      <w:del w:id="116" w:author="梁宗元" w:date="2018-03-11T02:33:00Z">
        <w:r w:rsidRPr="00D65504" w:rsidDel="00CF79E8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时时反馈，为</w:t>
      </w:r>
      <w:r w:rsidRPr="00D65504">
        <w:rPr>
          <w:rFonts w:asciiTheme="minorEastAsia" w:hAnsiTheme="minorEastAsia" w:hint="eastAsia"/>
          <w:color w:val="222222"/>
          <w:sz w:val="28"/>
          <w:szCs w:val="28"/>
        </w:rPr>
        <w:t>强化</w:t>
      </w:r>
      <w:del w:id="117" w:author="梁宗元" w:date="2018-03-11T02:38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整个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预算执行动态监控，健全支出进度通报</w:t>
      </w:r>
      <w:ins w:id="118" w:author="梁宗元" w:date="2018-03-11T02:37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和预算绩效</w:t>
        </w:r>
      </w:ins>
      <w:r w:rsidRPr="00D65504">
        <w:rPr>
          <w:rFonts w:asciiTheme="minorEastAsia" w:hAnsiTheme="minorEastAsia" w:hint="eastAsia"/>
          <w:color w:val="222222"/>
          <w:sz w:val="28"/>
          <w:szCs w:val="28"/>
        </w:rPr>
        <w:t>考核</w:t>
      </w:r>
      <w:del w:id="119" w:author="梁宗元" w:date="2018-03-11T02:37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和约谈机制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提供</w:t>
      </w:r>
      <w:ins w:id="120" w:author="梁宗元" w:date="2018-03-11T02:37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打造</w:t>
        </w:r>
      </w:ins>
      <w:ins w:id="121" w:author="梁宗元" w:date="2018-03-11T02:38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坚实基础</w:t>
        </w:r>
      </w:ins>
      <w:del w:id="122" w:author="梁宗元" w:date="2018-03-11T02:37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有力帮助</w:delText>
        </w:r>
      </w:del>
      <w:ins w:id="123" w:author="梁宗元" w:date="2018-03-11T02:38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。</w:t>
        </w:r>
      </w:ins>
      <w:del w:id="124" w:author="梁宗元" w:date="2018-03-11T02:38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通过时时的预算执行情况分析，</w:t>
      </w:r>
      <w:ins w:id="125" w:author="梁宗元" w:date="2018-03-11T02:38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还</w:t>
        </w:r>
      </w:ins>
      <w:r w:rsidRPr="00D65504">
        <w:rPr>
          <w:rFonts w:asciiTheme="minorEastAsia" w:hAnsiTheme="minorEastAsia" w:hint="eastAsia"/>
          <w:color w:val="222222"/>
          <w:sz w:val="28"/>
          <w:szCs w:val="28"/>
        </w:rPr>
        <w:t>可以帮助预算财务部门</w:t>
      </w:r>
      <w:ins w:id="126" w:author="梁宗元" w:date="2018-03-11T02:39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了解</w:t>
        </w:r>
      </w:ins>
      <w:del w:id="127" w:author="梁宗元" w:date="2018-03-11T02:39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对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预算执行进度较慢或预计年内难以执行</w:t>
      </w:r>
      <w:ins w:id="128" w:author="梁宗元" w:date="2018-03-11T02:39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的项目</w:t>
        </w:r>
      </w:ins>
      <w:del w:id="129" w:author="梁宗元" w:date="2018-03-11T02:39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的资金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，及时</w:t>
      </w:r>
      <w:del w:id="130" w:author="梁宗元" w:date="2018-03-11T02:39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的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进行</w:t>
      </w:r>
      <w:ins w:id="131" w:author="梁宗元" w:date="2018-03-11T02:40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预算</w:t>
        </w:r>
      </w:ins>
      <w:r w:rsidRPr="00D65504">
        <w:rPr>
          <w:rFonts w:asciiTheme="minorEastAsia" w:hAnsiTheme="minorEastAsia" w:hint="eastAsia"/>
          <w:color w:val="222222"/>
          <w:sz w:val="28"/>
          <w:szCs w:val="28"/>
        </w:rPr>
        <w:t>收回或调整用于</w:t>
      </w:r>
      <w:del w:id="132" w:author="梁宗元" w:date="2018-03-11T02:40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亟须支持的</w:delText>
        </w:r>
      </w:del>
      <w:ins w:id="133" w:author="梁宗元" w:date="2018-03-11T02:40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其它</w:t>
        </w:r>
      </w:ins>
      <w:r w:rsidRPr="00D65504">
        <w:rPr>
          <w:rFonts w:asciiTheme="minorEastAsia" w:hAnsiTheme="minorEastAsia" w:hint="eastAsia"/>
          <w:color w:val="222222"/>
          <w:sz w:val="28"/>
          <w:szCs w:val="28"/>
        </w:rPr>
        <w:t>领域</w:t>
      </w:r>
      <w:ins w:id="134" w:author="梁宗元" w:date="2018-03-11T02:40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，</w:t>
        </w:r>
      </w:ins>
      <w:del w:id="135" w:author="梁宗元" w:date="2018-03-11T02:40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。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从而提高了</w:t>
      </w:r>
      <w:ins w:id="136" w:author="梁宗元" w:date="2018-03-11T02:40:00Z">
        <w:r w:rsidR="000F6BBF">
          <w:rPr>
            <w:rFonts w:asciiTheme="minorEastAsia" w:hAnsiTheme="minorEastAsia" w:hint="eastAsia"/>
            <w:color w:val="222222"/>
            <w:sz w:val="28"/>
            <w:szCs w:val="28"/>
          </w:rPr>
          <w:t>单位</w:t>
        </w:r>
      </w:ins>
      <w:del w:id="137" w:author="梁宗元" w:date="2018-03-11T02:40:00Z">
        <w:r w:rsidRPr="00D65504" w:rsidDel="000F6BBF">
          <w:rPr>
            <w:rFonts w:asciiTheme="minorEastAsia" w:hAnsiTheme="minorEastAsia" w:hint="eastAsia"/>
            <w:color w:val="222222"/>
            <w:sz w:val="28"/>
            <w:szCs w:val="28"/>
          </w:rPr>
          <w:delText>整个</w:delText>
        </w:r>
      </w:del>
      <w:r w:rsidRPr="00D65504">
        <w:rPr>
          <w:rFonts w:asciiTheme="minorEastAsia" w:hAnsiTheme="minorEastAsia" w:hint="eastAsia"/>
          <w:color w:val="222222"/>
          <w:sz w:val="28"/>
          <w:szCs w:val="28"/>
        </w:rPr>
        <w:t>预算资金使用的有效性及合理性。</w:t>
      </w:r>
    </w:p>
    <w:p w14:paraId="37E878A8" w14:textId="5E274AA1" w:rsidR="0059429F" w:rsidRPr="00D65504" w:rsidRDefault="0059429F" w:rsidP="00A00C3A">
      <w:pPr>
        <w:spacing w:line="360" w:lineRule="auto"/>
        <w:ind w:firstLineChars="100" w:firstLine="280"/>
        <w:jc w:val="left"/>
        <w:rPr>
          <w:rFonts w:asciiTheme="minorEastAsia" w:hAnsiTheme="minorEastAsia"/>
          <w:b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（六）实施绩效，加强监督。</w:t>
      </w:r>
      <w:r w:rsidRPr="00D65504">
        <w:rPr>
          <w:rFonts w:asciiTheme="minorEastAsia" w:hAnsiTheme="minorEastAsia" w:hint="eastAsia"/>
          <w:sz w:val="28"/>
          <w:szCs w:val="28"/>
        </w:rPr>
        <w:t>预算项目编制</w:t>
      </w:r>
      <w:del w:id="138" w:author="梁宗元" w:date="2018-03-11T02:43:00Z">
        <w:r w:rsidRPr="00D65504" w:rsidDel="009C3D77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是</w:t>
      </w:r>
      <w:del w:id="139" w:author="梁宗元" w:date="2018-03-11T02:43:00Z">
        <w:r w:rsidRPr="00D65504" w:rsidDel="009C3D77">
          <w:rPr>
            <w:rFonts w:asciiTheme="minorEastAsia" w:hAnsiTheme="minorEastAsia" w:hint="eastAsia"/>
            <w:sz w:val="28"/>
            <w:szCs w:val="28"/>
          </w:rPr>
          <w:delText>整个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预算编制工作的重点</w:t>
      </w:r>
      <w:ins w:id="140" w:author="梁宗元" w:date="2018-03-11T02:43:00Z">
        <w:r w:rsidR="009C3D77">
          <w:rPr>
            <w:rFonts w:asciiTheme="minorEastAsia" w:hAnsiTheme="minorEastAsia" w:hint="eastAsia"/>
            <w:sz w:val="28"/>
            <w:szCs w:val="28"/>
          </w:rPr>
          <w:t>和</w:t>
        </w:r>
      </w:ins>
      <w:del w:id="141" w:author="梁宗元" w:date="2018-03-11T02:43:00Z">
        <w:r w:rsidRPr="00D65504" w:rsidDel="009C3D77">
          <w:rPr>
            <w:rFonts w:asciiTheme="minorEastAsia" w:hAnsiTheme="minorEastAsia" w:hint="eastAsia"/>
            <w:sz w:val="28"/>
            <w:szCs w:val="28"/>
          </w:rPr>
          <w:delText>及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核心。</w:t>
      </w:r>
      <w:ins w:id="142" w:author="梁宗元" w:date="2018-03-11T02:55:00Z">
        <w:r w:rsidR="00D10CB7">
          <w:rPr>
            <w:rFonts w:asciiTheme="minorEastAsia" w:hAnsiTheme="minorEastAsia" w:hint="eastAsia"/>
            <w:sz w:val="28"/>
            <w:szCs w:val="28"/>
          </w:rPr>
          <w:t>以往，</w:t>
        </w:r>
      </w:ins>
      <w:del w:id="143" w:author="梁宗元" w:date="2018-03-11T02:48:00Z">
        <w:r w:rsidRPr="00D65504" w:rsidDel="00356B28">
          <w:rPr>
            <w:rFonts w:asciiTheme="minorEastAsia" w:hAnsiTheme="minorEastAsia" w:hint="eastAsia"/>
            <w:sz w:val="28"/>
            <w:szCs w:val="28"/>
          </w:rPr>
          <w:delText>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各个部门在编制预算项目时</w:t>
      </w:r>
      <w:del w:id="144" w:author="梁宗元" w:date="2018-03-11T02:56:00Z">
        <w:r w:rsidRPr="00D65504" w:rsidDel="00D10CB7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缺乏前瞻性和整体性及规划的随意性</w:t>
      </w:r>
      <w:ins w:id="145" w:author="梁宗元" w:date="2018-03-11T02:49:00Z">
        <w:r w:rsidR="00356B28">
          <w:rPr>
            <w:rFonts w:asciiTheme="minorEastAsia" w:hAnsiTheme="minorEastAsia" w:hint="eastAsia"/>
            <w:sz w:val="28"/>
            <w:szCs w:val="28"/>
          </w:rPr>
          <w:t>一直是困扰</w:t>
        </w:r>
      </w:ins>
      <w:del w:id="146" w:author="梁宗元" w:date="2018-03-11T02:49:00Z">
        <w:r w:rsidRPr="00D65504" w:rsidDel="00356B28">
          <w:rPr>
            <w:rFonts w:asciiTheme="minorEastAsia" w:hAnsiTheme="minorEastAsia" w:hint="eastAsia"/>
            <w:sz w:val="28"/>
            <w:szCs w:val="28"/>
          </w:rPr>
          <w:delText>是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预算财务部门</w:t>
      </w:r>
      <w:ins w:id="147" w:author="梁宗元" w:date="2018-03-11T02:49:00Z">
        <w:r w:rsidR="00356B28">
          <w:rPr>
            <w:rFonts w:asciiTheme="minorEastAsia" w:hAnsiTheme="minorEastAsia" w:hint="eastAsia"/>
            <w:sz w:val="28"/>
            <w:szCs w:val="28"/>
          </w:rPr>
          <w:t>的首要</w:t>
        </w:r>
      </w:ins>
      <w:del w:id="148" w:author="梁宗元" w:date="2018-03-11T02:49:00Z">
        <w:r w:rsidRPr="00D65504" w:rsidDel="00356B28">
          <w:rPr>
            <w:rFonts w:asciiTheme="minorEastAsia" w:hAnsiTheme="minorEastAsia" w:hint="eastAsia"/>
            <w:sz w:val="28"/>
            <w:szCs w:val="28"/>
          </w:rPr>
          <w:delText>感到头疼难以解决的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问题。现在，</w:t>
      </w:r>
      <w:del w:id="149" w:author="梁宗元" w:date="2018-03-11T03:05:00Z">
        <w:r w:rsidR="00AF01C6" w:rsidDel="00F13D1D">
          <w:rPr>
            <w:rFonts w:asciiTheme="minorEastAsia" w:hAnsiTheme="minorEastAsia" w:hint="eastAsia"/>
            <w:sz w:val="28"/>
            <w:szCs w:val="28"/>
          </w:rPr>
          <w:delText>系统的绩效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通过实施</w:t>
      </w:r>
      <w:ins w:id="150" w:author="梁宗元" w:date="2018-03-11T03:05:00Z">
        <w:r w:rsidR="00F13D1D">
          <w:rPr>
            <w:rFonts w:asciiTheme="minorEastAsia" w:hAnsiTheme="minorEastAsia" w:hint="eastAsia"/>
            <w:sz w:val="28"/>
            <w:szCs w:val="28"/>
          </w:rPr>
          <w:t>预算</w:t>
        </w:r>
      </w:ins>
      <w:del w:id="151" w:author="梁宗元" w:date="2018-03-11T03:05:00Z">
        <w:r w:rsidRPr="00D65504" w:rsidDel="00F13D1D">
          <w:rPr>
            <w:rFonts w:asciiTheme="minorEastAsia" w:hAnsiTheme="minorEastAsia" w:hint="eastAsia"/>
            <w:sz w:val="28"/>
            <w:szCs w:val="28"/>
          </w:rPr>
          <w:delText>项目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绩效管理</w:t>
      </w:r>
      <w:del w:id="152" w:author="梁宗元" w:date="2018-03-11T03:06:00Z">
        <w:r w:rsidRPr="00D65504" w:rsidDel="00F13D1D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将预算项目编制申报与绩效评价体系有机结合</w:t>
      </w:r>
      <w:ins w:id="153" w:author="梁宗元" w:date="2018-03-11T03:06:00Z">
        <w:r w:rsidR="005B2FF1">
          <w:rPr>
            <w:rFonts w:asciiTheme="minorEastAsia" w:hAnsiTheme="minorEastAsia" w:hint="eastAsia"/>
            <w:sz w:val="28"/>
            <w:szCs w:val="28"/>
          </w:rPr>
          <w:t>。预算编制时，</w:t>
        </w:r>
        <w:r w:rsidR="00F13D1D">
          <w:rPr>
            <w:rFonts w:asciiTheme="minorEastAsia" w:hAnsiTheme="minorEastAsia" w:hint="eastAsia"/>
            <w:sz w:val="28"/>
            <w:szCs w:val="28"/>
          </w:rPr>
          <w:t>绩效目标作为预算的</w:t>
        </w:r>
        <w:r w:rsidR="005B2FF1">
          <w:rPr>
            <w:rFonts w:asciiTheme="minorEastAsia" w:hAnsiTheme="minorEastAsia" w:hint="eastAsia"/>
            <w:sz w:val="28"/>
            <w:szCs w:val="28"/>
          </w:rPr>
          <w:t>必要</w:t>
        </w:r>
      </w:ins>
      <w:ins w:id="154" w:author="梁宗元" w:date="2018-03-11T03:07:00Z">
        <w:r w:rsidR="005B2FF1">
          <w:rPr>
            <w:rFonts w:asciiTheme="minorEastAsia" w:hAnsiTheme="minorEastAsia" w:hint="eastAsia"/>
            <w:sz w:val="28"/>
            <w:szCs w:val="28"/>
          </w:rPr>
          <w:t>信息录入；</w:t>
        </w:r>
      </w:ins>
      <w:ins w:id="155" w:author="梁宗元" w:date="2018-03-11T03:08:00Z">
        <w:r w:rsidR="005B2FF1">
          <w:rPr>
            <w:rFonts w:asciiTheme="minorEastAsia" w:hAnsiTheme="minorEastAsia" w:hint="eastAsia"/>
            <w:sz w:val="28"/>
            <w:szCs w:val="28"/>
          </w:rPr>
          <w:t>每财年结束</w:t>
        </w:r>
      </w:ins>
      <w:ins w:id="156" w:author="梁宗元" w:date="2018-03-11T03:09:00Z">
        <w:r w:rsidR="005B2FF1">
          <w:rPr>
            <w:rFonts w:asciiTheme="minorEastAsia" w:hAnsiTheme="minorEastAsia" w:hint="eastAsia"/>
            <w:sz w:val="28"/>
            <w:szCs w:val="28"/>
          </w:rPr>
          <w:t>，通过对预算绩效目标进行考评，反馈预算的实际使用情况，指导</w:t>
        </w:r>
      </w:ins>
      <w:del w:id="157" w:author="梁宗元" w:date="2018-03-11T03:06:00Z">
        <w:r w:rsidRPr="00D65504" w:rsidDel="00F13D1D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del w:id="158" w:author="梁宗元" w:date="2018-03-11T03:09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使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各部门</w:t>
      </w:r>
      <w:ins w:id="159" w:author="梁宗元" w:date="2018-03-11T03:10:00Z">
        <w:r w:rsidR="005B2FF1">
          <w:rPr>
            <w:rFonts w:asciiTheme="minorEastAsia" w:hAnsiTheme="minorEastAsia" w:hint="eastAsia"/>
            <w:sz w:val="28"/>
            <w:szCs w:val="28"/>
          </w:rPr>
          <w:t>新一财年的</w:t>
        </w:r>
      </w:ins>
      <w:del w:id="160" w:author="梁宗元" w:date="2018-03-11T03:10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在编制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</w:t>
      </w:r>
      <w:ins w:id="161" w:author="梁宗元" w:date="2018-03-11T03:10:00Z">
        <w:r w:rsidR="005B2FF1">
          <w:rPr>
            <w:rFonts w:asciiTheme="minorEastAsia" w:hAnsiTheme="minorEastAsia" w:hint="eastAsia"/>
            <w:sz w:val="28"/>
            <w:szCs w:val="28"/>
          </w:rPr>
          <w:t>编制</w:t>
        </w:r>
      </w:ins>
      <w:del w:id="162" w:author="梁宗元" w:date="2018-03-11T03:10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项目时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，</w:t>
      </w:r>
      <w:ins w:id="163" w:author="梁宗元" w:date="2018-03-11T03:10:00Z">
        <w:r w:rsidR="005B2FF1">
          <w:rPr>
            <w:rFonts w:asciiTheme="minorEastAsia" w:hAnsiTheme="minorEastAsia" w:hint="eastAsia"/>
            <w:sz w:val="28"/>
            <w:szCs w:val="28"/>
          </w:rPr>
          <w:t>使其</w:t>
        </w:r>
      </w:ins>
      <w:r w:rsidRPr="00D65504">
        <w:rPr>
          <w:rFonts w:asciiTheme="minorEastAsia" w:hAnsiTheme="minorEastAsia" w:hint="eastAsia"/>
          <w:sz w:val="28"/>
          <w:szCs w:val="28"/>
        </w:rPr>
        <w:t>对申报的项目有个全局清晰的认识，做到心中有数，避免各部门</w:t>
      </w:r>
      <w:del w:id="164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在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编制预算</w:t>
      </w:r>
      <w:ins w:id="165" w:author="梁宗元" w:date="2018-03-11T03:11:00Z">
        <w:r w:rsidR="005B2FF1">
          <w:rPr>
            <w:rFonts w:asciiTheme="minorEastAsia" w:hAnsiTheme="minorEastAsia" w:hint="eastAsia"/>
            <w:sz w:val="28"/>
            <w:szCs w:val="28"/>
          </w:rPr>
          <w:t>编制的</w:t>
        </w:r>
      </w:ins>
      <w:del w:id="166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项目时</w:delText>
        </w:r>
      </w:del>
      <w:del w:id="167" w:author="梁宗元" w:date="2018-03-11T03:10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盲目</w:t>
      </w:r>
      <w:ins w:id="168" w:author="梁宗元" w:date="2018-03-11T03:10:00Z">
        <w:r w:rsidR="005B2FF1">
          <w:rPr>
            <w:rFonts w:asciiTheme="minorEastAsia" w:hAnsiTheme="minorEastAsia" w:hint="eastAsia"/>
            <w:sz w:val="28"/>
            <w:szCs w:val="28"/>
          </w:rPr>
          <w:t>性、</w:t>
        </w:r>
      </w:ins>
      <w:del w:id="169" w:author="梁宗元" w:date="2018-03-11T03:10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del w:id="170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随意</w:t>
      </w:r>
      <w:ins w:id="171" w:author="梁宗元" w:date="2018-03-11T03:11:00Z">
        <w:r w:rsidR="005B2FF1">
          <w:rPr>
            <w:rFonts w:asciiTheme="minorEastAsia" w:hAnsiTheme="minorEastAsia" w:hint="eastAsia"/>
            <w:sz w:val="28"/>
            <w:szCs w:val="28"/>
          </w:rPr>
          <w:t>性</w:t>
        </w:r>
      </w:ins>
      <w:del w:id="172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ins w:id="173" w:author="梁宗元" w:date="2018-03-11T03:11:00Z">
        <w:r w:rsidR="005B2FF1">
          <w:rPr>
            <w:rFonts w:asciiTheme="minorEastAsia" w:hAnsiTheme="minorEastAsia" w:hint="eastAsia"/>
            <w:sz w:val="28"/>
            <w:szCs w:val="28"/>
          </w:rPr>
          <w:t>和</w:t>
        </w:r>
      </w:ins>
      <w:del w:id="174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缺乏前瞻性</w:t>
      </w:r>
      <w:del w:id="175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的进行申报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。</w:t>
      </w:r>
      <w:del w:id="176" w:author="梁宗元" w:date="2018-03-11T03:11:00Z">
        <w:r w:rsidRPr="00D65504" w:rsidDel="005B2FF1">
          <w:rPr>
            <w:rFonts w:asciiTheme="minorEastAsia" w:hAnsiTheme="minorEastAsia" w:hint="eastAsia"/>
            <w:sz w:val="28"/>
            <w:szCs w:val="28"/>
          </w:rPr>
          <w:delText>同时，</w:delText>
        </w:r>
      </w:del>
    </w:p>
    <w:p w14:paraId="6C698B50" w14:textId="6A14B220" w:rsidR="008F7A87" w:rsidRDefault="0059429F" w:rsidP="00A00C3A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D65504">
        <w:rPr>
          <w:rFonts w:asciiTheme="minorEastAsia" w:hAnsiTheme="minorEastAsia" w:hint="eastAsia"/>
          <w:b/>
          <w:sz w:val="28"/>
          <w:szCs w:val="28"/>
        </w:rPr>
        <w:t>（七）数据分析，统筹安排。</w:t>
      </w:r>
      <w:ins w:id="177" w:author="梁宗元" w:date="2018-03-11T03:13:00Z">
        <w:r w:rsidR="003B2B46">
          <w:rPr>
            <w:rFonts w:asciiTheme="minorEastAsia" w:hAnsiTheme="minorEastAsia" w:hint="eastAsia"/>
            <w:sz w:val="28"/>
            <w:szCs w:val="28"/>
          </w:rPr>
          <w:t>以往，</w:t>
        </w:r>
      </w:ins>
      <w:del w:id="178" w:author="梁宗元" w:date="2018-03-11T03:13:00Z">
        <w:r w:rsidRPr="00D65504" w:rsidDel="003B2B46">
          <w:rPr>
            <w:rFonts w:asciiTheme="minorEastAsia" w:hAnsiTheme="minorEastAsia" w:hint="eastAsia"/>
            <w:sz w:val="28"/>
            <w:szCs w:val="28"/>
          </w:rPr>
          <w:delText>原有的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预算分配方式采用</w:t>
      </w:r>
      <w:ins w:id="179" w:author="梁宗元" w:date="2018-03-11T03:13:00Z">
        <w:r w:rsidR="003B2B46">
          <w:rPr>
            <w:rFonts w:asciiTheme="minorEastAsia" w:hAnsiTheme="minorEastAsia" w:hint="eastAsia"/>
            <w:sz w:val="28"/>
            <w:szCs w:val="28"/>
          </w:rPr>
          <w:t>原始的</w:t>
        </w:r>
      </w:ins>
      <w:r w:rsidRPr="00D65504">
        <w:rPr>
          <w:rFonts w:asciiTheme="minorEastAsia" w:hAnsiTheme="minorEastAsia" w:hint="eastAsia"/>
          <w:sz w:val="28"/>
          <w:szCs w:val="28"/>
        </w:rPr>
        <w:t>表格</w:t>
      </w:r>
      <w:ins w:id="180" w:author="梁宗元" w:date="2018-03-11T03:14:00Z">
        <w:r w:rsidR="003B2B46">
          <w:rPr>
            <w:rFonts w:asciiTheme="minorEastAsia" w:hAnsiTheme="minorEastAsia" w:hint="eastAsia"/>
            <w:sz w:val="28"/>
            <w:szCs w:val="28"/>
          </w:rPr>
          <w:t>方式</w:t>
        </w:r>
      </w:ins>
      <w:r w:rsidRPr="00D65504">
        <w:rPr>
          <w:rFonts w:asciiTheme="minorEastAsia" w:hAnsiTheme="minorEastAsia" w:hint="eastAsia"/>
          <w:sz w:val="28"/>
          <w:szCs w:val="28"/>
        </w:rPr>
        <w:t>手动进行分配，在分配时涉及多个表的数据，很难做到预算资金全局的统筹考虑与安排，</w:t>
      </w:r>
      <w:ins w:id="181" w:author="梁宗元" w:date="2018-03-11T03:15:00Z">
        <w:r w:rsidR="00814A73">
          <w:rPr>
            <w:rFonts w:asciiTheme="minorEastAsia" w:hAnsiTheme="minorEastAsia" w:hint="eastAsia"/>
            <w:sz w:val="28"/>
            <w:szCs w:val="28"/>
          </w:rPr>
          <w:t>造成预算</w:t>
        </w:r>
      </w:ins>
      <w:ins w:id="182" w:author="梁宗元" w:date="2018-03-11T03:16:00Z">
        <w:r w:rsidR="00814A73">
          <w:rPr>
            <w:rFonts w:asciiTheme="minorEastAsia" w:hAnsiTheme="minorEastAsia" w:hint="eastAsia"/>
            <w:sz w:val="28"/>
            <w:szCs w:val="28"/>
          </w:rPr>
          <w:t>分配不均匀</w:t>
        </w:r>
      </w:ins>
      <w:del w:id="183" w:author="梁宗元" w:date="2018-03-11T03:16:00Z">
        <w:r w:rsidRPr="00D65504" w:rsidDel="00814A73">
          <w:rPr>
            <w:rFonts w:asciiTheme="minorEastAsia" w:hAnsiTheme="minorEastAsia" w:hint="eastAsia"/>
            <w:sz w:val="28"/>
            <w:szCs w:val="28"/>
          </w:rPr>
          <w:delText>会出现有的部门多分，有的部门少分，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或资金安排不合理，</w:t>
      </w:r>
      <w:del w:id="184" w:author="梁宗元" w:date="2018-03-11T03:16:00Z">
        <w:r w:rsidRPr="00D65504" w:rsidDel="00814A73">
          <w:rPr>
            <w:rFonts w:asciiTheme="minorEastAsia" w:hAnsiTheme="minorEastAsia" w:hint="eastAsia"/>
            <w:sz w:val="28"/>
            <w:szCs w:val="28"/>
          </w:rPr>
          <w:delText>有的项目多分配，有的项目少分配，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难以平衡及保障重点项目与普通项目间资金的分配比例</w:t>
      </w:r>
      <w:del w:id="185" w:author="梁宗元" w:date="2018-03-11T03:16:00Z">
        <w:r w:rsidRPr="00D65504" w:rsidDel="00814A73">
          <w:rPr>
            <w:rFonts w:asciiTheme="minorEastAsia" w:hAnsiTheme="minorEastAsia" w:hint="eastAsia"/>
            <w:sz w:val="28"/>
            <w:szCs w:val="28"/>
          </w:rPr>
          <w:delText>关系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。</w:t>
      </w:r>
      <w:ins w:id="186" w:author="梁宗元" w:date="2018-03-11T03:21:00Z">
        <w:r w:rsidR="00BF4020" w:rsidRPr="006F7B8E">
          <w:rPr>
            <w:rFonts w:asciiTheme="minorEastAsia" w:hAnsiTheme="minorEastAsia" w:hint="eastAsia"/>
            <w:sz w:val="28"/>
            <w:szCs w:val="28"/>
          </w:rPr>
          <w:t>综合管理系统</w:t>
        </w:r>
        <w:r w:rsidR="00BF4020">
          <w:rPr>
            <w:rFonts w:asciiTheme="minorEastAsia" w:hAnsiTheme="minorEastAsia" w:hint="eastAsia"/>
            <w:sz w:val="28"/>
            <w:szCs w:val="28"/>
          </w:rPr>
          <w:t>以大数据为基础，</w:t>
        </w:r>
      </w:ins>
      <w:r w:rsidRPr="00D65504">
        <w:rPr>
          <w:rFonts w:asciiTheme="minorEastAsia" w:hAnsiTheme="minorEastAsia" w:hint="eastAsia"/>
          <w:sz w:val="28"/>
          <w:szCs w:val="28"/>
        </w:rPr>
        <w:t>通过</w:t>
      </w:r>
      <w:ins w:id="187" w:author="梁宗元" w:date="2018-03-11T03:21:00Z">
        <w:r w:rsidR="00BF4020">
          <w:rPr>
            <w:rFonts w:asciiTheme="minorEastAsia" w:hAnsiTheme="minorEastAsia" w:hint="eastAsia"/>
            <w:sz w:val="28"/>
            <w:szCs w:val="28"/>
          </w:rPr>
          <w:t>对绩效数据、预算使用情况、</w:t>
        </w:r>
      </w:ins>
      <w:ins w:id="188" w:author="梁宗元" w:date="2018-03-11T03:22:00Z">
        <w:r w:rsidR="00BF4020">
          <w:rPr>
            <w:rFonts w:asciiTheme="minorEastAsia" w:hAnsiTheme="minorEastAsia" w:hint="eastAsia"/>
            <w:sz w:val="28"/>
            <w:szCs w:val="28"/>
          </w:rPr>
          <w:t>项目信息进行</w:t>
        </w:r>
      </w:ins>
      <w:del w:id="189" w:author="梁宗元" w:date="2018-03-11T03:22:00Z">
        <w:r w:rsidRPr="00D65504" w:rsidDel="00BF4020">
          <w:rPr>
            <w:rFonts w:asciiTheme="minorEastAsia" w:hAnsiTheme="minorEastAsia" w:hint="eastAsia"/>
            <w:sz w:val="28"/>
            <w:szCs w:val="28"/>
          </w:rPr>
          <w:delText>现行的预算编制数据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收集</w:t>
      </w:r>
      <w:ins w:id="190" w:author="梁宗元" w:date="2018-03-11T03:22:00Z">
        <w:r w:rsidR="00BF4020">
          <w:rPr>
            <w:rFonts w:asciiTheme="minorEastAsia" w:hAnsiTheme="minorEastAsia" w:hint="eastAsia"/>
            <w:sz w:val="28"/>
            <w:szCs w:val="28"/>
          </w:rPr>
          <w:t>、汇总、分析并提供</w:t>
        </w:r>
      </w:ins>
      <w:ins w:id="191" w:author="梁宗元" w:date="2018-03-11T03:23:00Z">
        <w:r w:rsidR="005B3272">
          <w:rPr>
            <w:rFonts w:asciiTheme="minorEastAsia" w:hAnsiTheme="minorEastAsia" w:hint="eastAsia"/>
            <w:sz w:val="28"/>
            <w:szCs w:val="28"/>
          </w:rPr>
          <w:t>了多种</w:t>
        </w:r>
      </w:ins>
      <w:del w:id="192" w:author="梁宗元" w:date="2018-03-11T03:23:00Z">
        <w:r w:rsidRPr="00D65504" w:rsidDel="005B3272">
          <w:rPr>
            <w:rFonts w:asciiTheme="minorEastAsia" w:hAnsiTheme="minorEastAsia" w:hint="eastAsia"/>
            <w:sz w:val="28"/>
            <w:szCs w:val="28"/>
          </w:rPr>
          <w:delText>填报方式及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定制化的统计</w:t>
      </w:r>
      <w:ins w:id="193" w:author="梁宗元" w:date="2018-03-11T03:23:00Z">
        <w:r w:rsidR="005B3272">
          <w:rPr>
            <w:rFonts w:asciiTheme="minorEastAsia" w:hAnsiTheme="minorEastAsia" w:hint="eastAsia"/>
            <w:sz w:val="28"/>
            <w:szCs w:val="28"/>
          </w:rPr>
          <w:t>报表</w:t>
        </w:r>
      </w:ins>
      <w:del w:id="194" w:author="梁宗元" w:date="2018-03-11T03:23:00Z">
        <w:r w:rsidRPr="00D65504" w:rsidDel="005B3272">
          <w:rPr>
            <w:rFonts w:asciiTheme="minorEastAsia" w:hAnsiTheme="minorEastAsia" w:hint="eastAsia"/>
            <w:sz w:val="28"/>
            <w:szCs w:val="28"/>
          </w:rPr>
          <w:delText>查询分析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，在财政资金分配时，能给预算财务部门提供有效的数据支撑，使预算财务部门在进行资金安排时</w:t>
      </w:r>
      <w:del w:id="195" w:author="梁宗元" w:date="2018-03-11T03:23:00Z">
        <w:r w:rsidRPr="00D65504" w:rsidDel="005B3272">
          <w:rPr>
            <w:rFonts w:asciiTheme="minorEastAsia" w:hAnsiTheme="minorEastAsia" w:hint="eastAsia"/>
            <w:sz w:val="28"/>
            <w:szCs w:val="28"/>
          </w:rPr>
          <w:delText>，</w:delText>
        </w:r>
      </w:del>
      <w:r w:rsidRPr="00D65504">
        <w:rPr>
          <w:rFonts w:asciiTheme="minorEastAsia" w:hAnsiTheme="minorEastAsia" w:hint="eastAsia"/>
          <w:sz w:val="28"/>
          <w:szCs w:val="28"/>
        </w:rPr>
        <w:t>可以统筹考虑，</w:t>
      </w:r>
      <w:r w:rsidR="00D65504">
        <w:rPr>
          <w:rFonts w:asciiTheme="minorEastAsia" w:hAnsiTheme="minorEastAsia" w:hint="eastAsia"/>
          <w:sz w:val="28"/>
          <w:szCs w:val="28"/>
        </w:rPr>
        <w:t>合理安排。</w:t>
      </w:r>
      <w:ins w:id="196" w:author="梁宗元" w:date="2018-03-11T03:24:00Z">
        <w:r w:rsidR="005B3272">
          <w:rPr>
            <w:rFonts w:asciiTheme="minorEastAsia" w:hAnsiTheme="minorEastAsia" w:hint="eastAsia"/>
            <w:sz w:val="28"/>
            <w:szCs w:val="28"/>
          </w:rPr>
          <w:t>提升</w:t>
        </w:r>
      </w:ins>
      <w:del w:id="197" w:author="梁宗元" w:date="2018-03-11T03:24:00Z">
        <w:r w:rsidR="00D65504" w:rsidDel="005B3272">
          <w:rPr>
            <w:rFonts w:asciiTheme="minorEastAsia" w:hAnsiTheme="minorEastAsia" w:hint="eastAsia"/>
            <w:sz w:val="28"/>
            <w:szCs w:val="28"/>
          </w:rPr>
          <w:delText>保障</w:delText>
        </w:r>
      </w:del>
      <w:r w:rsidR="00D65504">
        <w:rPr>
          <w:rFonts w:asciiTheme="minorEastAsia" w:hAnsiTheme="minorEastAsia" w:hint="eastAsia"/>
          <w:sz w:val="28"/>
          <w:szCs w:val="28"/>
        </w:rPr>
        <w:t>了预算资金分配的合理性，提</w:t>
      </w:r>
      <w:r w:rsidR="00D65504">
        <w:rPr>
          <w:rFonts w:asciiTheme="minorEastAsia" w:hAnsiTheme="minorEastAsia" w:hint="eastAsia"/>
          <w:sz w:val="28"/>
          <w:szCs w:val="28"/>
        </w:rPr>
        <w:lastRenderedPageBreak/>
        <w:t>高了预算资金使用的效益。</w:t>
      </w:r>
    </w:p>
    <w:p w14:paraId="28126470" w14:textId="77777777" w:rsidR="008F7A87" w:rsidRPr="008F7A87" w:rsidRDefault="008F7A87" w:rsidP="00A00C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189" w:firstLine="567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</w:pPr>
      <w:r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三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、</w:t>
      </w:r>
      <w:r w:rsidR="00A00C3A" w:rsidRPr="00A00C3A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综合管理系统</w:t>
      </w:r>
      <w:r w:rsidR="00F42800" w:rsidRPr="00F4280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运用情况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：</w:t>
      </w:r>
    </w:p>
    <w:p w14:paraId="64A3F793" w14:textId="65088DB6" w:rsidR="001866B2" w:rsidRDefault="00C11781" w:rsidP="008A1D2B">
      <w:pPr>
        <w:spacing w:line="360" w:lineRule="auto"/>
        <w:ind w:firstLine="567"/>
        <w:jc w:val="left"/>
        <w:rPr>
          <w:rFonts w:asciiTheme="minorEastAsia" w:hAnsiTheme="minorEastAsia"/>
          <w:sz w:val="28"/>
          <w:szCs w:val="28"/>
        </w:rPr>
      </w:pPr>
      <w:ins w:id="198" w:author="梁宗元" w:date="2018-03-12T14:00:00Z">
        <w:r>
          <w:rPr>
            <w:rFonts w:asciiTheme="minorEastAsia" w:hAnsiTheme="minorEastAsia" w:hint="eastAsia"/>
            <w:sz w:val="28"/>
            <w:szCs w:val="28"/>
          </w:rPr>
          <w:t>综合管理系统自2016年开始使用预算功能，</w:t>
        </w:r>
      </w:ins>
      <w:del w:id="199" w:author="梁宗元" w:date="2018-03-12T14:00:00Z">
        <w:r w:rsidR="00C02E37" w:rsidDel="00C11781">
          <w:rPr>
            <w:rFonts w:asciiTheme="minorEastAsia" w:hAnsiTheme="minorEastAsia" w:hint="eastAsia"/>
            <w:sz w:val="28"/>
            <w:szCs w:val="28"/>
          </w:rPr>
          <w:delText>自</w:delText>
        </w:r>
      </w:del>
      <w:r w:rsidR="00A00C3A">
        <w:rPr>
          <w:rFonts w:asciiTheme="minorEastAsia" w:hAnsiTheme="minorEastAsia" w:hint="eastAsia"/>
          <w:sz w:val="28"/>
          <w:szCs w:val="28"/>
        </w:rPr>
        <w:t>2017</w:t>
      </w:r>
      <w:r w:rsidR="00C02E37">
        <w:rPr>
          <w:rFonts w:asciiTheme="minorEastAsia" w:hAnsiTheme="minorEastAsia" w:hint="eastAsia"/>
          <w:sz w:val="28"/>
          <w:szCs w:val="28"/>
        </w:rPr>
        <w:t>年</w:t>
      </w:r>
      <w:r w:rsidR="00A00C3A">
        <w:rPr>
          <w:rFonts w:asciiTheme="minorEastAsia" w:hAnsiTheme="minorEastAsia" w:hint="eastAsia"/>
          <w:sz w:val="28"/>
          <w:szCs w:val="28"/>
        </w:rPr>
        <w:t>7月</w:t>
      </w:r>
      <w:ins w:id="200" w:author="梁宗元" w:date="2018-03-12T14:00:00Z">
        <w:r>
          <w:rPr>
            <w:rFonts w:asciiTheme="minorEastAsia" w:hAnsiTheme="minorEastAsia" w:hint="eastAsia"/>
            <w:sz w:val="28"/>
            <w:szCs w:val="28"/>
          </w:rPr>
          <w:t>财务功能开始全面</w:t>
        </w:r>
      </w:ins>
      <w:r w:rsidR="00A00C3A">
        <w:rPr>
          <w:rFonts w:asciiTheme="minorEastAsia" w:hAnsiTheme="minorEastAsia" w:hint="eastAsia"/>
          <w:sz w:val="28"/>
          <w:szCs w:val="28"/>
        </w:rPr>
        <w:t>推广</w:t>
      </w:r>
      <w:ins w:id="201" w:author="梁宗元" w:date="2018-03-12T14:01:00Z">
        <w:r>
          <w:rPr>
            <w:rFonts w:asciiTheme="minorEastAsia" w:hAnsiTheme="minorEastAsia" w:hint="eastAsia"/>
            <w:sz w:val="28"/>
            <w:szCs w:val="28"/>
          </w:rPr>
          <w:t>。</w:t>
        </w:r>
      </w:ins>
      <w:bookmarkStart w:id="202" w:name="_GoBack"/>
      <w:bookmarkEnd w:id="202"/>
      <w:r w:rsidR="00A00C3A">
        <w:rPr>
          <w:rFonts w:asciiTheme="minorEastAsia" w:hAnsiTheme="minorEastAsia" w:hint="eastAsia"/>
          <w:sz w:val="28"/>
          <w:szCs w:val="28"/>
        </w:rPr>
        <w:t>至2017年底，已经</w:t>
      </w:r>
      <w:r w:rsidR="00C02E37">
        <w:rPr>
          <w:rFonts w:asciiTheme="minorEastAsia" w:hAnsiTheme="minorEastAsia" w:hint="eastAsia"/>
          <w:sz w:val="28"/>
          <w:szCs w:val="28"/>
        </w:rPr>
        <w:t>在省公安厅下属</w:t>
      </w:r>
      <w:r w:rsidR="00A00C3A">
        <w:rPr>
          <w:rFonts w:asciiTheme="minorEastAsia" w:hAnsiTheme="minorEastAsia" w:hint="eastAsia"/>
          <w:sz w:val="28"/>
          <w:szCs w:val="28"/>
        </w:rPr>
        <w:t>46个部门全面使用，</w:t>
      </w:r>
      <w:r w:rsidR="00C02E37">
        <w:rPr>
          <w:rFonts w:asciiTheme="minorEastAsia" w:hAnsiTheme="minorEastAsia" w:hint="eastAsia"/>
          <w:sz w:val="28"/>
          <w:szCs w:val="28"/>
        </w:rPr>
        <w:t>用户</w:t>
      </w:r>
      <w:r w:rsidR="00A00C3A">
        <w:rPr>
          <w:rFonts w:asciiTheme="minorEastAsia" w:hAnsiTheme="minorEastAsia" w:hint="eastAsia"/>
          <w:sz w:val="28"/>
          <w:szCs w:val="28"/>
        </w:rPr>
        <w:t>超过1900</w:t>
      </w:r>
      <w:r w:rsidR="00C02E37">
        <w:rPr>
          <w:rFonts w:asciiTheme="minorEastAsia" w:hAnsiTheme="minorEastAsia" w:hint="eastAsia"/>
          <w:sz w:val="28"/>
          <w:szCs w:val="28"/>
        </w:rPr>
        <w:t>人。</w:t>
      </w:r>
      <w:r w:rsidR="00A00C3A">
        <w:rPr>
          <w:rFonts w:asciiTheme="minorEastAsia" w:hAnsiTheme="minorEastAsia" w:hint="eastAsia"/>
          <w:sz w:val="28"/>
          <w:szCs w:val="28"/>
        </w:rPr>
        <w:t>累计处理差旅申请单5043笔、现金报销单2061笔、公务卡单4065笔、转账报销单4246笔</w:t>
      </w:r>
      <w:r w:rsidR="001866B2" w:rsidRPr="00D65504">
        <w:rPr>
          <w:rFonts w:asciiTheme="minorEastAsia" w:hAnsiTheme="minorEastAsia" w:hint="eastAsia"/>
          <w:sz w:val="28"/>
          <w:szCs w:val="28"/>
        </w:rPr>
        <w:t>，</w:t>
      </w:r>
      <w:r w:rsidR="00A00C3A">
        <w:rPr>
          <w:rFonts w:asciiTheme="minorEastAsia" w:hAnsiTheme="minorEastAsia" w:hint="eastAsia"/>
          <w:sz w:val="28"/>
          <w:szCs w:val="28"/>
        </w:rPr>
        <w:t>期间自动生成10966张凭证。</w:t>
      </w:r>
      <w:r w:rsidR="00277B7A">
        <w:rPr>
          <w:rFonts w:asciiTheme="minorEastAsia" w:hAnsiTheme="minorEastAsia" w:hint="eastAsia"/>
          <w:sz w:val="28"/>
          <w:szCs w:val="28"/>
        </w:rPr>
        <w:t>规范的内控管理、合理的数据校验、自动化的数据生成</w:t>
      </w:r>
      <w:r w:rsidR="00277B7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极大的简化了财务流程、降低了报销耗时、提升了数据准确率。</w:t>
      </w:r>
      <w:ins w:id="203" w:author="梁宗元" w:date="2018-03-11T03:24:00Z">
        <w:r w:rsidR="005B3272">
          <w:rPr>
            <w:rFonts w:asciiTheme="minorEastAsia" w:hAnsiTheme="minorEastAsia" w:hint="eastAsia"/>
            <w:sz w:val="28"/>
            <w:szCs w:val="28"/>
          </w:rPr>
          <w:t>预算和财务的数据联通使得用户可以随时了解预算使用情况，调整资金使用方向，显著的提升了预算使用率。</w:t>
        </w:r>
      </w:ins>
      <w:r w:rsidR="00277B7A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其间，</w:t>
      </w:r>
      <w:r w:rsidR="001D5054">
        <w:rPr>
          <w:rFonts w:asciiTheme="minorEastAsia" w:hAnsiTheme="minorEastAsia" w:hint="eastAsia"/>
          <w:sz w:val="28"/>
          <w:szCs w:val="28"/>
        </w:rPr>
        <w:t>预算下达总金额超</w:t>
      </w:r>
      <w:r w:rsidR="001D5054">
        <w:rPr>
          <w:rFonts w:asciiTheme="minorEastAsia" w:hAnsiTheme="minorEastAsia" w:hint="eastAsia"/>
          <w:b/>
          <w:sz w:val="28"/>
          <w:szCs w:val="28"/>
        </w:rPr>
        <w:t>12亿元，</w:t>
      </w:r>
      <w:del w:id="204" w:author="梁宗元" w:date="2018-03-11T03:24:00Z">
        <w:r w:rsidR="00277B7A" w:rsidDel="005B3272">
          <w:rPr>
            <w:rFonts w:asciiTheme="minorEastAsia" w:hAnsiTheme="minorEastAsia" w:hint="eastAsia"/>
            <w:sz w:val="28"/>
            <w:szCs w:val="28"/>
          </w:rPr>
          <w:delText>预算和财务的数据联通使得用户可以随时了解预算使用情况，调整资金使用方向，显著的提升了预算使用率，</w:delText>
        </w:r>
      </w:del>
      <w:r w:rsidR="00277B7A">
        <w:rPr>
          <w:rFonts w:asciiTheme="minorEastAsia" w:hAnsiTheme="minorEastAsia" w:hint="eastAsia"/>
          <w:sz w:val="28"/>
          <w:szCs w:val="28"/>
        </w:rPr>
        <w:t>预算总</w:t>
      </w:r>
      <w:r w:rsidR="00277B7A">
        <w:rPr>
          <w:rFonts w:asciiTheme="minorEastAsia" w:hAnsiTheme="minorEastAsia" w:hint="eastAsia"/>
          <w:b/>
          <w:sz w:val="28"/>
          <w:szCs w:val="28"/>
        </w:rPr>
        <w:t>使用率达到83.77%。其中基本支出3亿多元，使用率使用</w:t>
      </w:r>
      <w:ins w:id="205" w:author="梁宗元" w:date="2018-03-11T03:24:00Z">
        <w:r w:rsidR="005B3272">
          <w:rPr>
            <w:rFonts w:asciiTheme="minorEastAsia" w:hAnsiTheme="minorEastAsia" w:hint="eastAsia"/>
            <w:b/>
            <w:sz w:val="28"/>
            <w:szCs w:val="28"/>
          </w:rPr>
          <w:t>达到</w:t>
        </w:r>
      </w:ins>
      <w:r w:rsidR="00277B7A">
        <w:rPr>
          <w:rFonts w:asciiTheme="minorEastAsia" w:hAnsiTheme="minorEastAsia" w:hint="eastAsia"/>
          <w:b/>
          <w:sz w:val="28"/>
          <w:szCs w:val="28"/>
        </w:rPr>
        <w:t>98.28%；项目支出9亿多元，使用率</w:t>
      </w:r>
      <w:ins w:id="206" w:author="梁宗元" w:date="2018-03-11T03:25:00Z">
        <w:r w:rsidR="005B3272">
          <w:rPr>
            <w:rFonts w:asciiTheme="minorEastAsia" w:hAnsiTheme="minorEastAsia" w:hint="eastAsia"/>
            <w:b/>
            <w:sz w:val="28"/>
            <w:szCs w:val="28"/>
          </w:rPr>
          <w:t>达到</w:t>
        </w:r>
      </w:ins>
      <w:r w:rsidR="00277B7A">
        <w:rPr>
          <w:rFonts w:asciiTheme="minorEastAsia" w:hAnsiTheme="minorEastAsia" w:hint="eastAsia"/>
          <w:b/>
          <w:sz w:val="28"/>
          <w:szCs w:val="28"/>
        </w:rPr>
        <w:t>78.94%。</w:t>
      </w:r>
    </w:p>
    <w:p w14:paraId="015DA8E9" w14:textId="77777777" w:rsidR="00A00C3A" w:rsidRDefault="00A00C3A" w:rsidP="00A00C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189" w:firstLine="567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0"/>
          <w:szCs w:val="30"/>
        </w:rPr>
      </w:pPr>
      <w:r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四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、</w:t>
      </w:r>
      <w:r w:rsidRPr="00A00C3A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综合管理系统</w:t>
      </w:r>
      <w:r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前景规划</w:t>
      </w:r>
      <w:r w:rsidRPr="003614E0">
        <w:rPr>
          <w:rFonts w:asciiTheme="majorEastAsia" w:eastAsiaTheme="majorEastAsia" w:hAnsiTheme="majorEastAsia" w:cs="宋体" w:hint="eastAsia"/>
          <w:b/>
          <w:color w:val="333333"/>
          <w:kern w:val="36"/>
          <w:sz w:val="30"/>
          <w:szCs w:val="30"/>
        </w:rPr>
        <w:t>：</w:t>
      </w:r>
    </w:p>
    <w:p w14:paraId="01259258" w14:textId="77777777" w:rsidR="006F7B8E" w:rsidRPr="00A00C3A" w:rsidRDefault="006F7B8E" w:rsidP="006F7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firstLineChars="189" w:firstLine="529"/>
        <w:jc w:val="left"/>
        <w:rPr>
          <w:rFonts w:asciiTheme="minorEastAsia" w:hAnsiTheme="minorEastAsia"/>
          <w:b/>
          <w:sz w:val="28"/>
          <w:szCs w:val="28"/>
        </w:rPr>
      </w:pPr>
      <w:r w:rsidRPr="006F7B8E">
        <w:rPr>
          <w:rFonts w:asciiTheme="minorEastAsia" w:hAnsiTheme="minorEastAsia" w:hint="eastAsia"/>
          <w:sz w:val="28"/>
          <w:szCs w:val="28"/>
        </w:rPr>
        <w:t>综合管理系统</w:t>
      </w:r>
      <w:r>
        <w:rPr>
          <w:rFonts w:asciiTheme="minorEastAsia" w:hAnsiTheme="minorEastAsia" w:hint="eastAsia"/>
          <w:sz w:val="28"/>
          <w:szCs w:val="28"/>
        </w:rPr>
        <w:t>已经完成核心平台、预算编制、预算管理、财务管理、合同管理、核算管理、决算管理等七大核心功能模块，我们还将陆续开发采购管理、固定资产、物资、装备和车辆管理等，全面覆盖警务保障工作中的各个层面，切实落实“十三五”规划，加快构建现代警务保障体系。</w:t>
      </w:r>
    </w:p>
    <w:p w14:paraId="196BE714" w14:textId="77777777" w:rsidR="001866B2" w:rsidRPr="001866B2" w:rsidRDefault="008D2934" w:rsidP="008A1D2B">
      <w:pPr>
        <w:spacing w:before="100" w:beforeAutospacing="1" w:line="360" w:lineRule="auto"/>
        <w:ind w:firstLine="567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综上所属，《四川省公安厅财务综合管理系统》</w:t>
      </w:r>
      <w:r w:rsidR="001866B2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在全国公安机关属首创,</w:t>
      </w:r>
      <w:r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具有功能性强，可有效提升工作效率，方便预算和财务管理，同时具备</w:t>
      </w:r>
      <w:r w:rsidR="001866B2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很强的可推广型和可复制性。为此,特向公安部装备财务局</w:t>
      </w:r>
      <w:r w:rsidR="001866B2"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lastRenderedPageBreak/>
        <w:t>申报争创《 “十三五”规划实施和警务保障体系建设样板工程》</w:t>
      </w:r>
    </w:p>
    <w:p w14:paraId="5B8CB694" w14:textId="77777777" w:rsidR="001866B2" w:rsidRPr="001866B2" w:rsidRDefault="001866B2" w:rsidP="00A532CF">
      <w:pPr>
        <w:spacing w:line="360" w:lineRule="auto"/>
        <w:ind w:left="567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特此报告。</w:t>
      </w:r>
    </w:p>
    <w:p w14:paraId="404521D2" w14:textId="77777777" w:rsidR="001866B2" w:rsidRDefault="001866B2" w:rsidP="00A532CF">
      <w:pPr>
        <w:spacing w:line="360" w:lineRule="auto"/>
        <w:ind w:left="4480"/>
        <w:jc w:val="center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14:paraId="372F538D" w14:textId="77777777" w:rsidR="001866B2" w:rsidRPr="001866B2" w:rsidRDefault="001866B2" w:rsidP="00A532CF">
      <w:pPr>
        <w:spacing w:line="360" w:lineRule="auto"/>
        <w:ind w:left="3360"/>
        <w:jc w:val="center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四川省公安厅警务保障部</w:t>
      </w:r>
    </w:p>
    <w:p w14:paraId="2DA50F08" w14:textId="77777777" w:rsidR="001866B2" w:rsidRPr="001866B2" w:rsidRDefault="001866B2" w:rsidP="00A532CF">
      <w:pPr>
        <w:spacing w:line="360" w:lineRule="auto"/>
        <w:ind w:left="3360"/>
        <w:jc w:val="center"/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2018年</w:t>
      </w:r>
      <w:r w:rsidRPr="001866B2">
        <w:rPr>
          <w:rFonts w:asciiTheme="minorEastAsia" w:hAnsiTheme="minorEastAsia" w:cs="宋体"/>
          <w:color w:val="333333"/>
          <w:kern w:val="0"/>
          <w:sz w:val="28"/>
          <w:szCs w:val="28"/>
        </w:rPr>
        <w:t>3</w:t>
      </w:r>
      <w:r w:rsidRPr="001866B2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月9日</w:t>
      </w:r>
    </w:p>
    <w:p w14:paraId="303E7256" w14:textId="77777777" w:rsidR="0059429F" w:rsidRPr="001866B2" w:rsidRDefault="0059429F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66B50B35" w14:textId="77777777" w:rsidR="001866B2" w:rsidRPr="0059429F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4A7BD269" w14:textId="77777777" w:rsidR="0059429F" w:rsidRDefault="0059429F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0B43DE0A" w14:textId="77777777" w:rsidR="0059429F" w:rsidRDefault="0059429F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45A9DB95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2059B494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2C715640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1306AFD7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029495BD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194123D7" w14:textId="77777777" w:rsidR="001866B2" w:rsidRDefault="001866B2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7308C114" w14:textId="77777777" w:rsidR="003614E0" w:rsidRDefault="003614E0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ajorEastAsia" w:eastAsiaTheme="majorEastAsia" w:hAnsiTheme="majorEastAsia" w:cs="宋体"/>
          <w:b/>
          <w:color w:val="333333"/>
          <w:kern w:val="36"/>
          <w:sz w:val="36"/>
          <w:szCs w:val="36"/>
        </w:rPr>
      </w:pPr>
    </w:p>
    <w:p w14:paraId="31E4022B" w14:textId="77777777" w:rsidR="00A12A6A" w:rsidRPr="00A12A6A" w:rsidRDefault="00A12A6A" w:rsidP="0018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Theme="minorEastAsia" w:hAnsiTheme="minorEastAsia" w:cs="宋体"/>
          <w:color w:val="333333"/>
          <w:kern w:val="0"/>
          <w:sz w:val="28"/>
          <w:szCs w:val="28"/>
        </w:rPr>
      </w:pPr>
    </w:p>
    <w:p w14:paraId="133406A9" w14:textId="77777777" w:rsidR="00BF063C" w:rsidRPr="00D126F8" w:rsidRDefault="00BF063C" w:rsidP="001866B2"/>
    <w:sectPr w:rsidR="00BF063C" w:rsidRPr="00D126F8" w:rsidSect="00B7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BD7D3" w14:textId="77777777" w:rsidR="003E1279" w:rsidRDefault="003E1279" w:rsidP="00B5780A">
      <w:r>
        <w:separator/>
      </w:r>
    </w:p>
  </w:endnote>
  <w:endnote w:type="continuationSeparator" w:id="0">
    <w:p w14:paraId="0ADA164F" w14:textId="77777777" w:rsidR="003E1279" w:rsidRDefault="003E1279" w:rsidP="00B5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24709" w14:textId="77777777" w:rsidR="003E1279" w:rsidRDefault="003E1279" w:rsidP="00B5780A">
      <w:r>
        <w:separator/>
      </w:r>
    </w:p>
  </w:footnote>
  <w:footnote w:type="continuationSeparator" w:id="0">
    <w:p w14:paraId="1800C63A" w14:textId="77777777" w:rsidR="003E1279" w:rsidRDefault="003E1279" w:rsidP="00B5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B9D"/>
    <w:multiLevelType w:val="multilevel"/>
    <w:tmpl w:val="0E574B9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A673A9"/>
    <w:multiLevelType w:val="hybridMultilevel"/>
    <w:tmpl w:val="5670587A"/>
    <w:lvl w:ilvl="0" w:tplc="B694F2F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C7FA3"/>
    <w:multiLevelType w:val="hybridMultilevel"/>
    <w:tmpl w:val="C56E8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232CD5"/>
    <w:multiLevelType w:val="hybridMultilevel"/>
    <w:tmpl w:val="741CF024"/>
    <w:lvl w:ilvl="0" w:tplc="B694F2F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E57D59"/>
    <w:multiLevelType w:val="multilevel"/>
    <w:tmpl w:val="30E57D59"/>
    <w:lvl w:ilvl="0"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943A86"/>
    <w:multiLevelType w:val="hybridMultilevel"/>
    <w:tmpl w:val="1C7652B4"/>
    <w:lvl w:ilvl="0" w:tplc="A9EC72BC">
      <w:start w:val="7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6430E"/>
    <w:multiLevelType w:val="hybridMultilevel"/>
    <w:tmpl w:val="40623ED4"/>
    <w:lvl w:ilvl="0" w:tplc="9D2057CA">
      <w:start w:val="2"/>
      <w:numFmt w:val="japaneseCounting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D70359"/>
    <w:multiLevelType w:val="hybridMultilevel"/>
    <w:tmpl w:val="512EC37A"/>
    <w:lvl w:ilvl="0" w:tplc="FEDAB4DE">
      <w:start w:val="7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AF3EA0"/>
    <w:multiLevelType w:val="multilevel"/>
    <w:tmpl w:val="77AF3E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梁宗元">
    <w15:presenceInfo w15:providerId="Windows Live" w15:userId="576fba8cf0090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023"/>
    <w:rsid w:val="00072D0E"/>
    <w:rsid w:val="0008498D"/>
    <w:rsid w:val="00093E30"/>
    <w:rsid w:val="000C4DA0"/>
    <w:rsid w:val="000F6BBF"/>
    <w:rsid w:val="00125D73"/>
    <w:rsid w:val="001516E0"/>
    <w:rsid w:val="001760AA"/>
    <w:rsid w:val="00177958"/>
    <w:rsid w:val="001866B2"/>
    <w:rsid w:val="001A46F6"/>
    <w:rsid w:val="001D5054"/>
    <w:rsid w:val="00234041"/>
    <w:rsid w:val="00253D7E"/>
    <w:rsid w:val="00277B7A"/>
    <w:rsid w:val="002A3F57"/>
    <w:rsid w:val="002B3E76"/>
    <w:rsid w:val="00326B71"/>
    <w:rsid w:val="00333E34"/>
    <w:rsid w:val="0035194B"/>
    <w:rsid w:val="00356B28"/>
    <w:rsid w:val="003614E0"/>
    <w:rsid w:val="00373BDA"/>
    <w:rsid w:val="00392C7A"/>
    <w:rsid w:val="003B2B46"/>
    <w:rsid w:val="003B53FE"/>
    <w:rsid w:val="003E1279"/>
    <w:rsid w:val="003E1801"/>
    <w:rsid w:val="00432AEB"/>
    <w:rsid w:val="004501A8"/>
    <w:rsid w:val="004D3E1B"/>
    <w:rsid w:val="004D59F3"/>
    <w:rsid w:val="004E4023"/>
    <w:rsid w:val="00503C4F"/>
    <w:rsid w:val="00506BBA"/>
    <w:rsid w:val="00520CA4"/>
    <w:rsid w:val="00552E06"/>
    <w:rsid w:val="005929BA"/>
    <w:rsid w:val="0059429F"/>
    <w:rsid w:val="005A04F8"/>
    <w:rsid w:val="005B2FF1"/>
    <w:rsid w:val="005B3272"/>
    <w:rsid w:val="00600594"/>
    <w:rsid w:val="00607527"/>
    <w:rsid w:val="00617214"/>
    <w:rsid w:val="006A5E74"/>
    <w:rsid w:val="006B63B1"/>
    <w:rsid w:val="006C620C"/>
    <w:rsid w:val="006F2AC3"/>
    <w:rsid w:val="006F7B8E"/>
    <w:rsid w:val="00701258"/>
    <w:rsid w:val="0070313C"/>
    <w:rsid w:val="007A5DCA"/>
    <w:rsid w:val="00814A73"/>
    <w:rsid w:val="008410CD"/>
    <w:rsid w:val="008A1D2B"/>
    <w:rsid w:val="008D2934"/>
    <w:rsid w:val="008F0998"/>
    <w:rsid w:val="008F7A87"/>
    <w:rsid w:val="00930DAA"/>
    <w:rsid w:val="0094588F"/>
    <w:rsid w:val="00967DA2"/>
    <w:rsid w:val="00967DDA"/>
    <w:rsid w:val="009C3D77"/>
    <w:rsid w:val="009D1DBD"/>
    <w:rsid w:val="009F4824"/>
    <w:rsid w:val="00A00C3A"/>
    <w:rsid w:val="00A12A6A"/>
    <w:rsid w:val="00A34A0A"/>
    <w:rsid w:val="00A532CF"/>
    <w:rsid w:val="00A74818"/>
    <w:rsid w:val="00AF01C6"/>
    <w:rsid w:val="00B340A7"/>
    <w:rsid w:val="00B5780A"/>
    <w:rsid w:val="00B71E9D"/>
    <w:rsid w:val="00BE6F34"/>
    <w:rsid w:val="00BF063C"/>
    <w:rsid w:val="00BF4020"/>
    <w:rsid w:val="00C02E37"/>
    <w:rsid w:val="00C11781"/>
    <w:rsid w:val="00C15FBA"/>
    <w:rsid w:val="00C20C53"/>
    <w:rsid w:val="00C331B6"/>
    <w:rsid w:val="00C47131"/>
    <w:rsid w:val="00C62377"/>
    <w:rsid w:val="00C6690F"/>
    <w:rsid w:val="00C8008A"/>
    <w:rsid w:val="00CA7EE4"/>
    <w:rsid w:val="00CC0E02"/>
    <w:rsid w:val="00CE368E"/>
    <w:rsid w:val="00CF02A9"/>
    <w:rsid w:val="00CF79E8"/>
    <w:rsid w:val="00D10CB7"/>
    <w:rsid w:val="00D126F8"/>
    <w:rsid w:val="00D4387F"/>
    <w:rsid w:val="00D47C4A"/>
    <w:rsid w:val="00D65504"/>
    <w:rsid w:val="00E05FB9"/>
    <w:rsid w:val="00E11723"/>
    <w:rsid w:val="00EE12EC"/>
    <w:rsid w:val="00F13D1D"/>
    <w:rsid w:val="00F14CF5"/>
    <w:rsid w:val="00F42800"/>
    <w:rsid w:val="00F47646"/>
    <w:rsid w:val="00F50D7D"/>
    <w:rsid w:val="00F7417C"/>
    <w:rsid w:val="00FB254E"/>
    <w:rsid w:val="00FB3D4D"/>
    <w:rsid w:val="00FD51A0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C70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E9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38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234041"/>
    <w:pPr>
      <w:keepNext/>
      <w:keepLines/>
      <w:spacing w:before="260" w:after="260" w:line="416" w:lineRule="auto"/>
      <w:ind w:left="420" w:firstLineChars="200" w:firstLine="200"/>
      <w:outlineLvl w:val="1"/>
    </w:pPr>
    <w:rPr>
      <w:rFonts w:ascii="Calibri" w:hAnsi="Calibri"/>
      <w:b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2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D126F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26F8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D438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4387F"/>
  </w:style>
  <w:style w:type="character" w:customStyle="1" w:styleId="20">
    <w:name w:val="标题 2字符"/>
    <w:basedOn w:val="a0"/>
    <w:link w:val="2"/>
    <w:uiPriority w:val="9"/>
    <w:qFormat/>
    <w:rsid w:val="00234041"/>
    <w:rPr>
      <w:rFonts w:ascii="Calibri" w:hAnsi="Calibri"/>
      <w:b/>
      <w:bCs/>
      <w:sz w:val="32"/>
      <w:szCs w:val="32"/>
      <w:lang w:val="zh-CN"/>
    </w:rPr>
  </w:style>
  <w:style w:type="paragraph" w:styleId="a4">
    <w:name w:val="List Paragraph"/>
    <w:basedOn w:val="a"/>
    <w:uiPriority w:val="34"/>
    <w:qFormat/>
    <w:rsid w:val="00234041"/>
    <w:pPr>
      <w:spacing w:line="360" w:lineRule="auto"/>
      <w:ind w:left="420" w:firstLineChars="200" w:firstLine="420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B5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578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5780A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8A1D2B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8A1D2B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00594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0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604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梁宗元</cp:lastModifiedBy>
  <cp:revision>15</cp:revision>
  <dcterms:created xsi:type="dcterms:W3CDTF">2018-03-08T13:46:00Z</dcterms:created>
  <dcterms:modified xsi:type="dcterms:W3CDTF">2018-03-12T06:01:00Z</dcterms:modified>
</cp:coreProperties>
</file>