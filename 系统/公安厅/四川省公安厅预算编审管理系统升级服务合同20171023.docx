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3C281" w14:textId="77777777" w:rsidR="00DF611D" w:rsidRDefault="00DF611D" w:rsidP="00DF611D">
      <w:pPr>
        <w:jc w:val="center"/>
        <w:rPr>
          <w:sz w:val="44"/>
          <w:szCs w:val="44"/>
        </w:rPr>
      </w:pPr>
      <w:r w:rsidRPr="00DF611D">
        <w:rPr>
          <w:rFonts w:hint="eastAsia"/>
          <w:sz w:val="44"/>
          <w:szCs w:val="44"/>
        </w:rPr>
        <w:t>四川省</w:t>
      </w:r>
      <w:r w:rsidRPr="00DF611D">
        <w:rPr>
          <w:sz w:val="44"/>
          <w:szCs w:val="44"/>
        </w:rPr>
        <w:t>公安厅预算编审管理系统</w:t>
      </w:r>
    </w:p>
    <w:p w14:paraId="3FD9D523" w14:textId="77777777" w:rsidR="00001B47" w:rsidRPr="00DF611D" w:rsidRDefault="003120AE" w:rsidP="00DF611D">
      <w:pPr>
        <w:jc w:val="center"/>
        <w:rPr>
          <w:sz w:val="44"/>
          <w:szCs w:val="44"/>
        </w:rPr>
      </w:pPr>
      <w:r>
        <w:rPr>
          <w:rFonts w:hint="eastAsia"/>
          <w:sz w:val="44"/>
          <w:szCs w:val="44"/>
        </w:rPr>
        <w:t>二次开发</w:t>
      </w:r>
      <w:r w:rsidR="00C335C1">
        <w:rPr>
          <w:rFonts w:hint="eastAsia"/>
          <w:sz w:val="44"/>
          <w:szCs w:val="44"/>
        </w:rPr>
        <w:t>服务</w:t>
      </w:r>
      <w:r w:rsidR="00DF611D" w:rsidRPr="00DF611D">
        <w:rPr>
          <w:sz w:val="44"/>
          <w:szCs w:val="44"/>
        </w:rPr>
        <w:t>合同</w:t>
      </w:r>
    </w:p>
    <w:p w14:paraId="22D26660" w14:textId="77777777" w:rsidR="00DF611D" w:rsidRDefault="00DF611D"/>
    <w:p w14:paraId="7CAE2F5D" w14:textId="77777777" w:rsidR="00DF611D" w:rsidRPr="00DF611D" w:rsidRDefault="00DF611D">
      <w:pPr>
        <w:rPr>
          <w:rFonts w:asciiTheme="minorEastAsia" w:hAnsiTheme="minorEastAsia"/>
          <w:sz w:val="28"/>
          <w:szCs w:val="28"/>
        </w:rPr>
      </w:pPr>
      <w:r w:rsidRPr="00DF611D">
        <w:rPr>
          <w:rFonts w:asciiTheme="minorEastAsia" w:hAnsiTheme="minorEastAsia" w:hint="eastAsia"/>
          <w:sz w:val="28"/>
          <w:szCs w:val="28"/>
        </w:rPr>
        <w:t>合</w:t>
      </w:r>
      <w:r w:rsidRPr="00DF611D">
        <w:rPr>
          <w:rFonts w:asciiTheme="minorEastAsia" w:hAnsiTheme="minorEastAsia"/>
          <w:sz w:val="28"/>
          <w:szCs w:val="28"/>
        </w:rPr>
        <w:t>同编号：</w:t>
      </w:r>
    </w:p>
    <w:p w14:paraId="415BEF5B" w14:textId="77777777" w:rsidR="00DF611D" w:rsidRPr="00DF611D" w:rsidRDefault="00DF611D">
      <w:pPr>
        <w:rPr>
          <w:rFonts w:asciiTheme="minorEastAsia" w:hAnsiTheme="minorEastAsia"/>
          <w:sz w:val="28"/>
          <w:szCs w:val="28"/>
        </w:rPr>
      </w:pPr>
      <w:r w:rsidRPr="00DF611D">
        <w:rPr>
          <w:rFonts w:asciiTheme="minorEastAsia" w:hAnsiTheme="minorEastAsia" w:hint="eastAsia"/>
          <w:sz w:val="28"/>
          <w:szCs w:val="28"/>
        </w:rPr>
        <w:t>签订</w:t>
      </w:r>
      <w:r w:rsidRPr="00DF611D">
        <w:rPr>
          <w:rFonts w:asciiTheme="minorEastAsia" w:hAnsiTheme="minorEastAsia"/>
          <w:sz w:val="28"/>
          <w:szCs w:val="28"/>
        </w:rPr>
        <w:t>地</w:t>
      </w:r>
      <w:r w:rsidRPr="00DF611D">
        <w:rPr>
          <w:rFonts w:asciiTheme="minorEastAsia" w:hAnsiTheme="minorEastAsia" w:hint="eastAsia"/>
          <w:sz w:val="28"/>
          <w:szCs w:val="28"/>
        </w:rPr>
        <w:t>点</w:t>
      </w:r>
      <w:r w:rsidRPr="00DF611D">
        <w:rPr>
          <w:rFonts w:asciiTheme="minorEastAsia" w:hAnsiTheme="minorEastAsia"/>
          <w:sz w:val="28"/>
          <w:szCs w:val="28"/>
        </w:rPr>
        <w:t>：</w:t>
      </w:r>
    </w:p>
    <w:p w14:paraId="7EFA5789" w14:textId="77777777" w:rsidR="00DF611D" w:rsidRPr="00DF611D" w:rsidRDefault="00DF611D">
      <w:pPr>
        <w:rPr>
          <w:rFonts w:asciiTheme="minorEastAsia" w:hAnsiTheme="minorEastAsia"/>
          <w:sz w:val="28"/>
          <w:szCs w:val="28"/>
        </w:rPr>
      </w:pPr>
      <w:r w:rsidRPr="00DF611D">
        <w:rPr>
          <w:rFonts w:asciiTheme="minorEastAsia" w:hAnsiTheme="minorEastAsia" w:hint="eastAsia"/>
          <w:sz w:val="28"/>
          <w:szCs w:val="28"/>
        </w:rPr>
        <w:t>签订</w:t>
      </w:r>
      <w:r w:rsidRPr="00DF611D">
        <w:rPr>
          <w:rFonts w:asciiTheme="minorEastAsia" w:hAnsiTheme="minorEastAsia"/>
          <w:sz w:val="28"/>
          <w:szCs w:val="28"/>
        </w:rPr>
        <w:t>时间：</w:t>
      </w:r>
      <w:r w:rsidRPr="00DF611D">
        <w:rPr>
          <w:rFonts w:asciiTheme="minorEastAsia" w:hAnsiTheme="minorEastAsia" w:hint="eastAsia"/>
          <w:sz w:val="28"/>
          <w:szCs w:val="28"/>
        </w:rPr>
        <w:t>201</w:t>
      </w:r>
      <w:r w:rsidR="00C335C1">
        <w:rPr>
          <w:rFonts w:asciiTheme="minorEastAsia" w:hAnsiTheme="minorEastAsia"/>
          <w:sz w:val="28"/>
          <w:szCs w:val="28"/>
        </w:rPr>
        <w:t>7</w:t>
      </w:r>
      <w:r w:rsidRPr="00DF611D">
        <w:rPr>
          <w:rFonts w:asciiTheme="minorEastAsia" w:hAnsiTheme="minorEastAsia" w:hint="eastAsia"/>
          <w:sz w:val="28"/>
          <w:szCs w:val="28"/>
        </w:rPr>
        <w:t>年   月      日</w:t>
      </w:r>
    </w:p>
    <w:p w14:paraId="64FD2F09" w14:textId="77777777" w:rsidR="00DF611D" w:rsidRPr="00DF611D" w:rsidRDefault="00DF611D">
      <w:pPr>
        <w:rPr>
          <w:rFonts w:asciiTheme="minorEastAsia" w:hAnsiTheme="minorEastAsia"/>
          <w:b/>
          <w:sz w:val="28"/>
          <w:szCs w:val="28"/>
          <w:u w:val="single"/>
        </w:rPr>
      </w:pPr>
      <w:r w:rsidRPr="00DF611D">
        <w:rPr>
          <w:rFonts w:asciiTheme="minorEastAsia" w:hAnsiTheme="minorEastAsia" w:hint="eastAsia"/>
          <w:sz w:val="28"/>
          <w:szCs w:val="28"/>
        </w:rPr>
        <w:t>采购</w:t>
      </w:r>
      <w:r w:rsidRPr="00DF611D">
        <w:rPr>
          <w:rFonts w:asciiTheme="minorEastAsia" w:hAnsiTheme="minorEastAsia"/>
          <w:sz w:val="28"/>
          <w:szCs w:val="28"/>
        </w:rPr>
        <w:t>人</w:t>
      </w:r>
      <w:r w:rsidRPr="00DF611D">
        <w:rPr>
          <w:rFonts w:asciiTheme="minorEastAsia" w:hAnsiTheme="minorEastAsia" w:hint="eastAsia"/>
          <w:sz w:val="28"/>
          <w:szCs w:val="28"/>
        </w:rPr>
        <w:t>（甲</w:t>
      </w:r>
      <w:r w:rsidRPr="00DF611D">
        <w:rPr>
          <w:rFonts w:asciiTheme="minorEastAsia" w:hAnsiTheme="minorEastAsia"/>
          <w:sz w:val="28"/>
          <w:szCs w:val="28"/>
        </w:rPr>
        <w:t>方</w:t>
      </w:r>
      <w:r w:rsidRPr="00DF611D">
        <w:rPr>
          <w:rFonts w:asciiTheme="minorEastAsia" w:hAnsiTheme="minorEastAsia" w:hint="eastAsia"/>
          <w:sz w:val="28"/>
          <w:szCs w:val="28"/>
        </w:rPr>
        <w:t>）：</w:t>
      </w:r>
      <w:r w:rsidRPr="00DF611D">
        <w:rPr>
          <w:rFonts w:asciiTheme="minorEastAsia" w:hAnsiTheme="minorEastAsia"/>
          <w:b/>
          <w:sz w:val="28"/>
          <w:szCs w:val="28"/>
          <w:u w:val="single"/>
        </w:rPr>
        <w:t>四川省</w:t>
      </w:r>
      <w:r w:rsidRPr="00DF611D">
        <w:rPr>
          <w:rFonts w:asciiTheme="minorEastAsia" w:hAnsiTheme="minorEastAsia" w:hint="eastAsia"/>
          <w:b/>
          <w:sz w:val="28"/>
          <w:szCs w:val="28"/>
          <w:u w:val="single"/>
        </w:rPr>
        <w:t>公</w:t>
      </w:r>
      <w:r w:rsidRPr="00DF611D">
        <w:rPr>
          <w:rFonts w:asciiTheme="minorEastAsia" w:hAnsiTheme="minorEastAsia"/>
          <w:b/>
          <w:sz w:val="28"/>
          <w:szCs w:val="28"/>
          <w:u w:val="single"/>
        </w:rPr>
        <w:t>安厅</w:t>
      </w:r>
    </w:p>
    <w:p w14:paraId="6002474E" w14:textId="77777777" w:rsidR="00DF611D" w:rsidRPr="00DF611D" w:rsidRDefault="00DF611D">
      <w:pPr>
        <w:rPr>
          <w:rFonts w:asciiTheme="minorEastAsia" w:hAnsiTheme="minorEastAsia"/>
          <w:b/>
          <w:sz w:val="28"/>
          <w:szCs w:val="28"/>
          <w:u w:val="single"/>
        </w:rPr>
      </w:pPr>
      <w:r w:rsidRPr="00DF611D">
        <w:rPr>
          <w:rFonts w:asciiTheme="minorEastAsia" w:hAnsiTheme="minorEastAsia" w:hint="eastAsia"/>
          <w:sz w:val="28"/>
          <w:szCs w:val="28"/>
        </w:rPr>
        <w:t>供应</w:t>
      </w:r>
      <w:r w:rsidRPr="00DF611D">
        <w:rPr>
          <w:rFonts w:asciiTheme="minorEastAsia" w:hAnsiTheme="minorEastAsia"/>
          <w:sz w:val="28"/>
          <w:szCs w:val="28"/>
        </w:rPr>
        <w:t>商（</w:t>
      </w:r>
      <w:r w:rsidRPr="00DF611D">
        <w:rPr>
          <w:rFonts w:asciiTheme="minorEastAsia" w:hAnsiTheme="minorEastAsia" w:hint="eastAsia"/>
          <w:sz w:val="28"/>
          <w:szCs w:val="28"/>
        </w:rPr>
        <w:t>乙</w:t>
      </w:r>
      <w:r w:rsidRPr="00DF611D">
        <w:rPr>
          <w:rFonts w:asciiTheme="minorEastAsia" w:hAnsiTheme="minorEastAsia"/>
          <w:sz w:val="28"/>
          <w:szCs w:val="28"/>
        </w:rPr>
        <w:t>方）</w:t>
      </w:r>
      <w:r w:rsidRPr="00DF611D">
        <w:rPr>
          <w:rFonts w:asciiTheme="minorEastAsia" w:hAnsiTheme="minorEastAsia" w:hint="eastAsia"/>
          <w:sz w:val="28"/>
          <w:szCs w:val="28"/>
        </w:rPr>
        <w:t>：</w:t>
      </w:r>
      <w:r w:rsidRPr="00DF611D">
        <w:rPr>
          <w:rFonts w:asciiTheme="minorEastAsia" w:hAnsiTheme="minorEastAsia"/>
          <w:b/>
          <w:sz w:val="28"/>
          <w:szCs w:val="28"/>
          <w:u w:val="single"/>
        </w:rPr>
        <w:t>成都联成科大信息</w:t>
      </w:r>
      <w:r w:rsidRPr="00DF611D">
        <w:rPr>
          <w:rFonts w:asciiTheme="minorEastAsia" w:hAnsiTheme="minorEastAsia" w:hint="eastAsia"/>
          <w:b/>
          <w:sz w:val="28"/>
          <w:szCs w:val="28"/>
          <w:u w:val="single"/>
        </w:rPr>
        <w:t>技术</w:t>
      </w:r>
      <w:r w:rsidRPr="00DF611D">
        <w:rPr>
          <w:rFonts w:asciiTheme="minorEastAsia" w:hAnsiTheme="minorEastAsia"/>
          <w:b/>
          <w:sz w:val="28"/>
          <w:szCs w:val="28"/>
          <w:u w:val="single"/>
        </w:rPr>
        <w:t>有限责任公司</w:t>
      </w:r>
    </w:p>
    <w:p w14:paraId="52766FC6" w14:textId="77777777" w:rsidR="00DF611D" w:rsidRDefault="00DF611D">
      <w:pPr>
        <w:rPr>
          <w:rFonts w:asciiTheme="minorEastAsia" w:hAnsiTheme="minorEastAsia"/>
          <w:sz w:val="28"/>
          <w:szCs w:val="28"/>
        </w:rPr>
      </w:pPr>
      <w:r w:rsidRPr="00DF611D">
        <w:rPr>
          <w:rFonts w:asciiTheme="minorEastAsia" w:hAnsiTheme="minorEastAsia" w:hint="eastAsia"/>
          <w:sz w:val="28"/>
          <w:szCs w:val="28"/>
        </w:rPr>
        <w:t>根据</w:t>
      </w:r>
      <w:r w:rsidRPr="00DF611D">
        <w:rPr>
          <w:rFonts w:asciiTheme="minorEastAsia" w:hAnsiTheme="minorEastAsia"/>
          <w:sz w:val="28"/>
          <w:szCs w:val="28"/>
        </w:rPr>
        <w:t>《</w:t>
      </w:r>
      <w:r w:rsidRPr="00DF611D">
        <w:rPr>
          <w:rFonts w:asciiTheme="minorEastAsia" w:hAnsiTheme="minorEastAsia" w:hint="eastAsia"/>
          <w:sz w:val="28"/>
          <w:szCs w:val="28"/>
        </w:rPr>
        <w:t>中华</w:t>
      </w:r>
      <w:r w:rsidRPr="00DF611D">
        <w:rPr>
          <w:rFonts w:asciiTheme="minorEastAsia" w:hAnsiTheme="minorEastAsia"/>
          <w:sz w:val="28"/>
          <w:szCs w:val="28"/>
        </w:rPr>
        <w:t>人民共和国</w:t>
      </w:r>
      <w:r w:rsidRPr="00DF611D">
        <w:rPr>
          <w:rFonts w:asciiTheme="minorEastAsia" w:hAnsiTheme="minorEastAsia" w:hint="eastAsia"/>
          <w:sz w:val="28"/>
          <w:szCs w:val="28"/>
        </w:rPr>
        <w:t>政府</w:t>
      </w:r>
      <w:r w:rsidRPr="00DF611D">
        <w:rPr>
          <w:rFonts w:asciiTheme="minorEastAsia" w:hAnsiTheme="minorEastAsia"/>
          <w:sz w:val="28"/>
          <w:szCs w:val="28"/>
        </w:rPr>
        <w:t>采购法》</w:t>
      </w:r>
      <w:r>
        <w:rPr>
          <w:rFonts w:asciiTheme="minorEastAsia" w:hAnsiTheme="minorEastAsia" w:hint="eastAsia"/>
          <w:sz w:val="28"/>
          <w:szCs w:val="28"/>
        </w:rPr>
        <w:t>、《中</w:t>
      </w:r>
      <w:r>
        <w:rPr>
          <w:rFonts w:asciiTheme="minorEastAsia" w:hAnsiTheme="minorEastAsia"/>
          <w:sz w:val="28"/>
          <w:szCs w:val="28"/>
        </w:rPr>
        <w:t>华人民共和国合同法</w:t>
      </w:r>
      <w:r>
        <w:rPr>
          <w:rFonts w:asciiTheme="minorEastAsia" w:hAnsiTheme="minorEastAsia" w:hint="eastAsia"/>
          <w:sz w:val="28"/>
          <w:szCs w:val="28"/>
        </w:rPr>
        <w:t>》经</w:t>
      </w:r>
      <w:r>
        <w:rPr>
          <w:rFonts w:asciiTheme="minorEastAsia" w:hAnsiTheme="minorEastAsia"/>
          <w:sz w:val="28"/>
          <w:szCs w:val="28"/>
        </w:rPr>
        <w:t>甲、乙双方协调同意签订本合同。双</w:t>
      </w:r>
      <w:r>
        <w:rPr>
          <w:rFonts w:asciiTheme="minorEastAsia" w:hAnsiTheme="minorEastAsia" w:hint="eastAsia"/>
          <w:sz w:val="28"/>
          <w:szCs w:val="28"/>
        </w:rPr>
        <w:t>方</w:t>
      </w:r>
      <w:r>
        <w:rPr>
          <w:rFonts w:asciiTheme="minorEastAsia" w:hAnsiTheme="minorEastAsia"/>
          <w:sz w:val="28"/>
          <w:szCs w:val="28"/>
        </w:rPr>
        <w:t>同</w:t>
      </w:r>
      <w:r>
        <w:rPr>
          <w:rFonts w:asciiTheme="minorEastAsia" w:hAnsiTheme="minorEastAsia" w:hint="eastAsia"/>
          <w:sz w:val="28"/>
          <w:szCs w:val="28"/>
        </w:rPr>
        <w:t>意</w:t>
      </w:r>
      <w:r>
        <w:rPr>
          <w:rFonts w:asciiTheme="minorEastAsia" w:hAnsiTheme="minorEastAsia"/>
          <w:sz w:val="28"/>
          <w:szCs w:val="28"/>
        </w:rPr>
        <w:t>共同遵守如下条款：</w:t>
      </w:r>
    </w:p>
    <w:p w14:paraId="24AAE31C" w14:textId="77777777" w:rsidR="00DF611D" w:rsidRDefault="00DF611D" w:rsidP="00DF611D">
      <w:pPr>
        <w:pStyle w:val="a3"/>
        <w:numPr>
          <w:ilvl w:val="0"/>
          <w:numId w:val="1"/>
        </w:numPr>
        <w:ind w:firstLineChars="0"/>
        <w:rPr>
          <w:rFonts w:asciiTheme="minorEastAsia" w:hAnsiTheme="minorEastAsia"/>
          <w:b/>
          <w:sz w:val="28"/>
          <w:szCs w:val="28"/>
        </w:rPr>
      </w:pPr>
      <w:r w:rsidRPr="00DF611D">
        <w:rPr>
          <w:rFonts w:asciiTheme="minorEastAsia" w:hAnsiTheme="minorEastAsia"/>
          <w:b/>
          <w:sz w:val="28"/>
          <w:szCs w:val="28"/>
        </w:rPr>
        <w:t>合同</w:t>
      </w:r>
      <w:r w:rsidRPr="00DF611D">
        <w:rPr>
          <w:rFonts w:asciiTheme="minorEastAsia" w:hAnsiTheme="minorEastAsia" w:hint="eastAsia"/>
          <w:b/>
          <w:sz w:val="28"/>
          <w:szCs w:val="28"/>
        </w:rPr>
        <w:t>货</w:t>
      </w:r>
      <w:r w:rsidRPr="00DF611D">
        <w:rPr>
          <w:rFonts w:asciiTheme="minorEastAsia" w:hAnsiTheme="minorEastAsia"/>
          <w:b/>
          <w:sz w:val="28"/>
          <w:szCs w:val="28"/>
        </w:rPr>
        <w:t>物</w:t>
      </w:r>
    </w:p>
    <w:tbl>
      <w:tblPr>
        <w:tblW w:w="878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1276"/>
        <w:gridCol w:w="1134"/>
        <w:gridCol w:w="1500"/>
        <w:gridCol w:w="2327"/>
      </w:tblGrid>
      <w:tr w:rsidR="001B4414" w:rsidRPr="005A10F2" w14:paraId="042AD8CE" w14:textId="77777777" w:rsidTr="00F30607">
        <w:trPr>
          <w:trHeight w:val="611"/>
          <w:jc w:val="center"/>
        </w:trPr>
        <w:tc>
          <w:tcPr>
            <w:tcW w:w="2547" w:type="dxa"/>
            <w:tcBorders>
              <w:top w:val="single" w:sz="4" w:space="0" w:color="auto"/>
              <w:bottom w:val="single" w:sz="4" w:space="0" w:color="auto"/>
              <w:right w:val="single" w:sz="4" w:space="0" w:color="auto"/>
            </w:tcBorders>
            <w:vAlign w:val="center"/>
          </w:tcPr>
          <w:p w14:paraId="4AD77D64" w14:textId="77777777" w:rsidR="001B4414" w:rsidRPr="005A10F2" w:rsidRDefault="001B4414" w:rsidP="00051CF6">
            <w:pPr>
              <w:spacing w:beforeLines="10" w:before="31" w:afterLines="10" w:after="31" w:line="240" w:lineRule="atLeast"/>
              <w:jc w:val="center"/>
              <w:rPr>
                <w:rFonts w:asciiTheme="minorEastAsia" w:hAnsiTheme="minorEastAsia" w:cs="仿宋_GB2312"/>
                <w:sz w:val="28"/>
                <w:szCs w:val="28"/>
              </w:rPr>
            </w:pPr>
            <w:r w:rsidRPr="005A10F2">
              <w:rPr>
                <w:rFonts w:asciiTheme="minorEastAsia" w:hAnsiTheme="minorEastAsia" w:cs="仿宋_GB2312" w:hint="eastAsia"/>
                <w:sz w:val="28"/>
                <w:szCs w:val="28"/>
              </w:rPr>
              <w:t>货物品名</w:t>
            </w:r>
          </w:p>
        </w:tc>
        <w:tc>
          <w:tcPr>
            <w:tcW w:w="1276" w:type="dxa"/>
            <w:tcBorders>
              <w:top w:val="single" w:sz="4" w:space="0" w:color="auto"/>
              <w:left w:val="single" w:sz="4" w:space="0" w:color="auto"/>
              <w:bottom w:val="single" w:sz="4" w:space="0" w:color="auto"/>
              <w:right w:val="single" w:sz="4" w:space="0" w:color="auto"/>
            </w:tcBorders>
            <w:vAlign w:val="center"/>
          </w:tcPr>
          <w:p w14:paraId="47F24576" w14:textId="77777777" w:rsidR="001B4414" w:rsidRPr="005A10F2" w:rsidRDefault="001B4414" w:rsidP="00051CF6">
            <w:pPr>
              <w:spacing w:beforeLines="10" w:before="31" w:afterLines="10" w:after="31" w:line="240" w:lineRule="atLeast"/>
              <w:jc w:val="center"/>
              <w:rPr>
                <w:rFonts w:asciiTheme="minorEastAsia" w:hAnsiTheme="minorEastAsia" w:cs="仿宋_GB2312"/>
                <w:sz w:val="28"/>
                <w:szCs w:val="28"/>
              </w:rPr>
            </w:pPr>
            <w:r w:rsidRPr="005A10F2">
              <w:rPr>
                <w:rFonts w:asciiTheme="minorEastAsia" w:hAnsiTheme="minorEastAsia" w:cs="仿宋_GB2312" w:hint="eastAsia"/>
                <w:sz w:val="28"/>
                <w:szCs w:val="28"/>
              </w:rPr>
              <w:t>单位</w:t>
            </w:r>
          </w:p>
        </w:tc>
        <w:tc>
          <w:tcPr>
            <w:tcW w:w="1134" w:type="dxa"/>
            <w:tcBorders>
              <w:top w:val="single" w:sz="4" w:space="0" w:color="auto"/>
              <w:left w:val="single" w:sz="4" w:space="0" w:color="auto"/>
              <w:bottom w:val="single" w:sz="4" w:space="0" w:color="auto"/>
              <w:right w:val="single" w:sz="4" w:space="0" w:color="auto"/>
            </w:tcBorders>
            <w:vAlign w:val="center"/>
          </w:tcPr>
          <w:p w14:paraId="345F9B6E" w14:textId="77777777" w:rsidR="001B4414" w:rsidRPr="005A10F2" w:rsidRDefault="001B4414" w:rsidP="00051CF6">
            <w:pPr>
              <w:spacing w:beforeLines="10" w:before="31" w:afterLines="10" w:after="31" w:line="240" w:lineRule="atLeast"/>
              <w:jc w:val="center"/>
              <w:rPr>
                <w:rFonts w:asciiTheme="minorEastAsia" w:hAnsiTheme="minorEastAsia" w:cs="仿宋_GB2312"/>
                <w:sz w:val="28"/>
                <w:szCs w:val="28"/>
              </w:rPr>
            </w:pPr>
            <w:r w:rsidRPr="005A10F2">
              <w:rPr>
                <w:rFonts w:asciiTheme="minorEastAsia" w:hAnsiTheme="minorEastAsia" w:cs="仿宋_GB2312" w:hint="eastAsia"/>
                <w:sz w:val="28"/>
                <w:szCs w:val="28"/>
              </w:rPr>
              <w:t>数量</w:t>
            </w:r>
          </w:p>
        </w:tc>
        <w:tc>
          <w:tcPr>
            <w:tcW w:w="1500" w:type="dxa"/>
            <w:tcBorders>
              <w:top w:val="single" w:sz="4" w:space="0" w:color="auto"/>
              <w:left w:val="single" w:sz="4" w:space="0" w:color="auto"/>
              <w:bottom w:val="single" w:sz="4" w:space="0" w:color="auto"/>
              <w:right w:val="single" w:sz="4" w:space="0" w:color="auto"/>
            </w:tcBorders>
            <w:vAlign w:val="center"/>
          </w:tcPr>
          <w:p w14:paraId="52DAA373" w14:textId="77777777" w:rsidR="001B4414" w:rsidRPr="005A10F2" w:rsidRDefault="001B4414" w:rsidP="00051CF6">
            <w:pPr>
              <w:spacing w:beforeLines="10" w:before="31" w:afterLines="10" w:after="31" w:line="240" w:lineRule="atLeast"/>
              <w:jc w:val="center"/>
              <w:rPr>
                <w:rFonts w:asciiTheme="minorEastAsia" w:hAnsiTheme="minorEastAsia" w:cs="仿宋_GB2312"/>
                <w:sz w:val="28"/>
                <w:szCs w:val="28"/>
              </w:rPr>
            </w:pPr>
            <w:r w:rsidRPr="005A10F2">
              <w:rPr>
                <w:rFonts w:asciiTheme="minorEastAsia" w:hAnsiTheme="minorEastAsia" w:cs="仿宋_GB2312" w:hint="eastAsia"/>
                <w:sz w:val="28"/>
                <w:szCs w:val="28"/>
              </w:rPr>
              <w:t>总价</w:t>
            </w:r>
            <w:r w:rsidRPr="005A10F2">
              <w:rPr>
                <w:rFonts w:asciiTheme="minorEastAsia" w:hAnsiTheme="minorEastAsia" w:cs="仿宋_GB2312"/>
                <w:sz w:val="28"/>
                <w:szCs w:val="28"/>
              </w:rPr>
              <w:t>(</w:t>
            </w:r>
            <w:r w:rsidRPr="005A10F2">
              <w:rPr>
                <w:rFonts w:asciiTheme="minorEastAsia" w:hAnsiTheme="minorEastAsia" w:cs="仿宋_GB2312" w:hint="eastAsia"/>
                <w:sz w:val="28"/>
                <w:szCs w:val="28"/>
              </w:rPr>
              <w:t>元</w:t>
            </w:r>
            <w:r w:rsidRPr="005A10F2">
              <w:rPr>
                <w:rFonts w:asciiTheme="minorEastAsia" w:hAnsiTheme="minorEastAsia" w:cs="仿宋_GB2312"/>
                <w:sz w:val="28"/>
                <w:szCs w:val="28"/>
              </w:rPr>
              <w:t>)</w:t>
            </w:r>
          </w:p>
        </w:tc>
        <w:tc>
          <w:tcPr>
            <w:tcW w:w="2327" w:type="dxa"/>
            <w:tcBorders>
              <w:top w:val="single" w:sz="4" w:space="0" w:color="auto"/>
              <w:left w:val="single" w:sz="4" w:space="0" w:color="auto"/>
              <w:bottom w:val="single" w:sz="4" w:space="0" w:color="auto"/>
            </w:tcBorders>
            <w:vAlign w:val="center"/>
          </w:tcPr>
          <w:p w14:paraId="28BD6079" w14:textId="77777777" w:rsidR="001B4414" w:rsidRPr="005A10F2" w:rsidRDefault="001B4414" w:rsidP="00051CF6">
            <w:pPr>
              <w:spacing w:beforeLines="10" w:before="31" w:afterLines="10" w:after="31" w:line="240" w:lineRule="atLeast"/>
              <w:jc w:val="center"/>
              <w:rPr>
                <w:rFonts w:asciiTheme="minorEastAsia" w:hAnsiTheme="minorEastAsia" w:cs="仿宋_GB2312"/>
                <w:sz w:val="28"/>
                <w:szCs w:val="28"/>
              </w:rPr>
            </w:pPr>
            <w:r w:rsidRPr="005A10F2">
              <w:rPr>
                <w:rFonts w:asciiTheme="minorEastAsia" w:hAnsiTheme="minorEastAsia" w:cs="仿宋_GB2312" w:hint="eastAsia"/>
                <w:sz w:val="28"/>
                <w:szCs w:val="28"/>
              </w:rPr>
              <w:t>交货期</w:t>
            </w:r>
          </w:p>
        </w:tc>
      </w:tr>
      <w:tr w:rsidR="001B4414" w:rsidRPr="00E1256A" w14:paraId="5DE8F315" w14:textId="77777777" w:rsidTr="00F30607">
        <w:trPr>
          <w:trHeight w:val="678"/>
          <w:jc w:val="center"/>
        </w:trPr>
        <w:tc>
          <w:tcPr>
            <w:tcW w:w="2547" w:type="dxa"/>
            <w:tcBorders>
              <w:top w:val="single" w:sz="4" w:space="0" w:color="auto"/>
              <w:bottom w:val="single" w:sz="4" w:space="0" w:color="auto"/>
              <w:right w:val="single" w:sz="4" w:space="0" w:color="auto"/>
            </w:tcBorders>
            <w:vAlign w:val="center"/>
          </w:tcPr>
          <w:p w14:paraId="7ACBF7F3" w14:textId="77777777" w:rsidR="001B4414" w:rsidRPr="004A0B2C" w:rsidRDefault="001B4414" w:rsidP="00051CF6">
            <w:pPr>
              <w:spacing w:beforeLines="10" w:before="31" w:afterLines="10" w:after="31" w:line="240" w:lineRule="atLeast"/>
              <w:jc w:val="center"/>
              <w:rPr>
                <w:rFonts w:asciiTheme="minorEastAsia" w:hAnsiTheme="minorEastAsia" w:cs="仿宋_GB2312"/>
                <w:sz w:val="28"/>
                <w:szCs w:val="28"/>
              </w:rPr>
            </w:pPr>
            <w:r w:rsidRPr="004A0B2C">
              <w:rPr>
                <w:rFonts w:asciiTheme="minorEastAsia" w:hAnsiTheme="minorEastAsia" w:hint="eastAsia"/>
                <w:sz w:val="24"/>
              </w:rPr>
              <w:t>四川省公</w:t>
            </w:r>
            <w:r w:rsidRPr="004A0B2C">
              <w:rPr>
                <w:rFonts w:asciiTheme="minorEastAsia" w:hAnsiTheme="minorEastAsia"/>
                <w:sz w:val="24"/>
              </w:rPr>
              <w:t>安厅预算编</w:t>
            </w:r>
            <w:r w:rsidRPr="004A0B2C">
              <w:rPr>
                <w:rFonts w:asciiTheme="minorEastAsia" w:hAnsiTheme="minorEastAsia" w:hint="eastAsia"/>
                <w:sz w:val="24"/>
              </w:rPr>
              <w:t>审</w:t>
            </w:r>
            <w:r w:rsidRPr="004A0B2C">
              <w:rPr>
                <w:rFonts w:asciiTheme="minorEastAsia" w:hAnsiTheme="minorEastAsia"/>
                <w:sz w:val="24"/>
              </w:rPr>
              <w:t>管理系统</w:t>
            </w:r>
            <w:r>
              <w:rPr>
                <w:rFonts w:asciiTheme="minorEastAsia" w:hAnsiTheme="minorEastAsia" w:hint="eastAsia"/>
                <w:sz w:val="24"/>
              </w:rPr>
              <w:t>二次开发</w:t>
            </w:r>
          </w:p>
        </w:tc>
        <w:tc>
          <w:tcPr>
            <w:tcW w:w="1276" w:type="dxa"/>
            <w:tcBorders>
              <w:top w:val="single" w:sz="4" w:space="0" w:color="auto"/>
              <w:left w:val="single" w:sz="4" w:space="0" w:color="auto"/>
              <w:bottom w:val="single" w:sz="4" w:space="0" w:color="auto"/>
              <w:right w:val="single" w:sz="4" w:space="0" w:color="auto"/>
            </w:tcBorders>
            <w:vAlign w:val="center"/>
          </w:tcPr>
          <w:p w14:paraId="7DF4306A" w14:textId="77777777" w:rsidR="001B4414" w:rsidRPr="004A0B2C" w:rsidRDefault="001B4414" w:rsidP="00051CF6">
            <w:pPr>
              <w:spacing w:beforeLines="10" w:before="31" w:afterLines="10" w:after="31" w:line="360" w:lineRule="auto"/>
              <w:jc w:val="center"/>
              <w:rPr>
                <w:rFonts w:asciiTheme="minorEastAsia" w:hAnsiTheme="minorEastAsia" w:cs="仿宋_GB2312"/>
                <w:sz w:val="28"/>
                <w:szCs w:val="28"/>
              </w:rPr>
            </w:pPr>
            <w:r w:rsidRPr="004A0B2C">
              <w:rPr>
                <w:rFonts w:asciiTheme="minorEastAsia" w:hAnsiTheme="minorEastAsia" w:cs="仿宋_GB2312" w:hint="eastAsia"/>
                <w:sz w:val="28"/>
                <w:szCs w:val="28"/>
              </w:rPr>
              <w:t>套</w:t>
            </w:r>
          </w:p>
        </w:tc>
        <w:tc>
          <w:tcPr>
            <w:tcW w:w="1134" w:type="dxa"/>
            <w:tcBorders>
              <w:top w:val="single" w:sz="4" w:space="0" w:color="auto"/>
              <w:left w:val="single" w:sz="4" w:space="0" w:color="auto"/>
              <w:bottom w:val="single" w:sz="4" w:space="0" w:color="auto"/>
              <w:right w:val="single" w:sz="4" w:space="0" w:color="auto"/>
            </w:tcBorders>
            <w:vAlign w:val="center"/>
          </w:tcPr>
          <w:p w14:paraId="1BF25E8D" w14:textId="77777777" w:rsidR="001B4414" w:rsidRPr="004A0B2C" w:rsidRDefault="001B4414" w:rsidP="00051CF6">
            <w:pPr>
              <w:spacing w:beforeLines="10" w:before="31" w:afterLines="10" w:after="31" w:line="360" w:lineRule="auto"/>
              <w:jc w:val="center"/>
              <w:rPr>
                <w:rFonts w:asciiTheme="minorEastAsia" w:hAnsiTheme="minorEastAsia" w:cs="仿宋_GB2312"/>
                <w:sz w:val="28"/>
                <w:szCs w:val="28"/>
              </w:rPr>
            </w:pPr>
            <w:r w:rsidRPr="004A0B2C">
              <w:rPr>
                <w:rFonts w:asciiTheme="minorEastAsia" w:hAnsiTheme="minorEastAsia" w:cs="仿宋_GB2312"/>
                <w:sz w:val="28"/>
                <w:szCs w:val="28"/>
              </w:rPr>
              <w:t>1</w:t>
            </w:r>
          </w:p>
        </w:tc>
        <w:tc>
          <w:tcPr>
            <w:tcW w:w="1500" w:type="dxa"/>
            <w:tcBorders>
              <w:top w:val="single" w:sz="4" w:space="0" w:color="auto"/>
              <w:left w:val="single" w:sz="4" w:space="0" w:color="auto"/>
              <w:bottom w:val="single" w:sz="4" w:space="0" w:color="auto"/>
              <w:right w:val="single" w:sz="4" w:space="0" w:color="auto"/>
            </w:tcBorders>
            <w:vAlign w:val="center"/>
          </w:tcPr>
          <w:p w14:paraId="3C220D6E" w14:textId="77777777" w:rsidR="001B4414" w:rsidRPr="004A0B2C" w:rsidRDefault="001B4414" w:rsidP="00051CF6">
            <w:pPr>
              <w:spacing w:beforeLines="10" w:before="31" w:afterLines="10" w:after="31" w:line="360" w:lineRule="auto"/>
              <w:jc w:val="center"/>
              <w:rPr>
                <w:rFonts w:asciiTheme="minorEastAsia" w:hAnsiTheme="minorEastAsia" w:cs="仿宋_GB2312"/>
                <w:sz w:val="28"/>
                <w:szCs w:val="28"/>
              </w:rPr>
            </w:pPr>
            <w:r w:rsidRPr="004A0B2C">
              <w:rPr>
                <w:rFonts w:asciiTheme="minorEastAsia" w:hAnsiTheme="minorEastAsia" w:cs="仿宋_GB2312"/>
                <w:sz w:val="28"/>
                <w:szCs w:val="28"/>
              </w:rPr>
              <w:t>95000</w:t>
            </w:r>
            <w:r>
              <w:rPr>
                <w:rFonts w:asciiTheme="minorEastAsia" w:hAnsiTheme="minorEastAsia" w:cs="仿宋_GB2312"/>
                <w:sz w:val="28"/>
                <w:szCs w:val="28"/>
              </w:rPr>
              <w:t>.00</w:t>
            </w:r>
          </w:p>
        </w:tc>
        <w:tc>
          <w:tcPr>
            <w:tcW w:w="2327" w:type="dxa"/>
            <w:tcBorders>
              <w:top w:val="single" w:sz="4" w:space="0" w:color="auto"/>
              <w:left w:val="single" w:sz="4" w:space="0" w:color="auto"/>
            </w:tcBorders>
            <w:vAlign w:val="center"/>
          </w:tcPr>
          <w:p w14:paraId="016A165F" w14:textId="77777777" w:rsidR="001B4414" w:rsidRPr="004A0B2C" w:rsidRDefault="001B4414" w:rsidP="00051CF6">
            <w:pPr>
              <w:spacing w:beforeLines="10" w:before="31" w:afterLines="10" w:after="31" w:line="360" w:lineRule="exact"/>
              <w:jc w:val="center"/>
              <w:rPr>
                <w:rFonts w:asciiTheme="minorEastAsia" w:hAnsiTheme="minorEastAsia" w:cs="仿宋_GB2312"/>
              </w:rPr>
            </w:pPr>
            <w:r w:rsidRPr="004A0B2C">
              <w:rPr>
                <w:rFonts w:asciiTheme="minorEastAsia" w:hAnsiTheme="minorEastAsia" w:cs="仿宋_GB2312" w:hint="eastAsia"/>
              </w:rPr>
              <w:t>合同签订后</w:t>
            </w:r>
            <w:r w:rsidRPr="004A0B2C">
              <w:rPr>
                <w:rFonts w:asciiTheme="minorEastAsia" w:hAnsiTheme="minorEastAsia" w:cs="仿宋_GB2312"/>
              </w:rPr>
              <w:t>40</w:t>
            </w:r>
            <w:r w:rsidRPr="004A0B2C">
              <w:rPr>
                <w:rFonts w:asciiTheme="minorEastAsia" w:hAnsiTheme="minorEastAsia" w:cs="仿宋_GB2312" w:hint="eastAsia"/>
              </w:rPr>
              <w:t>个工作日内完成交货及安装</w:t>
            </w:r>
          </w:p>
        </w:tc>
      </w:tr>
    </w:tbl>
    <w:p w14:paraId="4CC24BCA" w14:textId="77777777" w:rsidR="00E1256A" w:rsidRDefault="00E1256A" w:rsidP="00E1256A">
      <w:pPr>
        <w:pStyle w:val="a3"/>
        <w:ind w:left="720" w:firstLineChars="0" w:firstLine="0"/>
        <w:rPr>
          <w:rFonts w:asciiTheme="minorEastAsia" w:hAnsiTheme="minorEastAsia"/>
          <w:b/>
          <w:sz w:val="28"/>
          <w:szCs w:val="28"/>
        </w:rPr>
      </w:pPr>
    </w:p>
    <w:p w14:paraId="54E25D8C" w14:textId="77777777" w:rsidR="00DF611D" w:rsidRDefault="00DF611D" w:rsidP="00DF611D">
      <w:pPr>
        <w:pStyle w:val="a3"/>
        <w:numPr>
          <w:ilvl w:val="0"/>
          <w:numId w:val="1"/>
        </w:numPr>
        <w:ind w:firstLineChars="0"/>
        <w:rPr>
          <w:rFonts w:asciiTheme="minorEastAsia" w:hAnsiTheme="minorEastAsia"/>
          <w:b/>
          <w:sz w:val="28"/>
          <w:szCs w:val="28"/>
        </w:rPr>
      </w:pPr>
      <w:r>
        <w:rPr>
          <w:rFonts w:asciiTheme="minorEastAsia" w:hAnsiTheme="minorEastAsia" w:hint="eastAsia"/>
          <w:b/>
          <w:sz w:val="28"/>
          <w:szCs w:val="28"/>
        </w:rPr>
        <w:t>合</w:t>
      </w:r>
      <w:r>
        <w:rPr>
          <w:rFonts w:asciiTheme="minorEastAsia" w:hAnsiTheme="minorEastAsia"/>
          <w:b/>
          <w:sz w:val="28"/>
          <w:szCs w:val="28"/>
        </w:rPr>
        <w:t>同总价</w:t>
      </w:r>
    </w:p>
    <w:p w14:paraId="0B2BA38C" w14:textId="77777777" w:rsidR="005A10F2" w:rsidRDefault="005A10F2" w:rsidP="005A10F2">
      <w:pPr>
        <w:spacing w:line="360" w:lineRule="auto"/>
        <w:ind w:firstLineChars="200" w:firstLine="560"/>
        <w:rPr>
          <w:rFonts w:asciiTheme="minorEastAsia" w:hAnsiTheme="minorEastAsia"/>
          <w:sz w:val="28"/>
          <w:szCs w:val="28"/>
        </w:rPr>
      </w:pPr>
      <w:r w:rsidRPr="005A10F2">
        <w:rPr>
          <w:rFonts w:asciiTheme="minorEastAsia" w:hAnsiTheme="minorEastAsia" w:hint="eastAsia"/>
          <w:sz w:val="28"/>
          <w:szCs w:val="28"/>
        </w:rPr>
        <w:t>合同总价为</w:t>
      </w:r>
      <w:r>
        <w:rPr>
          <w:rFonts w:asciiTheme="minorEastAsia" w:hAnsiTheme="minorEastAsia" w:hint="eastAsia"/>
          <w:sz w:val="28"/>
          <w:szCs w:val="28"/>
        </w:rPr>
        <w:t>人</w:t>
      </w:r>
      <w:r>
        <w:rPr>
          <w:rFonts w:asciiTheme="minorEastAsia" w:hAnsiTheme="minorEastAsia"/>
          <w:sz w:val="28"/>
          <w:szCs w:val="28"/>
        </w:rPr>
        <w:t>民币大写</w:t>
      </w:r>
      <w:r>
        <w:rPr>
          <w:rFonts w:asciiTheme="minorEastAsia" w:hAnsiTheme="minorEastAsia" w:hint="eastAsia"/>
          <w:sz w:val="28"/>
          <w:szCs w:val="28"/>
        </w:rPr>
        <w:t>：</w:t>
      </w:r>
      <w:r>
        <w:rPr>
          <w:rFonts w:asciiTheme="minorEastAsia" w:hAnsiTheme="minorEastAsia"/>
          <w:sz w:val="28"/>
          <w:szCs w:val="28"/>
        </w:rPr>
        <w:t>（</w:t>
      </w:r>
      <w:r>
        <w:rPr>
          <w:rFonts w:asciiTheme="minorEastAsia" w:hAnsiTheme="minorEastAsia" w:hint="eastAsia"/>
          <w:sz w:val="28"/>
          <w:szCs w:val="28"/>
        </w:rPr>
        <w:t>玖</w:t>
      </w:r>
      <w:r>
        <w:rPr>
          <w:rFonts w:asciiTheme="minorEastAsia" w:hAnsiTheme="minorEastAsia"/>
          <w:sz w:val="28"/>
          <w:szCs w:val="28"/>
        </w:rPr>
        <w:t>万伍仟元整）</w:t>
      </w:r>
      <w:r>
        <w:rPr>
          <w:rFonts w:asciiTheme="minorEastAsia" w:hAnsiTheme="minorEastAsia" w:hint="eastAsia"/>
          <w:sz w:val="28"/>
          <w:szCs w:val="28"/>
        </w:rPr>
        <w:t>。即RMB</w:t>
      </w:r>
      <w:r w:rsidRPr="005A10F2">
        <w:rPr>
          <w:rFonts w:asciiTheme="minorEastAsia" w:hAnsiTheme="minorEastAsia" w:hint="eastAsia"/>
          <w:sz w:val="28"/>
          <w:szCs w:val="28"/>
        </w:rPr>
        <w:t>￥</w:t>
      </w:r>
      <w:r>
        <w:rPr>
          <w:rFonts w:asciiTheme="minorEastAsia" w:hAnsiTheme="minorEastAsia"/>
          <w:sz w:val="28"/>
          <w:szCs w:val="28"/>
          <w:u w:val="single"/>
        </w:rPr>
        <w:t>95000</w:t>
      </w:r>
      <w:r w:rsidR="00C335C1">
        <w:rPr>
          <w:rFonts w:asciiTheme="minorEastAsia" w:hAnsiTheme="minorEastAsia"/>
          <w:sz w:val="28"/>
          <w:szCs w:val="28"/>
          <w:u w:val="single"/>
        </w:rPr>
        <w:t>.00</w:t>
      </w:r>
      <w:r w:rsidRPr="005A10F2">
        <w:rPr>
          <w:rFonts w:asciiTheme="minorEastAsia" w:hAnsiTheme="minorEastAsia" w:hint="eastAsia"/>
          <w:sz w:val="28"/>
          <w:szCs w:val="28"/>
        </w:rPr>
        <w:t>元</w:t>
      </w:r>
      <w:r>
        <w:rPr>
          <w:rFonts w:asciiTheme="minorEastAsia" w:hAnsiTheme="minorEastAsia" w:hint="eastAsia"/>
          <w:sz w:val="28"/>
          <w:szCs w:val="28"/>
        </w:rPr>
        <w:t>；</w:t>
      </w:r>
      <w:r w:rsidRPr="005A10F2">
        <w:rPr>
          <w:rFonts w:asciiTheme="minorEastAsia" w:hAnsiTheme="minorEastAsia" w:hint="eastAsia"/>
          <w:sz w:val="28"/>
          <w:szCs w:val="28"/>
        </w:rPr>
        <w:t>该合同总价包括货物设计、材料、制造、包装、运输、安装、调试、检测、验收合格交付使用之前及保修期内保修服务与备用物件等所有其他有关各项的含税费用和管理费。本合同执行期间合同总价不变，甲方无须另向乙方支付本合同规定之外的其他任何费用。</w:t>
      </w:r>
    </w:p>
    <w:p w14:paraId="242DE39D" w14:textId="77777777" w:rsidR="00DF611D" w:rsidRDefault="00DF611D" w:rsidP="00DF611D">
      <w:pPr>
        <w:pStyle w:val="a3"/>
        <w:numPr>
          <w:ilvl w:val="0"/>
          <w:numId w:val="1"/>
        </w:numPr>
        <w:ind w:firstLineChars="0"/>
        <w:rPr>
          <w:rFonts w:asciiTheme="minorEastAsia" w:hAnsiTheme="minorEastAsia"/>
          <w:b/>
          <w:sz w:val="28"/>
          <w:szCs w:val="28"/>
        </w:rPr>
      </w:pPr>
      <w:r>
        <w:rPr>
          <w:rFonts w:asciiTheme="minorEastAsia" w:hAnsiTheme="minorEastAsia" w:hint="eastAsia"/>
          <w:b/>
          <w:sz w:val="28"/>
          <w:szCs w:val="28"/>
        </w:rPr>
        <w:t>双方</w:t>
      </w:r>
      <w:r>
        <w:rPr>
          <w:rFonts w:asciiTheme="minorEastAsia" w:hAnsiTheme="minorEastAsia"/>
          <w:b/>
          <w:sz w:val="28"/>
          <w:szCs w:val="28"/>
        </w:rPr>
        <w:t>责任</w:t>
      </w:r>
    </w:p>
    <w:p w14:paraId="0F81C8E4" w14:textId="77777777" w:rsidR="005A10F2" w:rsidRPr="005A10F2" w:rsidRDefault="005A10F2" w:rsidP="005A10F2">
      <w:pPr>
        <w:pStyle w:val="a4"/>
        <w:spacing w:line="480" w:lineRule="exact"/>
        <w:ind w:right="-42" w:firstLineChars="200" w:firstLine="560"/>
        <w:rPr>
          <w:rFonts w:asciiTheme="minorEastAsia" w:eastAsiaTheme="minorEastAsia" w:hAnsiTheme="minorEastAsia"/>
          <w:kern w:val="2"/>
          <w:sz w:val="28"/>
          <w:szCs w:val="28"/>
        </w:rPr>
      </w:pPr>
      <w:r w:rsidRPr="005A10F2">
        <w:rPr>
          <w:rFonts w:asciiTheme="minorEastAsia" w:eastAsiaTheme="minorEastAsia" w:hAnsiTheme="minorEastAsia"/>
          <w:kern w:val="2"/>
          <w:sz w:val="28"/>
          <w:szCs w:val="28"/>
        </w:rPr>
        <w:t>1</w:t>
      </w:r>
      <w:r w:rsidRPr="005A10F2">
        <w:rPr>
          <w:rFonts w:asciiTheme="minorEastAsia" w:eastAsiaTheme="minorEastAsia" w:hAnsiTheme="minorEastAsia" w:hint="eastAsia"/>
          <w:kern w:val="2"/>
          <w:sz w:val="28"/>
          <w:szCs w:val="28"/>
        </w:rPr>
        <w:t>、甲方应积极配合乙方的</w:t>
      </w:r>
      <w:r>
        <w:rPr>
          <w:rFonts w:asciiTheme="minorEastAsia" w:eastAsiaTheme="minorEastAsia" w:hAnsiTheme="minorEastAsia" w:hint="eastAsia"/>
          <w:kern w:val="2"/>
          <w:sz w:val="28"/>
          <w:szCs w:val="28"/>
        </w:rPr>
        <w:t>需求</w:t>
      </w:r>
      <w:r>
        <w:rPr>
          <w:rFonts w:asciiTheme="minorEastAsia" w:eastAsiaTheme="minorEastAsia" w:hAnsiTheme="minorEastAsia"/>
          <w:kern w:val="2"/>
          <w:sz w:val="28"/>
          <w:szCs w:val="28"/>
        </w:rPr>
        <w:t>调研、二次</w:t>
      </w:r>
      <w:r>
        <w:rPr>
          <w:rFonts w:asciiTheme="minorEastAsia" w:eastAsiaTheme="minorEastAsia" w:hAnsiTheme="minorEastAsia" w:hint="eastAsia"/>
          <w:kern w:val="2"/>
          <w:sz w:val="28"/>
          <w:szCs w:val="28"/>
        </w:rPr>
        <w:t>开发、</w:t>
      </w:r>
      <w:r>
        <w:rPr>
          <w:rFonts w:asciiTheme="minorEastAsia" w:eastAsiaTheme="minorEastAsia" w:hAnsiTheme="minorEastAsia"/>
          <w:kern w:val="2"/>
          <w:sz w:val="28"/>
          <w:szCs w:val="28"/>
        </w:rPr>
        <w:t>测试、</w:t>
      </w:r>
      <w:commentRangeStart w:id="0"/>
      <w:r>
        <w:rPr>
          <w:rFonts w:asciiTheme="minorEastAsia" w:eastAsiaTheme="minorEastAsia" w:hAnsiTheme="minorEastAsia"/>
          <w:kern w:val="2"/>
          <w:sz w:val="28"/>
          <w:szCs w:val="28"/>
        </w:rPr>
        <w:t>培训</w:t>
      </w:r>
      <w:commentRangeEnd w:id="0"/>
      <w:r w:rsidR="0066478F">
        <w:rPr>
          <w:rStyle w:val="ae"/>
          <w:rFonts w:asciiTheme="minorHAnsi" w:eastAsiaTheme="minorEastAsia" w:hAnsiTheme="minorHAnsi" w:cstheme="minorBidi"/>
          <w:kern w:val="2"/>
        </w:rPr>
        <w:commentReference w:id="0"/>
      </w:r>
      <w:r>
        <w:rPr>
          <w:rFonts w:asciiTheme="minorEastAsia" w:eastAsiaTheme="minorEastAsia" w:hAnsiTheme="minorEastAsia"/>
          <w:kern w:val="2"/>
          <w:sz w:val="28"/>
          <w:szCs w:val="28"/>
        </w:rPr>
        <w:t>等</w:t>
      </w:r>
      <w:r>
        <w:rPr>
          <w:rFonts w:asciiTheme="minorEastAsia" w:eastAsiaTheme="minorEastAsia" w:hAnsiTheme="minorEastAsia"/>
          <w:kern w:val="2"/>
          <w:sz w:val="28"/>
          <w:szCs w:val="28"/>
        </w:rPr>
        <w:lastRenderedPageBreak/>
        <w:t>工作</w:t>
      </w:r>
      <w:r w:rsidRPr="005A10F2">
        <w:rPr>
          <w:rFonts w:asciiTheme="minorEastAsia" w:eastAsiaTheme="minorEastAsia" w:hAnsiTheme="minorEastAsia" w:hint="eastAsia"/>
          <w:kern w:val="2"/>
          <w:sz w:val="28"/>
          <w:szCs w:val="28"/>
        </w:rPr>
        <w:t>，为</w:t>
      </w:r>
      <w:r>
        <w:rPr>
          <w:rFonts w:asciiTheme="minorEastAsia" w:eastAsiaTheme="minorEastAsia" w:hAnsiTheme="minorEastAsia" w:hint="eastAsia"/>
          <w:kern w:val="2"/>
          <w:sz w:val="28"/>
          <w:szCs w:val="28"/>
        </w:rPr>
        <w:t>四川省公安</w:t>
      </w:r>
      <w:r>
        <w:rPr>
          <w:rFonts w:asciiTheme="minorEastAsia" w:eastAsiaTheme="minorEastAsia" w:hAnsiTheme="minorEastAsia"/>
          <w:kern w:val="2"/>
          <w:sz w:val="28"/>
          <w:szCs w:val="28"/>
        </w:rPr>
        <w:t>厅</w:t>
      </w:r>
      <w:r w:rsidRPr="005A10F2">
        <w:rPr>
          <w:rFonts w:asciiTheme="minorEastAsia" w:eastAsiaTheme="minorEastAsia" w:hAnsiTheme="minorEastAsia" w:hint="eastAsia"/>
          <w:kern w:val="2"/>
          <w:sz w:val="28"/>
          <w:szCs w:val="28"/>
        </w:rPr>
        <w:t>的需求调研、测试、现场安装、培训等工作提供必要的条件；</w:t>
      </w:r>
    </w:p>
    <w:p w14:paraId="010497EB" w14:textId="77777777" w:rsidR="005A10F2" w:rsidRDefault="005A10F2" w:rsidP="005A10F2">
      <w:pPr>
        <w:pStyle w:val="a4"/>
        <w:spacing w:line="480" w:lineRule="exact"/>
        <w:ind w:right="-42" w:firstLineChars="200" w:firstLine="560"/>
        <w:rPr>
          <w:rFonts w:asciiTheme="minorEastAsia" w:eastAsiaTheme="minorEastAsia" w:hAnsiTheme="minorEastAsia"/>
          <w:kern w:val="2"/>
          <w:sz w:val="28"/>
          <w:szCs w:val="28"/>
        </w:rPr>
      </w:pPr>
      <w:r w:rsidRPr="005A10F2">
        <w:rPr>
          <w:rFonts w:asciiTheme="minorEastAsia" w:eastAsiaTheme="minorEastAsia" w:hAnsiTheme="minorEastAsia"/>
          <w:kern w:val="2"/>
          <w:sz w:val="28"/>
          <w:szCs w:val="28"/>
        </w:rPr>
        <w:t>2</w:t>
      </w:r>
      <w:r w:rsidRPr="005A10F2">
        <w:rPr>
          <w:rFonts w:asciiTheme="minorEastAsia" w:eastAsiaTheme="minorEastAsia" w:hAnsiTheme="minorEastAsia" w:hint="eastAsia"/>
          <w:kern w:val="2"/>
          <w:sz w:val="28"/>
          <w:szCs w:val="28"/>
        </w:rPr>
        <w:t>、乙方保证按照甲方所提</w:t>
      </w:r>
      <w:commentRangeStart w:id="1"/>
      <w:r w:rsidRPr="005A10F2">
        <w:rPr>
          <w:rFonts w:asciiTheme="minorEastAsia" w:eastAsiaTheme="minorEastAsia" w:hAnsiTheme="minorEastAsia" w:hint="eastAsia"/>
          <w:kern w:val="2"/>
          <w:sz w:val="28"/>
          <w:szCs w:val="28"/>
        </w:rPr>
        <w:t>“</w:t>
      </w:r>
      <w:r>
        <w:rPr>
          <w:rFonts w:asciiTheme="minorEastAsia" w:eastAsiaTheme="minorEastAsia" w:hAnsiTheme="minorEastAsia" w:hint="eastAsia"/>
          <w:kern w:val="2"/>
          <w:sz w:val="28"/>
          <w:szCs w:val="28"/>
        </w:rPr>
        <w:t>四川省公</w:t>
      </w:r>
      <w:r>
        <w:rPr>
          <w:rFonts w:asciiTheme="minorEastAsia" w:eastAsiaTheme="minorEastAsia" w:hAnsiTheme="minorEastAsia"/>
          <w:kern w:val="2"/>
          <w:sz w:val="28"/>
          <w:szCs w:val="28"/>
        </w:rPr>
        <w:t>安厅预算编</w:t>
      </w:r>
      <w:r>
        <w:rPr>
          <w:rFonts w:asciiTheme="minorEastAsia" w:eastAsiaTheme="minorEastAsia" w:hAnsiTheme="minorEastAsia" w:hint="eastAsia"/>
          <w:kern w:val="2"/>
          <w:sz w:val="28"/>
          <w:szCs w:val="28"/>
        </w:rPr>
        <w:t>审</w:t>
      </w:r>
      <w:r>
        <w:rPr>
          <w:rFonts w:asciiTheme="minorEastAsia" w:eastAsiaTheme="minorEastAsia" w:hAnsiTheme="minorEastAsia"/>
          <w:kern w:val="2"/>
          <w:sz w:val="28"/>
          <w:szCs w:val="28"/>
        </w:rPr>
        <w:t>管理</w:t>
      </w:r>
      <w:r w:rsidRPr="005A10F2">
        <w:rPr>
          <w:rFonts w:asciiTheme="minorEastAsia" w:eastAsiaTheme="minorEastAsia" w:hAnsiTheme="minorEastAsia" w:hint="eastAsia"/>
          <w:kern w:val="2"/>
          <w:sz w:val="28"/>
          <w:szCs w:val="28"/>
        </w:rPr>
        <w:t>”</w:t>
      </w:r>
      <w:commentRangeEnd w:id="1"/>
      <w:r w:rsidR="0066478F">
        <w:rPr>
          <w:rStyle w:val="ae"/>
          <w:rFonts w:asciiTheme="minorHAnsi" w:eastAsiaTheme="minorEastAsia" w:hAnsiTheme="minorHAnsi" w:cstheme="minorBidi"/>
          <w:kern w:val="2"/>
        </w:rPr>
        <w:commentReference w:id="1"/>
      </w:r>
      <w:r w:rsidRPr="005A10F2">
        <w:rPr>
          <w:rFonts w:asciiTheme="minorEastAsia" w:eastAsiaTheme="minorEastAsia" w:hAnsiTheme="minorEastAsia" w:hint="eastAsia"/>
          <w:kern w:val="2"/>
          <w:sz w:val="28"/>
          <w:szCs w:val="28"/>
        </w:rPr>
        <w:t>的开发需求、质量要求和进度安排，完成软件的</w:t>
      </w:r>
      <w:r>
        <w:rPr>
          <w:rFonts w:asciiTheme="minorEastAsia" w:eastAsiaTheme="minorEastAsia" w:hAnsiTheme="minorEastAsia" w:hint="eastAsia"/>
          <w:kern w:val="2"/>
          <w:sz w:val="28"/>
          <w:szCs w:val="28"/>
        </w:rPr>
        <w:t>二</w:t>
      </w:r>
      <w:r>
        <w:rPr>
          <w:rFonts w:asciiTheme="minorEastAsia" w:eastAsiaTheme="minorEastAsia" w:hAnsiTheme="minorEastAsia"/>
          <w:kern w:val="2"/>
          <w:sz w:val="28"/>
          <w:szCs w:val="28"/>
        </w:rPr>
        <w:t>次</w:t>
      </w:r>
      <w:r w:rsidRPr="005A10F2">
        <w:rPr>
          <w:rFonts w:asciiTheme="minorEastAsia" w:eastAsiaTheme="minorEastAsia" w:hAnsiTheme="minorEastAsia" w:hint="eastAsia"/>
          <w:kern w:val="2"/>
          <w:sz w:val="28"/>
          <w:szCs w:val="28"/>
        </w:rPr>
        <w:t>开发</w:t>
      </w:r>
      <w:ins w:id="2" w:author="梁宗元" w:date="2017-10-24T00:41:00Z">
        <w:r w:rsidR="0066478F">
          <w:rPr>
            <w:rFonts w:asciiTheme="minorEastAsia" w:eastAsiaTheme="minorEastAsia" w:hAnsiTheme="minorEastAsia" w:hint="eastAsia"/>
            <w:kern w:val="2"/>
            <w:sz w:val="28"/>
            <w:szCs w:val="28"/>
          </w:rPr>
          <w:t>、</w:t>
        </w:r>
      </w:ins>
      <w:del w:id="3" w:author="梁宗元" w:date="2017-10-24T00:42:00Z">
        <w:r w:rsidDel="0066478F">
          <w:rPr>
            <w:rFonts w:asciiTheme="minorEastAsia" w:eastAsiaTheme="minorEastAsia" w:hAnsiTheme="minorEastAsia" w:hint="eastAsia"/>
            <w:kern w:val="2"/>
            <w:sz w:val="28"/>
            <w:szCs w:val="28"/>
          </w:rPr>
          <w:delText>实施</w:delText>
        </w:r>
        <w:r w:rsidDel="0066478F">
          <w:rPr>
            <w:rFonts w:asciiTheme="minorEastAsia" w:eastAsiaTheme="minorEastAsia" w:hAnsiTheme="minorEastAsia"/>
            <w:kern w:val="2"/>
            <w:sz w:val="28"/>
            <w:szCs w:val="28"/>
          </w:rPr>
          <w:delText>部署及培训</w:delText>
        </w:r>
      </w:del>
      <w:ins w:id="4" w:author="梁宗元" w:date="2017-10-24T00:42:00Z">
        <w:r w:rsidR="0066478F">
          <w:rPr>
            <w:rFonts w:asciiTheme="minorEastAsia" w:eastAsiaTheme="minorEastAsia" w:hAnsiTheme="minorEastAsia" w:hint="eastAsia"/>
            <w:kern w:val="2"/>
            <w:sz w:val="28"/>
            <w:szCs w:val="28"/>
          </w:rPr>
          <w:t>实施</w:t>
        </w:r>
        <w:r w:rsidR="0066478F">
          <w:rPr>
            <w:rFonts w:asciiTheme="minorEastAsia" w:eastAsiaTheme="minorEastAsia" w:hAnsiTheme="minorEastAsia"/>
            <w:kern w:val="2"/>
            <w:sz w:val="28"/>
            <w:szCs w:val="28"/>
          </w:rPr>
          <w:t>部署</w:t>
        </w:r>
        <w:r w:rsidR="0066478F">
          <w:rPr>
            <w:rFonts w:asciiTheme="minorEastAsia" w:eastAsiaTheme="minorEastAsia" w:hAnsiTheme="minorEastAsia" w:hint="eastAsia"/>
            <w:kern w:val="2"/>
            <w:sz w:val="28"/>
            <w:szCs w:val="28"/>
          </w:rPr>
          <w:t>并配合甲方完成</w:t>
        </w:r>
        <w:r w:rsidR="0066478F">
          <w:rPr>
            <w:rFonts w:asciiTheme="minorEastAsia" w:eastAsiaTheme="minorEastAsia" w:hAnsiTheme="minorEastAsia"/>
            <w:kern w:val="2"/>
            <w:sz w:val="28"/>
            <w:szCs w:val="28"/>
          </w:rPr>
          <w:t>培训</w:t>
        </w:r>
      </w:ins>
      <w:del w:id="5" w:author="梁宗元" w:date="2017-10-24T00:42:00Z">
        <w:r w:rsidDel="0066478F">
          <w:rPr>
            <w:rFonts w:asciiTheme="minorEastAsia" w:eastAsiaTheme="minorEastAsia" w:hAnsiTheme="minorEastAsia"/>
            <w:kern w:val="2"/>
            <w:sz w:val="28"/>
            <w:szCs w:val="28"/>
          </w:rPr>
          <w:delText>等</w:delText>
        </w:r>
      </w:del>
      <w:r w:rsidRPr="005A10F2">
        <w:rPr>
          <w:rFonts w:asciiTheme="minorEastAsia" w:eastAsiaTheme="minorEastAsia" w:hAnsiTheme="minorEastAsia" w:hint="eastAsia"/>
          <w:kern w:val="2"/>
          <w:sz w:val="28"/>
          <w:szCs w:val="28"/>
        </w:rPr>
        <w:t>工作。</w:t>
      </w:r>
    </w:p>
    <w:p w14:paraId="2844B19E" w14:textId="77777777" w:rsidR="003120AE" w:rsidRPr="003120AE" w:rsidRDefault="003120AE" w:rsidP="003120AE">
      <w:pPr>
        <w:pStyle w:val="a3"/>
        <w:numPr>
          <w:ilvl w:val="0"/>
          <w:numId w:val="1"/>
        </w:numPr>
        <w:ind w:firstLineChars="0"/>
        <w:rPr>
          <w:rFonts w:asciiTheme="minorEastAsia" w:hAnsiTheme="minorEastAsia"/>
          <w:b/>
          <w:sz w:val="28"/>
          <w:szCs w:val="28"/>
        </w:rPr>
      </w:pPr>
      <w:r w:rsidRPr="003120AE">
        <w:rPr>
          <w:rFonts w:asciiTheme="minorEastAsia" w:hAnsiTheme="minorEastAsia" w:hint="eastAsia"/>
          <w:b/>
          <w:sz w:val="28"/>
          <w:szCs w:val="28"/>
        </w:rPr>
        <w:t>二次开发</w:t>
      </w:r>
      <w:r w:rsidRPr="003120AE">
        <w:rPr>
          <w:rFonts w:asciiTheme="minorEastAsia" w:hAnsiTheme="minorEastAsia"/>
          <w:b/>
          <w:sz w:val="28"/>
          <w:szCs w:val="28"/>
        </w:rPr>
        <w:t>的内容</w:t>
      </w:r>
    </w:p>
    <w:p w14:paraId="6E5ECA6C" w14:textId="77777777" w:rsidR="003120AE" w:rsidRDefault="003120AE" w:rsidP="003120AE">
      <w:pPr>
        <w:pStyle w:val="a4"/>
        <w:spacing w:line="480" w:lineRule="exact"/>
        <w:ind w:right="-42" w:firstLineChars="200" w:firstLine="560"/>
        <w:rPr>
          <w:rFonts w:asciiTheme="minorEastAsia" w:eastAsiaTheme="minorEastAsia" w:hAnsiTheme="minorEastAsia"/>
          <w:kern w:val="2"/>
          <w:sz w:val="28"/>
          <w:szCs w:val="28"/>
        </w:rPr>
      </w:pPr>
      <w:r w:rsidRPr="004A0B2C">
        <w:rPr>
          <w:rFonts w:asciiTheme="minorEastAsia" w:eastAsiaTheme="minorEastAsia" w:hAnsiTheme="minorEastAsia" w:hint="eastAsia"/>
          <w:kern w:val="2"/>
          <w:sz w:val="28"/>
          <w:szCs w:val="28"/>
        </w:rPr>
        <w:t>“四川省公</w:t>
      </w:r>
      <w:r w:rsidRPr="004A0B2C">
        <w:rPr>
          <w:rFonts w:asciiTheme="minorEastAsia" w:eastAsiaTheme="minorEastAsia" w:hAnsiTheme="minorEastAsia"/>
          <w:kern w:val="2"/>
          <w:sz w:val="28"/>
          <w:szCs w:val="28"/>
        </w:rPr>
        <w:t>安厅预算编</w:t>
      </w:r>
      <w:r w:rsidRPr="004A0B2C">
        <w:rPr>
          <w:rFonts w:asciiTheme="minorEastAsia" w:eastAsiaTheme="minorEastAsia" w:hAnsiTheme="minorEastAsia" w:hint="eastAsia"/>
          <w:kern w:val="2"/>
          <w:sz w:val="28"/>
          <w:szCs w:val="28"/>
        </w:rPr>
        <w:t>审</w:t>
      </w:r>
      <w:r w:rsidRPr="004A0B2C">
        <w:rPr>
          <w:rFonts w:asciiTheme="minorEastAsia" w:eastAsiaTheme="minorEastAsia" w:hAnsiTheme="minorEastAsia"/>
          <w:kern w:val="2"/>
          <w:sz w:val="28"/>
          <w:szCs w:val="28"/>
        </w:rPr>
        <w:t>管理</w:t>
      </w:r>
      <w:r w:rsidRPr="004A0B2C">
        <w:rPr>
          <w:rFonts w:asciiTheme="minorEastAsia" w:eastAsiaTheme="minorEastAsia" w:hAnsiTheme="minorEastAsia" w:hint="eastAsia"/>
          <w:kern w:val="2"/>
          <w:sz w:val="28"/>
          <w:szCs w:val="28"/>
        </w:rPr>
        <w:t>系统”</w:t>
      </w:r>
      <w:r w:rsidRPr="00702A2F">
        <w:rPr>
          <w:rFonts w:ascii="宋体" w:hAnsi="宋体" w:hint="eastAsia"/>
          <w:kern w:val="2"/>
          <w:sz w:val="28"/>
          <w:szCs w:val="28"/>
        </w:rPr>
        <w:t>的</w:t>
      </w:r>
      <w:r>
        <w:rPr>
          <w:rFonts w:ascii="宋体" w:hAnsi="宋体" w:hint="eastAsia"/>
          <w:kern w:val="2"/>
          <w:sz w:val="28"/>
          <w:szCs w:val="28"/>
        </w:rPr>
        <w:t>二次</w:t>
      </w:r>
      <w:r w:rsidRPr="00702A2F">
        <w:rPr>
          <w:rFonts w:ascii="宋体" w:hAnsi="宋体" w:hint="eastAsia"/>
          <w:kern w:val="2"/>
          <w:sz w:val="28"/>
          <w:szCs w:val="28"/>
        </w:rPr>
        <w:t>开发内容详见以下的《开发需求说明书》。</w:t>
      </w:r>
    </w:p>
    <w:tbl>
      <w:tblPr>
        <w:tblStyle w:val="ab"/>
        <w:tblW w:w="9648" w:type="dxa"/>
        <w:tblInd w:w="-431" w:type="dxa"/>
        <w:tblLook w:val="04A0" w:firstRow="1" w:lastRow="0" w:firstColumn="1" w:lastColumn="0" w:noHBand="0" w:noVBand="1"/>
      </w:tblPr>
      <w:tblGrid>
        <w:gridCol w:w="1419"/>
        <w:gridCol w:w="2976"/>
        <w:gridCol w:w="3617"/>
        <w:gridCol w:w="1636"/>
      </w:tblGrid>
      <w:tr w:rsidR="003120AE" w14:paraId="1F889C2E" w14:textId="77777777" w:rsidTr="00EA3542">
        <w:trPr>
          <w:trHeight w:val="592"/>
        </w:trPr>
        <w:tc>
          <w:tcPr>
            <w:tcW w:w="1419" w:type="dxa"/>
          </w:tcPr>
          <w:p w14:paraId="45887646" w14:textId="77777777" w:rsidR="003120AE" w:rsidRDefault="003120AE" w:rsidP="003120AE">
            <w:pPr>
              <w:pStyle w:val="a4"/>
              <w:spacing w:line="480" w:lineRule="exact"/>
              <w:ind w:right="-42"/>
              <w:jc w:val="center"/>
              <w:rPr>
                <w:rFonts w:asciiTheme="minorEastAsia" w:eastAsiaTheme="minorEastAsia" w:hAnsiTheme="minorEastAsia"/>
                <w:kern w:val="2"/>
                <w:sz w:val="28"/>
                <w:szCs w:val="28"/>
              </w:rPr>
            </w:pPr>
            <w:r>
              <w:rPr>
                <w:rFonts w:asciiTheme="minorEastAsia" w:eastAsiaTheme="minorEastAsia" w:hAnsiTheme="minorEastAsia" w:hint="eastAsia"/>
                <w:kern w:val="2"/>
                <w:sz w:val="28"/>
                <w:szCs w:val="28"/>
              </w:rPr>
              <w:t>系统</w:t>
            </w:r>
            <w:r>
              <w:rPr>
                <w:rFonts w:asciiTheme="minorEastAsia" w:eastAsiaTheme="minorEastAsia" w:hAnsiTheme="minorEastAsia"/>
                <w:kern w:val="2"/>
                <w:sz w:val="28"/>
                <w:szCs w:val="28"/>
              </w:rPr>
              <w:t>名称</w:t>
            </w:r>
          </w:p>
        </w:tc>
        <w:tc>
          <w:tcPr>
            <w:tcW w:w="2976" w:type="dxa"/>
          </w:tcPr>
          <w:p w14:paraId="1F2E465B" w14:textId="77777777" w:rsidR="003120AE" w:rsidRDefault="003120AE" w:rsidP="003120AE">
            <w:pPr>
              <w:pStyle w:val="a4"/>
              <w:spacing w:line="480" w:lineRule="exact"/>
              <w:ind w:right="-42"/>
              <w:jc w:val="center"/>
              <w:rPr>
                <w:rFonts w:asciiTheme="minorEastAsia" w:eastAsiaTheme="minorEastAsia" w:hAnsiTheme="minorEastAsia"/>
                <w:kern w:val="2"/>
                <w:sz w:val="28"/>
                <w:szCs w:val="28"/>
              </w:rPr>
            </w:pPr>
            <w:r>
              <w:rPr>
                <w:rFonts w:asciiTheme="minorEastAsia" w:eastAsiaTheme="minorEastAsia" w:hAnsiTheme="minorEastAsia" w:hint="eastAsia"/>
                <w:kern w:val="2"/>
                <w:sz w:val="28"/>
                <w:szCs w:val="28"/>
              </w:rPr>
              <w:t>二次开发</w:t>
            </w:r>
            <w:r>
              <w:rPr>
                <w:rFonts w:asciiTheme="minorEastAsia" w:eastAsiaTheme="minorEastAsia" w:hAnsiTheme="minorEastAsia"/>
                <w:kern w:val="2"/>
                <w:sz w:val="28"/>
                <w:szCs w:val="28"/>
              </w:rPr>
              <w:t>功能</w:t>
            </w:r>
          </w:p>
        </w:tc>
        <w:tc>
          <w:tcPr>
            <w:tcW w:w="3617" w:type="dxa"/>
          </w:tcPr>
          <w:p w14:paraId="4D4DCC40" w14:textId="77777777" w:rsidR="003120AE" w:rsidRDefault="003120AE" w:rsidP="003120AE">
            <w:pPr>
              <w:pStyle w:val="a4"/>
              <w:spacing w:line="480" w:lineRule="exact"/>
              <w:ind w:right="-42"/>
              <w:jc w:val="center"/>
              <w:rPr>
                <w:rFonts w:asciiTheme="minorEastAsia" w:eastAsiaTheme="minorEastAsia" w:hAnsiTheme="minorEastAsia"/>
                <w:kern w:val="2"/>
                <w:sz w:val="28"/>
                <w:szCs w:val="28"/>
              </w:rPr>
            </w:pPr>
            <w:r>
              <w:rPr>
                <w:rFonts w:asciiTheme="minorEastAsia" w:eastAsiaTheme="minorEastAsia" w:hAnsiTheme="minorEastAsia" w:hint="eastAsia"/>
                <w:kern w:val="2"/>
                <w:sz w:val="28"/>
                <w:szCs w:val="28"/>
              </w:rPr>
              <w:t>二次开发</w:t>
            </w:r>
            <w:r>
              <w:rPr>
                <w:rFonts w:asciiTheme="minorEastAsia" w:eastAsiaTheme="minorEastAsia" w:hAnsiTheme="minorEastAsia"/>
                <w:kern w:val="2"/>
                <w:sz w:val="28"/>
                <w:szCs w:val="28"/>
              </w:rPr>
              <w:t>功能需求</w:t>
            </w:r>
          </w:p>
        </w:tc>
        <w:tc>
          <w:tcPr>
            <w:tcW w:w="1636" w:type="dxa"/>
          </w:tcPr>
          <w:p w14:paraId="3CA1A01F" w14:textId="77777777" w:rsidR="003120AE" w:rsidRDefault="003120AE" w:rsidP="003120AE">
            <w:pPr>
              <w:pStyle w:val="a4"/>
              <w:spacing w:line="480" w:lineRule="exact"/>
              <w:ind w:right="-42"/>
              <w:jc w:val="center"/>
              <w:rPr>
                <w:rFonts w:asciiTheme="minorEastAsia" w:eastAsiaTheme="minorEastAsia" w:hAnsiTheme="minorEastAsia"/>
                <w:kern w:val="2"/>
                <w:sz w:val="28"/>
                <w:szCs w:val="28"/>
              </w:rPr>
            </w:pPr>
            <w:r>
              <w:rPr>
                <w:rFonts w:asciiTheme="minorEastAsia" w:eastAsiaTheme="minorEastAsia" w:hAnsiTheme="minorEastAsia" w:hint="eastAsia"/>
                <w:kern w:val="2"/>
                <w:sz w:val="28"/>
                <w:szCs w:val="28"/>
              </w:rPr>
              <w:t>备注</w:t>
            </w:r>
          </w:p>
        </w:tc>
      </w:tr>
      <w:tr w:rsidR="001B4414" w14:paraId="0F4FAB44" w14:textId="77777777" w:rsidTr="00EA3542">
        <w:trPr>
          <w:trHeight w:val="609"/>
        </w:trPr>
        <w:tc>
          <w:tcPr>
            <w:tcW w:w="1419" w:type="dxa"/>
            <w:vMerge w:val="restart"/>
          </w:tcPr>
          <w:p w14:paraId="56DC5F29" w14:textId="77777777" w:rsidR="001B4414" w:rsidRPr="00EA3542" w:rsidRDefault="001B4414" w:rsidP="00EA3542">
            <w:pPr>
              <w:pStyle w:val="a4"/>
              <w:spacing w:line="320" w:lineRule="exact"/>
              <w:ind w:right="-42"/>
              <w:jc w:val="center"/>
              <w:rPr>
                <w:rFonts w:asciiTheme="minorEastAsia" w:hAnsiTheme="minorEastAsia" w:cs="宋体"/>
                <w:sz w:val="24"/>
                <w:szCs w:val="24"/>
              </w:rPr>
            </w:pPr>
          </w:p>
          <w:p w14:paraId="5F3B888D" w14:textId="77777777" w:rsidR="001B4414" w:rsidRDefault="001B4414" w:rsidP="00EA3542">
            <w:pPr>
              <w:pStyle w:val="a4"/>
              <w:spacing w:line="320" w:lineRule="exact"/>
              <w:ind w:right="-42"/>
              <w:jc w:val="center"/>
              <w:rPr>
                <w:rFonts w:asciiTheme="minorEastAsia" w:hAnsiTheme="minorEastAsia" w:cs="宋体"/>
                <w:sz w:val="24"/>
                <w:szCs w:val="24"/>
              </w:rPr>
            </w:pPr>
          </w:p>
          <w:p w14:paraId="09F26F34" w14:textId="77777777" w:rsidR="00EA3542" w:rsidRDefault="00EA3542" w:rsidP="00EA3542">
            <w:pPr>
              <w:pStyle w:val="a4"/>
              <w:spacing w:line="320" w:lineRule="exact"/>
              <w:ind w:right="-42"/>
              <w:jc w:val="center"/>
              <w:rPr>
                <w:rFonts w:asciiTheme="minorEastAsia" w:hAnsiTheme="minorEastAsia" w:cs="宋体"/>
                <w:sz w:val="24"/>
                <w:szCs w:val="24"/>
              </w:rPr>
            </w:pPr>
          </w:p>
          <w:p w14:paraId="34A0D989" w14:textId="77777777" w:rsidR="00EA3542" w:rsidRDefault="00EA3542" w:rsidP="00EA3542">
            <w:pPr>
              <w:pStyle w:val="a4"/>
              <w:spacing w:line="320" w:lineRule="exact"/>
              <w:ind w:right="-42"/>
              <w:jc w:val="center"/>
              <w:rPr>
                <w:rFonts w:asciiTheme="minorEastAsia" w:hAnsiTheme="minorEastAsia" w:cs="宋体"/>
                <w:sz w:val="24"/>
                <w:szCs w:val="24"/>
              </w:rPr>
            </w:pPr>
          </w:p>
          <w:p w14:paraId="19C626BA" w14:textId="77777777" w:rsidR="00EA3542" w:rsidRPr="00EA3542" w:rsidRDefault="00EA3542" w:rsidP="00EA3542">
            <w:pPr>
              <w:pStyle w:val="a4"/>
              <w:spacing w:line="320" w:lineRule="exact"/>
              <w:ind w:right="-42"/>
              <w:jc w:val="center"/>
              <w:rPr>
                <w:rFonts w:asciiTheme="minorEastAsia" w:hAnsiTheme="minorEastAsia" w:cs="宋体"/>
                <w:sz w:val="24"/>
                <w:szCs w:val="24"/>
              </w:rPr>
            </w:pPr>
          </w:p>
          <w:p w14:paraId="61C86BC2" w14:textId="77777777" w:rsidR="001B4414" w:rsidRPr="00EA3542" w:rsidRDefault="001B4414" w:rsidP="00EA3542">
            <w:pPr>
              <w:pStyle w:val="a4"/>
              <w:spacing w:line="320" w:lineRule="exact"/>
              <w:ind w:right="-42"/>
              <w:jc w:val="center"/>
              <w:rPr>
                <w:rFonts w:asciiTheme="minorEastAsia" w:eastAsiaTheme="minorEastAsia" w:hAnsiTheme="minorEastAsia"/>
                <w:kern w:val="2"/>
                <w:sz w:val="24"/>
                <w:szCs w:val="24"/>
              </w:rPr>
            </w:pPr>
            <w:r w:rsidRPr="00EA3542">
              <w:rPr>
                <w:rFonts w:asciiTheme="minorEastAsia" w:hAnsiTheme="minorEastAsia" w:cs="宋体" w:hint="eastAsia"/>
                <w:sz w:val="24"/>
                <w:szCs w:val="24"/>
              </w:rPr>
              <w:t>四川省公</w:t>
            </w:r>
            <w:r w:rsidRPr="00EA3542">
              <w:rPr>
                <w:rFonts w:asciiTheme="minorEastAsia" w:hAnsiTheme="minorEastAsia" w:cs="宋体"/>
                <w:sz w:val="24"/>
                <w:szCs w:val="24"/>
              </w:rPr>
              <w:t>安厅预算编</w:t>
            </w:r>
            <w:r w:rsidRPr="00EA3542">
              <w:rPr>
                <w:rFonts w:asciiTheme="minorEastAsia" w:hAnsiTheme="minorEastAsia" w:cs="宋体" w:hint="eastAsia"/>
                <w:sz w:val="24"/>
                <w:szCs w:val="24"/>
              </w:rPr>
              <w:t>审</w:t>
            </w:r>
            <w:r w:rsidRPr="00EA3542">
              <w:rPr>
                <w:rFonts w:asciiTheme="minorEastAsia" w:hAnsiTheme="minorEastAsia" w:cs="宋体"/>
                <w:sz w:val="24"/>
                <w:szCs w:val="24"/>
              </w:rPr>
              <w:t>管理</w:t>
            </w:r>
            <w:r w:rsidRPr="00EA3542">
              <w:rPr>
                <w:rFonts w:asciiTheme="minorEastAsia" w:hAnsiTheme="minorEastAsia" w:cs="宋体" w:hint="eastAsia"/>
                <w:sz w:val="24"/>
                <w:szCs w:val="24"/>
              </w:rPr>
              <w:t>系统</w:t>
            </w:r>
          </w:p>
        </w:tc>
        <w:tc>
          <w:tcPr>
            <w:tcW w:w="2976" w:type="dxa"/>
          </w:tcPr>
          <w:p w14:paraId="60DAE889" w14:textId="77777777" w:rsidR="001B4414" w:rsidRPr="00EA3542" w:rsidRDefault="00EA3542" w:rsidP="00EA3542">
            <w:pPr>
              <w:pStyle w:val="a4"/>
              <w:spacing w:line="320" w:lineRule="exact"/>
              <w:ind w:right="-40"/>
              <w:rPr>
                <w:rFonts w:asciiTheme="minorEastAsia" w:hAnsiTheme="minorEastAsia" w:cs="宋体"/>
                <w:sz w:val="24"/>
                <w:szCs w:val="24"/>
              </w:rPr>
            </w:pPr>
            <w:r>
              <w:rPr>
                <w:rFonts w:asciiTheme="minorEastAsia" w:hAnsiTheme="minorEastAsia" w:cs="宋体" w:hint="eastAsia"/>
                <w:sz w:val="24"/>
                <w:szCs w:val="24"/>
              </w:rPr>
              <w:t>1．</w:t>
            </w:r>
            <w:r w:rsidR="001B4414" w:rsidRPr="00EA3542">
              <w:rPr>
                <w:rFonts w:asciiTheme="minorEastAsia" w:hAnsiTheme="minorEastAsia" w:cs="宋体" w:hint="eastAsia"/>
                <w:sz w:val="24"/>
                <w:szCs w:val="24"/>
              </w:rPr>
              <w:t>更改</w:t>
            </w:r>
            <w:r w:rsidR="001B4414" w:rsidRPr="00EA3542">
              <w:rPr>
                <w:rFonts w:asciiTheme="minorEastAsia" w:hAnsiTheme="minorEastAsia" w:cs="宋体"/>
                <w:sz w:val="24"/>
                <w:szCs w:val="24"/>
              </w:rPr>
              <w:t>预算</w:t>
            </w:r>
            <w:r w:rsidR="001B4414" w:rsidRPr="00EA3542">
              <w:rPr>
                <w:rFonts w:asciiTheme="minorEastAsia" w:hAnsiTheme="minorEastAsia" w:cs="宋体" w:hint="eastAsia"/>
                <w:sz w:val="24"/>
                <w:szCs w:val="24"/>
              </w:rPr>
              <w:t>填报</w:t>
            </w:r>
            <w:r w:rsidR="001B4414" w:rsidRPr="00EA3542">
              <w:rPr>
                <w:rFonts w:asciiTheme="minorEastAsia" w:hAnsiTheme="minorEastAsia" w:cs="宋体"/>
                <w:sz w:val="24"/>
                <w:szCs w:val="24"/>
              </w:rPr>
              <w:t>填报方式</w:t>
            </w:r>
            <w:r w:rsidR="001B4414" w:rsidRPr="00EA3542">
              <w:rPr>
                <w:rFonts w:asciiTheme="minorEastAsia" w:hAnsiTheme="minorEastAsia" w:cs="宋体" w:hint="eastAsia"/>
                <w:sz w:val="24"/>
                <w:szCs w:val="24"/>
              </w:rPr>
              <w:t>，</w:t>
            </w:r>
            <w:r w:rsidR="001B4414" w:rsidRPr="00EA3542">
              <w:rPr>
                <w:rFonts w:asciiTheme="minorEastAsia" w:hAnsiTheme="minorEastAsia" w:cs="宋体"/>
                <w:sz w:val="24"/>
                <w:szCs w:val="24"/>
              </w:rPr>
              <w:t>设置定额、非定额项目等；</w:t>
            </w:r>
          </w:p>
        </w:tc>
        <w:tc>
          <w:tcPr>
            <w:tcW w:w="3617" w:type="dxa"/>
          </w:tcPr>
          <w:p w14:paraId="4917C1A9" w14:textId="77777777" w:rsidR="001B4414" w:rsidRPr="00EA3542" w:rsidRDefault="00597EEF" w:rsidP="00EA3542">
            <w:pPr>
              <w:pStyle w:val="a4"/>
              <w:spacing w:line="320" w:lineRule="exact"/>
              <w:ind w:right="-40"/>
              <w:rPr>
                <w:rFonts w:asciiTheme="minorEastAsia" w:hAnsiTheme="minorEastAsia" w:cs="宋体"/>
                <w:sz w:val="24"/>
                <w:szCs w:val="24"/>
              </w:rPr>
            </w:pPr>
            <w:r w:rsidRPr="00EA3542">
              <w:rPr>
                <w:rFonts w:asciiTheme="minorEastAsia" w:hAnsiTheme="minorEastAsia" w:cs="宋体" w:hint="eastAsia"/>
                <w:sz w:val="24"/>
                <w:szCs w:val="24"/>
              </w:rPr>
              <w:t>增加</w:t>
            </w:r>
            <w:r w:rsidRPr="00EA3542">
              <w:rPr>
                <w:rFonts w:asciiTheme="minorEastAsia" w:hAnsiTheme="minorEastAsia" w:cs="宋体"/>
                <w:sz w:val="24"/>
                <w:szCs w:val="24"/>
              </w:rPr>
              <w:t>部分子级项，变更填报方式</w:t>
            </w:r>
            <w:del w:id="6" w:author="梁宗元" w:date="2017-10-24T00:42:00Z">
              <w:r w:rsidR="00EA3542" w:rsidRPr="00EA3542" w:rsidDel="0066478F">
                <w:rPr>
                  <w:rFonts w:asciiTheme="minorEastAsia" w:hAnsiTheme="minorEastAsia" w:cs="宋体" w:hint="eastAsia"/>
                  <w:sz w:val="24"/>
                  <w:szCs w:val="24"/>
                </w:rPr>
                <w:delText>等</w:delText>
              </w:r>
            </w:del>
            <w:r w:rsidR="00EA3542" w:rsidRPr="00EA3542">
              <w:rPr>
                <w:rFonts w:asciiTheme="minorEastAsia" w:hAnsiTheme="minorEastAsia" w:cs="宋体"/>
                <w:sz w:val="24"/>
                <w:szCs w:val="24"/>
              </w:rPr>
              <w:t>。</w:t>
            </w:r>
          </w:p>
        </w:tc>
        <w:tc>
          <w:tcPr>
            <w:tcW w:w="1636" w:type="dxa"/>
          </w:tcPr>
          <w:p w14:paraId="2F6D4DD5" w14:textId="77777777" w:rsidR="001B4414" w:rsidRPr="00EA3542" w:rsidRDefault="001B4414" w:rsidP="00EA3542">
            <w:pPr>
              <w:pStyle w:val="a4"/>
              <w:spacing w:line="280" w:lineRule="exact"/>
              <w:ind w:right="-42"/>
              <w:rPr>
                <w:rFonts w:asciiTheme="minorEastAsia" w:hAnsiTheme="minorEastAsia" w:cs="宋体"/>
                <w:sz w:val="24"/>
                <w:szCs w:val="24"/>
              </w:rPr>
            </w:pPr>
          </w:p>
        </w:tc>
      </w:tr>
      <w:tr w:rsidR="001B4414" w14:paraId="0EE00F86" w14:textId="77777777" w:rsidTr="00EA3542">
        <w:trPr>
          <w:trHeight w:val="592"/>
        </w:trPr>
        <w:tc>
          <w:tcPr>
            <w:tcW w:w="1419" w:type="dxa"/>
            <w:vMerge/>
          </w:tcPr>
          <w:p w14:paraId="7E69FCBB" w14:textId="77777777" w:rsidR="001B4414" w:rsidRPr="00EA3542" w:rsidRDefault="001B4414" w:rsidP="00EA3542">
            <w:pPr>
              <w:pStyle w:val="a4"/>
              <w:spacing w:line="320" w:lineRule="exact"/>
              <w:ind w:right="-42"/>
              <w:rPr>
                <w:rFonts w:asciiTheme="minorEastAsia" w:eastAsiaTheme="minorEastAsia" w:hAnsiTheme="minorEastAsia"/>
                <w:kern w:val="2"/>
                <w:sz w:val="24"/>
                <w:szCs w:val="24"/>
              </w:rPr>
            </w:pPr>
          </w:p>
        </w:tc>
        <w:tc>
          <w:tcPr>
            <w:tcW w:w="2976" w:type="dxa"/>
          </w:tcPr>
          <w:p w14:paraId="43119881" w14:textId="77777777" w:rsidR="001B4414" w:rsidRPr="00EA3542" w:rsidRDefault="00EA3542" w:rsidP="00EA3542">
            <w:pPr>
              <w:pStyle w:val="a4"/>
              <w:spacing w:line="320" w:lineRule="exact"/>
              <w:ind w:right="-40"/>
              <w:rPr>
                <w:rFonts w:asciiTheme="minorEastAsia" w:hAnsiTheme="minorEastAsia" w:cs="宋体"/>
                <w:sz w:val="24"/>
                <w:szCs w:val="24"/>
              </w:rPr>
            </w:pPr>
            <w:r>
              <w:rPr>
                <w:rFonts w:asciiTheme="minorEastAsia" w:hAnsiTheme="minorEastAsia" w:cs="宋体" w:hint="eastAsia"/>
                <w:sz w:val="24"/>
                <w:szCs w:val="24"/>
              </w:rPr>
              <w:t>2.</w:t>
            </w:r>
            <w:r w:rsidR="001B4414" w:rsidRPr="00EA3542">
              <w:rPr>
                <w:rFonts w:asciiTheme="minorEastAsia" w:hAnsiTheme="minorEastAsia" w:cs="宋体" w:hint="eastAsia"/>
                <w:sz w:val="24"/>
                <w:szCs w:val="24"/>
              </w:rPr>
              <w:t>增加</w:t>
            </w:r>
            <w:r w:rsidR="001B4414" w:rsidRPr="00EA3542">
              <w:rPr>
                <w:rFonts w:asciiTheme="minorEastAsia" w:hAnsiTheme="minorEastAsia" w:cs="宋体"/>
                <w:sz w:val="24"/>
                <w:szCs w:val="24"/>
              </w:rPr>
              <w:t>财政（</w:t>
            </w:r>
            <w:r w:rsidR="001B4414" w:rsidRPr="00EA3542">
              <w:rPr>
                <w:rFonts w:asciiTheme="minorEastAsia" w:hAnsiTheme="minorEastAsia" w:cs="宋体" w:hint="eastAsia"/>
                <w:sz w:val="24"/>
                <w:szCs w:val="24"/>
              </w:rPr>
              <w:t>部门</w:t>
            </w:r>
            <w:r w:rsidR="001B4414" w:rsidRPr="00EA3542">
              <w:rPr>
                <w:rFonts w:asciiTheme="minorEastAsia" w:hAnsiTheme="minorEastAsia" w:cs="宋体"/>
                <w:sz w:val="24"/>
                <w:szCs w:val="24"/>
              </w:rPr>
              <w:t>）</w:t>
            </w:r>
            <w:r w:rsidR="001B4414" w:rsidRPr="00EA3542">
              <w:rPr>
                <w:rFonts w:asciiTheme="minorEastAsia" w:hAnsiTheme="minorEastAsia" w:cs="宋体" w:hint="eastAsia"/>
                <w:sz w:val="24"/>
                <w:szCs w:val="24"/>
              </w:rPr>
              <w:t>预算</w:t>
            </w:r>
            <w:r w:rsidR="001B4414" w:rsidRPr="00EA3542">
              <w:rPr>
                <w:rFonts w:asciiTheme="minorEastAsia" w:hAnsiTheme="minorEastAsia" w:cs="宋体"/>
                <w:sz w:val="24"/>
                <w:szCs w:val="24"/>
              </w:rPr>
              <w:t>指标调整功能</w:t>
            </w:r>
            <w:r w:rsidR="001B4414" w:rsidRPr="00EA3542">
              <w:rPr>
                <w:rFonts w:asciiTheme="minorEastAsia" w:hAnsiTheme="minorEastAsia" w:cs="宋体" w:hint="eastAsia"/>
                <w:sz w:val="24"/>
                <w:szCs w:val="24"/>
              </w:rPr>
              <w:t>；</w:t>
            </w:r>
          </w:p>
        </w:tc>
        <w:tc>
          <w:tcPr>
            <w:tcW w:w="3617" w:type="dxa"/>
          </w:tcPr>
          <w:p w14:paraId="15146F66" w14:textId="77777777" w:rsidR="001B4414" w:rsidRPr="00EA3542" w:rsidRDefault="00597EEF" w:rsidP="00EA3542">
            <w:pPr>
              <w:pStyle w:val="a4"/>
              <w:spacing w:line="320" w:lineRule="exact"/>
              <w:ind w:right="-40"/>
              <w:rPr>
                <w:rFonts w:asciiTheme="minorEastAsia" w:hAnsiTheme="minorEastAsia" w:cs="宋体"/>
                <w:sz w:val="24"/>
                <w:szCs w:val="24"/>
              </w:rPr>
            </w:pPr>
            <w:r w:rsidRPr="00EA3542">
              <w:rPr>
                <w:rFonts w:asciiTheme="minorEastAsia" w:hAnsiTheme="minorEastAsia" w:cs="宋体" w:hint="eastAsia"/>
                <w:sz w:val="24"/>
                <w:szCs w:val="24"/>
              </w:rPr>
              <w:t>增加财政（部门）</w:t>
            </w:r>
            <w:r w:rsidRPr="00EA3542">
              <w:rPr>
                <w:rFonts w:asciiTheme="minorEastAsia" w:hAnsiTheme="minorEastAsia" w:cs="宋体"/>
                <w:sz w:val="24"/>
                <w:szCs w:val="24"/>
              </w:rPr>
              <w:t>预算指标的调整功能</w:t>
            </w:r>
            <w:r w:rsidRPr="00EA3542">
              <w:rPr>
                <w:rFonts w:asciiTheme="minorEastAsia" w:hAnsiTheme="minorEastAsia" w:cs="宋体" w:hint="eastAsia"/>
                <w:sz w:val="24"/>
                <w:szCs w:val="24"/>
              </w:rPr>
              <w:t>。</w:t>
            </w:r>
          </w:p>
        </w:tc>
        <w:tc>
          <w:tcPr>
            <w:tcW w:w="1636" w:type="dxa"/>
          </w:tcPr>
          <w:p w14:paraId="4C024A0F" w14:textId="77777777" w:rsidR="001B4414" w:rsidRPr="00EA3542" w:rsidRDefault="001B4414" w:rsidP="00EA3542">
            <w:pPr>
              <w:pStyle w:val="a4"/>
              <w:spacing w:line="280" w:lineRule="exact"/>
              <w:ind w:right="-42"/>
              <w:rPr>
                <w:rFonts w:asciiTheme="minorEastAsia" w:hAnsiTheme="minorEastAsia" w:cs="宋体"/>
                <w:sz w:val="24"/>
                <w:szCs w:val="24"/>
              </w:rPr>
            </w:pPr>
          </w:p>
        </w:tc>
      </w:tr>
      <w:tr w:rsidR="001B4414" w14:paraId="11688141" w14:textId="77777777" w:rsidTr="00EA3542">
        <w:trPr>
          <w:trHeight w:val="609"/>
        </w:trPr>
        <w:tc>
          <w:tcPr>
            <w:tcW w:w="1419" w:type="dxa"/>
            <w:vMerge/>
          </w:tcPr>
          <w:p w14:paraId="44C034A3" w14:textId="77777777" w:rsidR="001B4414" w:rsidRPr="00EA3542" w:rsidRDefault="001B4414" w:rsidP="00EA3542">
            <w:pPr>
              <w:pStyle w:val="a4"/>
              <w:spacing w:line="320" w:lineRule="exact"/>
              <w:ind w:right="-42"/>
              <w:rPr>
                <w:rFonts w:asciiTheme="minorEastAsia" w:eastAsiaTheme="minorEastAsia" w:hAnsiTheme="minorEastAsia"/>
                <w:kern w:val="2"/>
                <w:sz w:val="24"/>
                <w:szCs w:val="24"/>
              </w:rPr>
            </w:pPr>
          </w:p>
        </w:tc>
        <w:tc>
          <w:tcPr>
            <w:tcW w:w="2976" w:type="dxa"/>
          </w:tcPr>
          <w:p w14:paraId="1CB02A75" w14:textId="77777777" w:rsidR="001B4414" w:rsidRPr="00EA3542" w:rsidRDefault="00EA3542" w:rsidP="00EA3542">
            <w:pPr>
              <w:pStyle w:val="a4"/>
              <w:spacing w:line="320" w:lineRule="exact"/>
              <w:ind w:right="-40"/>
              <w:rPr>
                <w:rFonts w:asciiTheme="minorEastAsia" w:hAnsiTheme="minorEastAsia" w:cs="宋体"/>
                <w:sz w:val="24"/>
                <w:szCs w:val="24"/>
              </w:rPr>
            </w:pPr>
            <w:r>
              <w:rPr>
                <w:rFonts w:asciiTheme="minorEastAsia" w:hAnsiTheme="minorEastAsia" w:cs="宋体" w:hint="eastAsia"/>
                <w:sz w:val="24"/>
                <w:szCs w:val="24"/>
              </w:rPr>
              <w:t>3.</w:t>
            </w:r>
            <w:r w:rsidR="001B4414" w:rsidRPr="00EA3542">
              <w:rPr>
                <w:rFonts w:asciiTheme="minorEastAsia" w:hAnsiTheme="minorEastAsia" w:cs="宋体" w:hint="eastAsia"/>
                <w:sz w:val="24"/>
                <w:szCs w:val="24"/>
              </w:rPr>
              <w:t>增加</w:t>
            </w:r>
            <w:r w:rsidR="001B4414" w:rsidRPr="00EA3542">
              <w:rPr>
                <w:rFonts w:asciiTheme="minorEastAsia" w:hAnsiTheme="minorEastAsia" w:cs="宋体"/>
                <w:sz w:val="24"/>
                <w:szCs w:val="24"/>
              </w:rPr>
              <w:t>预算分配下达功能；</w:t>
            </w:r>
          </w:p>
        </w:tc>
        <w:tc>
          <w:tcPr>
            <w:tcW w:w="3617" w:type="dxa"/>
          </w:tcPr>
          <w:p w14:paraId="2D598ACB" w14:textId="77777777" w:rsidR="001B4414" w:rsidRPr="00EA3542" w:rsidRDefault="00597EEF" w:rsidP="00B2773E">
            <w:pPr>
              <w:pStyle w:val="a4"/>
              <w:spacing w:line="320" w:lineRule="exact"/>
              <w:ind w:right="-40"/>
              <w:rPr>
                <w:rFonts w:asciiTheme="minorEastAsia" w:hAnsiTheme="minorEastAsia" w:cs="宋体"/>
                <w:sz w:val="24"/>
                <w:szCs w:val="24"/>
              </w:rPr>
            </w:pPr>
            <w:r w:rsidRPr="00EA3542">
              <w:rPr>
                <w:rFonts w:asciiTheme="minorEastAsia" w:hAnsiTheme="minorEastAsia" w:cs="宋体" w:hint="eastAsia"/>
                <w:sz w:val="24"/>
                <w:szCs w:val="24"/>
              </w:rPr>
              <w:t>增加</w:t>
            </w:r>
            <w:r w:rsidRPr="00EA3542">
              <w:rPr>
                <w:rFonts w:asciiTheme="minorEastAsia" w:hAnsiTheme="minorEastAsia" w:cs="宋体"/>
                <w:sz w:val="24"/>
                <w:szCs w:val="24"/>
              </w:rPr>
              <w:t>预算</w:t>
            </w:r>
            <w:del w:id="7" w:author="梁宗元" w:date="2017-10-24T00:43:00Z">
              <w:r w:rsidRPr="00EA3542" w:rsidDel="00B2773E">
                <w:rPr>
                  <w:rFonts w:asciiTheme="minorEastAsia" w:hAnsiTheme="minorEastAsia" w:cs="宋体"/>
                  <w:sz w:val="24"/>
                  <w:szCs w:val="24"/>
                </w:rPr>
                <w:delText>下达时的</w:delText>
              </w:r>
            </w:del>
            <w:r w:rsidRPr="00EA3542">
              <w:rPr>
                <w:rFonts w:asciiTheme="minorEastAsia" w:hAnsiTheme="minorEastAsia" w:cs="宋体"/>
                <w:sz w:val="24"/>
                <w:szCs w:val="24"/>
              </w:rPr>
              <w:t>分配方案</w:t>
            </w:r>
            <w:ins w:id="8" w:author="梁宗元" w:date="2017-10-24T00:43:00Z">
              <w:r w:rsidR="00B2773E" w:rsidRPr="00EA3542">
                <w:rPr>
                  <w:rFonts w:asciiTheme="minorEastAsia" w:hAnsiTheme="minorEastAsia" w:cs="宋体"/>
                  <w:sz w:val="24"/>
                  <w:szCs w:val="24"/>
                </w:rPr>
                <w:t>下达时的</w:t>
              </w:r>
            </w:ins>
            <w:del w:id="9" w:author="梁宗元" w:date="2017-10-24T00:43:00Z">
              <w:r w:rsidRPr="00EA3542" w:rsidDel="00B2773E">
                <w:rPr>
                  <w:rFonts w:asciiTheme="minorEastAsia" w:hAnsiTheme="minorEastAsia" w:cs="宋体"/>
                  <w:sz w:val="24"/>
                  <w:szCs w:val="24"/>
                </w:rPr>
                <w:delText>、</w:delText>
              </w:r>
            </w:del>
            <w:r w:rsidRPr="00EA3542">
              <w:rPr>
                <w:rFonts w:asciiTheme="minorEastAsia" w:hAnsiTheme="minorEastAsia" w:cs="宋体"/>
                <w:sz w:val="24"/>
                <w:szCs w:val="24"/>
              </w:rPr>
              <w:t>审核</w:t>
            </w:r>
            <w:ins w:id="10" w:author="梁宗元" w:date="2017-10-24T00:43:00Z">
              <w:r w:rsidR="00B2773E">
                <w:rPr>
                  <w:rFonts w:asciiTheme="minorEastAsia" w:hAnsiTheme="minorEastAsia" w:cs="宋体" w:hint="eastAsia"/>
                  <w:sz w:val="24"/>
                  <w:szCs w:val="24"/>
                </w:rPr>
                <w:t>、</w:t>
              </w:r>
            </w:ins>
            <w:del w:id="11" w:author="梁宗元" w:date="2017-10-24T00:43:00Z">
              <w:r w:rsidRPr="00EA3542" w:rsidDel="00B2773E">
                <w:rPr>
                  <w:rFonts w:asciiTheme="minorEastAsia" w:hAnsiTheme="minorEastAsia" w:cs="宋体" w:hint="eastAsia"/>
                  <w:sz w:val="24"/>
                  <w:szCs w:val="24"/>
                </w:rPr>
                <w:delText>、</w:delText>
              </w:r>
            </w:del>
            <w:r w:rsidRPr="00EA3542">
              <w:rPr>
                <w:rFonts w:asciiTheme="minorEastAsia" w:hAnsiTheme="minorEastAsia" w:cs="宋体"/>
                <w:sz w:val="24"/>
                <w:szCs w:val="24"/>
              </w:rPr>
              <w:t>汇总，以及部门</w:t>
            </w:r>
            <w:del w:id="12" w:author="梁宗元" w:date="2017-10-24T00:44:00Z">
              <w:r w:rsidRPr="00EA3542" w:rsidDel="00B2773E">
                <w:rPr>
                  <w:rFonts w:asciiTheme="minorEastAsia" w:hAnsiTheme="minorEastAsia" w:cs="宋体"/>
                  <w:sz w:val="24"/>
                  <w:szCs w:val="24"/>
                </w:rPr>
                <w:delText>的</w:delText>
              </w:r>
            </w:del>
            <w:r w:rsidRPr="00EA3542">
              <w:rPr>
                <w:rFonts w:asciiTheme="minorEastAsia" w:hAnsiTheme="minorEastAsia" w:cs="宋体"/>
                <w:sz w:val="24"/>
                <w:szCs w:val="24"/>
              </w:rPr>
              <w:t>分配方案</w:t>
            </w:r>
            <w:ins w:id="13" w:author="梁宗元" w:date="2017-10-24T00:44:00Z">
              <w:r w:rsidR="00B2773E">
                <w:rPr>
                  <w:rFonts w:asciiTheme="minorEastAsia" w:hAnsiTheme="minorEastAsia" w:cs="宋体" w:hint="eastAsia"/>
                  <w:sz w:val="24"/>
                  <w:szCs w:val="24"/>
                </w:rPr>
                <w:t>的</w:t>
              </w:r>
            </w:ins>
            <w:del w:id="14" w:author="梁宗元" w:date="2017-10-24T00:44:00Z">
              <w:r w:rsidRPr="00EA3542" w:rsidDel="00B2773E">
                <w:rPr>
                  <w:rFonts w:asciiTheme="minorEastAsia" w:hAnsiTheme="minorEastAsia" w:cs="宋体"/>
                  <w:sz w:val="24"/>
                  <w:szCs w:val="24"/>
                </w:rPr>
                <w:delText>、</w:delText>
              </w:r>
            </w:del>
            <w:r w:rsidRPr="00EA3542">
              <w:rPr>
                <w:rFonts w:asciiTheme="minorEastAsia" w:hAnsiTheme="minorEastAsia" w:cs="宋体" w:hint="eastAsia"/>
                <w:sz w:val="24"/>
                <w:szCs w:val="24"/>
              </w:rPr>
              <w:t>审核</w:t>
            </w:r>
            <w:r w:rsidRPr="00EA3542">
              <w:rPr>
                <w:rFonts w:asciiTheme="minorEastAsia" w:hAnsiTheme="minorEastAsia" w:cs="宋体"/>
                <w:sz w:val="24"/>
                <w:szCs w:val="24"/>
              </w:rPr>
              <w:t>、汇总及调整</w:t>
            </w:r>
            <w:del w:id="15" w:author="梁宗元" w:date="2017-10-24T00:44:00Z">
              <w:r w:rsidRPr="00EA3542" w:rsidDel="00B2773E">
                <w:rPr>
                  <w:rFonts w:asciiTheme="minorEastAsia" w:hAnsiTheme="minorEastAsia" w:cs="宋体"/>
                  <w:sz w:val="24"/>
                  <w:szCs w:val="24"/>
                </w:rPr>
                <w:delText>等</w:delText>
              </w:r>
            </w:del>
            <w:r w:rsidRPr="00EA3542">
              <w:rPr>
                <w:rFonts w:asciiTheme="minorEastAsia" w:hAnsiTheme="minorEastAsia" w:cs="宋体"/>
                <w:sz w:val="24"/>
                <w:szCs w:val="24"/>
              </w:rPr>
              <w:t>功能。</w:t>
            </w:r>
          </w:p>
        </w:tc>
        <w:tc>
          <w:tcPr>
            <w:tcW w:w="1636" w:type="dxa"/>
          </w:tcPr>
          <w:p w14:paraId="5F2E61BD" w14:textId="77777777" w:rsidR="001B4414" w:rsidRPr="00EA3542" w:rsidRDefault="001B4414" w:rsidP="00EA3542">
            <w:pPr>
              <w:pStyle w:val="a4"/>
              <w:spacing w:line="280" w:lineRule="exact"/>
              <w:ind w:right="-42"/>
              <w:rPr>
                <w:rFonts w:asciiTheme="minorEastAsia" w:hAnsiTheme="minorEastAsia" w:cs="宋体"/>
                <w:sz w:val="24"/>
                <w:szCs w:val="24"/>
              </w:rPr>
            </w:pPr>
          </w:p>
        </w:tc>
      </w:tr>
      <w:tr w:rsidR="001B4414" w14:paraId="60AD4DA0" w14:textId="77777777" w:rsidTr="00EA3542">
        <w:trPr>
          <w:trHeight w:val="592"/>
        </w:trPr>
        <w:tc>
          <w:tcPr>
            <w:tcW w:w="1419" w:type="dxa"/>
            <w:vMerge/>
          </w:tcPr>
          <w:p w14:paraId="71335C2C" w14:textId="77777777" w:rsidR="001B4414" w:rsidRPr="00EA3542" w:rsidRDefault="001B4414" w:rsidP="00EA3542">
            <w:pPr>
              <w:pStyle w:val="a4"/>
              <w:spacing w:line="320" w:lineRule="exact"/>
              <w:ind w:right="-42"/>
              <w:rPr>
                <w:rFonts w:asciiTheme="minorEastAsia" w:eastAsiaTheme="minorEastAsia" w:hAnsiTheme="minorEastAsia"/>
                <w:kern w:val="2"/>
                <w:sz w:val="24"/>
                <w:szCs w:val="24"/>
              </w:rPr>
            </w:pPr>
          </w:p>
        </w:tc>
        <w:tc>
          <w:tcPr>
            <w:tcW w:w="2976" w:type="dxa"/>
          </w:tcPr>
          <w:p w14:paraId="5A6401B6" w14:textId="77777777" w:rsidR="001B4414" w:rsidRPr="00EA3542" w:rsidRDefault="00EA3542" w:rsidP="00EA3542">
            <w:pPr>
              <w:pStyle w:val="a4"/>
              <w:spacing w:line="320" w:lineRule="exact"/>
              <w:ind w:right="-40"/>
              <w:rPr>
                <w:rFonts w:asciiTheme="minorEastAsia" w:hAnsiTheme="minorEastAsia" w:cs="宋体"/>
                <w:sz w:val="24"/>
                <w:szCs w:val="24"/>
              </w:rPr>
            </w:pPr>
            <w:r>
              <w:rPr>
                <w:rFonts w:asciiTheme="minorEastAsia" w:hAnsiTheme="minorEastAsia" w:cs="宋体" w:hint="eastAsia"/>
                <w:sz w:val="24"/>
                <w:szCs w:val="24"/>
              </w:rPr>
              <w:t>4.</w:t>
            </w:r>
            <w:r w:rsidR="001B4414" w:rsidRPr="00EA3542">
              <w:rPr>
                <w:rFonts w:asciiTheme="minorEastAsia" w:hAnsiTheme="minorEastAsia" w:cs="宋体" w:hint="eastAsia"/>
                <w:sz w:val="24"/>
                <w:szCs w:val="24"/>
              </w:rPr>
              <w:t>增加</w:t>
            </w:r>
            <w:r w:rsidR="001B4414" w:rsidRPr="00EA3542">
              <w:rPr>
                <w:rFonts w:asciiTheme="minorEastAsia" w:hAnsiTheme="minorEastAsia" w:cs="宋体"/>
                <w:sz w:val="24"/>
                <w:szCs w:val="24"/>
              </w:rPr>
              <w:t>预算管理设置总的业务规则设置和参数设置等；</w:t>
            </w:r>
          </w:p>
        </w:tc>
        <w:tc>
          <w:tcPr>
            <w:tcW w:w="3617" w:type="dxa"/>
          </w:tcPr>
          <w:p w14:paraId="49A29B87" w14:textId="77777777" w:rsidR="001B4414" w:rsidRPr="00EA3542" w:rsidRDefault="00597EEF" w:rsidP="00EA3542">
            <w:pPr>
              <w:pStyle w:val="a4"/>
              <w:spacing w:line="320" w:lineRule="exact"/>
              <w:ind w:right="-40"/>
              <w:rPr>
                <w:rFonts w:asciiTheme="minorEastAsia" w:hAnsiTheme="minorEastAsia" w:cs="宋体"/>
                <w:sz w:val="24"/>
                <w:szCs w:val="24"/>
              </w:rPr>
            </w:pPr>
            <w:r w:rsidRPr="00EA3542">
              <w:rPr>
                <w:rFonts w:asciiTheme="minorEastAsia" w:hAnsiTheme="minorEastAsia" w:cs="宋体" w:hint="eastAsia"/>
                <w:sz w:val="24"/>
                <w:szCs w:val="24"/>
              </w:rPr>
              <w:t>增加</w:t>
            </w:r>
            <w:r w:rsidRPr="00EA3542">
              <w:rPr>
                <w:rFonts w:asciiTheme="minorEastAsia" w:hAnsiTheme="minorEastAsia" w:cs="宋体"/>
                <w:sz w:val="24"/>
                <w:szCs w:val="24"/>
              </w:rPr>
              <w:t>预算管理中对各部门、项目、经费</w:t>
            </w:r>
            <w:r w:rsidRPr="00EA3542">
              <w:rPr>
                <w:rFonts w:asciiTheme="minorEastAsia" w:hAnsiTheme="minorEastAsia" w:cs="宋体" w:hint="eastAsia"/>
                <w:sz w:val="24"/>
                <w:szCs w:val="24"/>
              </w:rPr>
              <w:t>等</w:t>
            </w:r>
            <w:r w:rsidRPr="00EA3542">
              <w:rPr>
                <w:rFonts w:asciiTheme="minorEastAsia" w:hAnsiTheme="minorEastAsia" w:cs="宋体"/>
                <w:sz w:val="24"/>
                <w:szCs w:val="24"/>
              </w:rPr>
              <w:t>关系的条件设置功能；并</w:t>
            </w:r>
            <w:ins w:id="16" w:author="梁宗元" w:date="2017-10-24T00:44:00Z">
              <w:r w:rsidR="00B2773E">
                <w:rPr>
                  <w:rFonts w:asciiTheme="minorEastAsia" w:hAnsiTheme="minorEastAsia" w:cs="宋体" w:hint="eastAsia"/>
                  <w:sz w:val="24"/>
                  <w:szCs w:val="24"/>
                </w:rPr>
                <w:t>可</w:t>
              </w:r>
            </w:ins>
            <w:r w:rsidRPr="00EA3542">
              <w:rPr>
                <w:rFonts w:asciiTheme="minorEastAsia" w:hAnsiTheme="minorEastAsia" w:cs="宋体"/>
                <w:sz w:val="24"/>
                <w:szCs w:val="24"/>
              </w:rPr>
              <w:t>对其来源、性质</w:t>
            </w:r>
            <w:ins w:id="17" w:author="梁宗元" w:date="2017-10-24T00:44:00Z">
              <w:r w:rsidR="00B2773E">
                <w:rPr>
                  <w:rFonts w:asciiTheme="minorEastAsia" w:hAnsiTheme="minorEastAsia" w:cs="宋体" w:hint="eastAsia"/>
                  <w:sz w:val="24"/>
                  <w:szCs w:val="24"/>
                </w:rPr>
                <w:t>进行设置</w:t>
              </w:r>
            </w:ins>
            <w:del w:id="18" w:author="梁宗元" w:date="2017-10-24T00:44:00Z">
              <w:r w:rsidRPr="00EA3542" w:rsidDel="00B2773E">
                <w:rPr>
                  <w:rFonts w:asciiTheme="minorEastAsia" w:hAnsiTheme="minorEastAsia" w:cs="宋体"/>
                  <w:sz w:val="24"/>
                  <w:szCs w:val="24"/>
                </w:rPr>
                <w:delText>等</w:delText>
              </w:r>
            </w:del>
            <w:del w:id="19" w:author="梁宗元" w:date="2017-10-24T00:45:00Z">
              <w:r w:rsidRPr="00EA3542" w:rsidDel="00B2773E">
                <w:rPr>
                  <w:rFonts w:asciiTheme="minorEastAsia" w:hAnsiTheme="minorEastAsia" w:cs="宋体"/>
                  <w:sz w:val="24"/>
                  <w:szCs w:val="24"/>
                </w:rPr>
                <w:delText>的设置功能</w:delText>
              </w:r>
            </w:del>
            <w:r w:rsidRPr="00EA3542">
              <w:rPr>
                <w:rFonts w:asciiTheme="minorEastAsia" w:hAnsiTheme="minorEastAsia" w:cs="宋体"/>
                <w:sz w:val="24"/>
                <w:szCs w:val="24"/>
              </w:rPr>
              <w:t>。</w:t>
            </w:r>
          </w:p>
        </w:tc>
        <w:tc>
          <w:tcPr>
            <w:tcW w:w="1636" w:type="dxa"/>
          </w:tcPr>
          <w:p w14:paraId="7E355FE8" w14:textId="77777777" w:rsidR="001B4414" w:rsidRPr="00EA3542" w:rsidRDefault="001B4414" w:rsidP="00EA3542">
            <w:pPr>
              <w:pStyle w:val="a4"/>
              <w:spacing w:line="280" w:lineRule="exact"/>
              <w:ind w:right="-42"/>
              <w:rPr>
                <w:rFonts w:asciiTheme="minorEastAsia" w:hAnsiTheme="minorEastAsia" w:cs="宋体"/>
                <w:sz w:val="24"/>
                <w:szCs w:val="24"/>
              </w:rPr>
            </w:pPr>
          </w:p>
        </w:tc>
      </w:tr>
      <w:tr w:rsidR="001B4414" w14:paraId="67F0787F" w14:textId="77777777" w:rsidTr="00EA3542">
        <w:trPr>
          <w:trHeight w:val="592"/>
        </w:trPr>
        <w:tc>
          <w:tcPr>
            <w:tcW w:w="1419" w:type="dxa"/>
            <w:vMerge/>
          </w:tcPr>
          <w:p w14:paraId="7387E730" w14:textId="77777777" w:rsidR="001B4414" w:rsidRPr="00EA3542" w:rsidRDefault="001B4414" w:rsidP="00EA3542">
            <w:pPr>
              <w:pStyle w:val="a4"/>
              <w:spacing w:line="320" w:lineRule="exact"/>
              <w:ind w:right="-42"/>
              <w:rPr>
                <w:rFonts w:asciiTheme="minorEastAsia" w:eastAsiaTheme="minorEastAsia" w:hAnsiTheme="minorEastAsia"/>
                <w:kern w:val="2"/>
                <w:sz w:val="24"/>
                <w:szCs w:val="24"/>
              </w:rPr>
            </w:pPr>
          </w:p>
        </w:tc>
        <w:tc>
          <w:tcPr>
            <w:tcW w:w="2976" w:type="dxa"/>
          </w:tcPr>
          <w:p w14:paraId="3FBD0423" w14:textId="77777777" w:rsidR="001B4414" w:rsidRPr="00EA3542" w:rsidRDefault="00EA3542" w:rsidP="00EA3542">
            <w:pPr>
              <w:pStyle w:val="a4"/>
              <w:spacing w:line="320" w:lineRule="exact"/>
              <w:ind w:right="-40"/>
              <w:rPr>
                <w:rFonts w:asciiTheme="minorEastAsia" w:hAnsiTheme="minorEastAsia" w:cs="宋体"/>
                <w:sz w:val="24"/>
                <w:szCs w:val="24"/>
              </w:rPr>
            </w:pPr>
            <w:r>
              <w:rPr>
                <w:rFonts w:asciiTheme="minorEastAsia" w:hAnsiTheme="minorEastAsia" w:cs="宋体" w:hint="eastAsia"/>
                <w:sz w:val="24"/>
                <w:szCs w:val="24"/>
              </w:rPr>
              <w:t>5.</w:t>
            </w:r>
            <w:r w:rsidR="001B4414" w:rsidRPr="00EA3542">
              <w:rPr>
                <w:rFonts w:asciiTheme="minorEastAsia" w:hAnsiTheme="minorEastAsia" w:cs="宋体" w:hint="eastAsia"/>
                <w:sz w:val="24"/>
                <w:szCs w:val="24"/>
              </w:rPr>
              <w:t>增加</w:t>
            </w:r>
            <w:r w:rsidR="001B4414" w:rsidRPr="00EA3542">
              <w:rPr>
                <w:rFonts w:asciiTheme="minorEastAsia" w:hAnsiTheme="minorEastAsia" w:cs="宋体"/>
                <w:sz w:val="24"/>
                <w:szCs w:val="24"/>
              </w:rPr>
              <w:t>统计报表查询</w:t>
            </w:r>
            <w:r w:rsidR="001B4414" w:rsidRPr="00EA3542">
              <w:rPr>
                <w:rFonts w:asciiTheme="minorEastAsia" w:hAnsiTheme="minorEastAsia" w:cs="宋体" w:hint="eastAsia"/>
                <w:sz w:val="24"/>
                <w:szCs w:val="24"/>
              </w:rPr>
              <w:t>的</w:t>
            </w:r>
            <w:r w:rsidR="001B4414" w:rsidRPr="00EA3542">
              <w:rPr>
                <w:rFonts w:asciiTheme="minorEastAsia" w:hAnsiTheme="minorEastAsia" w:cs="宋体"/>
                <w:sz w:val="24"/>
                <w:szCs w:val="24"/>
              </w:rPr>
              <w:t>查询方式和自定义报表；</w:t>
            </w:r>
          </w:p>
        </w:tc>
        <w:tc>
          <w:tcPr>
            <w:tcW w:w="3617" w:type="dxa"/>
          </w:tcPr>
          <w:p w14:paraId="51549B8A" w14:textId="77777777" w:rsidR="001B4414" w:rsidRPr="00EA3542" w:rsidRDefault="00597EEF" w:rsidP="00EA3542">
            <w:pPr>
              <w:pStyle w:val="a4"/>
              <w:spacing w:line="320" w:lineRule="exact"/>
              <w:ind w:right="-40"/>
              <w:rPr>
                <w:rFonts w:asciiTheme="minorEastAsia" w:hAnsiTheme="minorEastAsia" w:cs="宋体"/>
                <w:sz w:val="24"/>
                <w:szCs w:val="24"/>
              </w:rPr>
            </w:pPr>
            <w:r w:rsidRPr="00EA3542">
              <w:rPr>
                <w:rFonts w:asciiTheme="minorEastAsia" w:hAnsiTheme="minorEastAsia" w:cs="宋体" w:hint="eastAsia"/>
                <w:sz w:val="24"/>
                <w:szCs w:val="24"/>
              </w:rPr>
              <w:t>增加</w:t>
            </w:r>
            <w:r w:rsidRPr="00EA3542">
              <w:rPr>
                <w:rFonts w:asciiTheme="minorEastAsia" w:hAnsiTheme="minorEastAsia" w:cs="宋体"/>
                <w:sz w:val="24"/>
                <w:szCs w:val="24"/>
              </w:rPr>
              <w:t>统计报表的</w:t>
            </w:r>
            <w:commentRangeStart w:id="20"/>
            <w:r w:rsidRPr="00EA3542">
              <w:rPr>
                <w:rFonts w:asciiTheme="minorEastAsia" w:hAnsiTheme="minorEastAsia" w:cs="宋体"/>
                <w:sz w:val="24"/>
                <w:szCs w:val="24"/>
              </w:rPr>
              <w:t>查询条件</w:t>
            </w:r>
            <w:commentRangeEnd w:id="20"/>
            <w:r w:rsidR="00B2773E">
              <w:rPr>
                <w:rStyle w:val="ae"/>
                <w:rFonts w:asciiTheme="minorHAnsi" w:eastAsiaTheme="minorEastAsia" w:hAnsiTheme="minorHAnsi" w:cstheme="minorBidi"/>
                <w:kern w:val="2"/>
              </w:rPr>
              <w:commentReference w:id="20"/>
            </w:r>
            <w:r w:rsidRPr="00EA3542">
              <w:rPr>
                <w:rFonts w:asciiTheme="minorEastAsia" w:hAnsiTheme="minorEastAsia" w:cs="宋体"/>
                <w:sz w:val="24"/>
                <w:szCs w:val="24"/>
              </w:rPr>
              <w:t>，</w:t>
            </w:r>
            <w:commentRangeStart w:id="21"/>
            <w:r w:rsidRPr="00EA3542">
              <w:rPr>
                <w:rFonts w:asciiTheme="minorEastAsia" w:hAnsiTheme="minorEastAsia" w:cs="宋体"/>
                <w:sz w:val="24"/>
                <w:szCs w:val="24"/>
              </w:rPr>
              <w:t>制定特殊报表结构</w:t>
            </w:r>
            <w:commentRangeEnd w:id="21"/>
            <w:r w:rsidR="00B2773E">
              <w:rPr>
                <w:rStyle w:val="ae"/>
                <w:rFonts w:asciiTheme="minorHAnsi" w:eastAsiaTheme="minorEastAsia" w:hAnsiTheme="minorHAnsi" w:cstheme="minorBidi"/>
                <w:kern w:val="2"/>
              </w:rPr>
              <w:commentReference w:id="21"/>
            </w:r>
            <w:r w:rsidRPr="00EA3542">
              <w:rPr>
                <w:rFonts w:asciiTheme="minorEastAsia" w:hAnsiTheme="minorEastAsia" w:cs="宋体"/>
                <w:sz w:val="24"/>
                <w:szCs w:val="24"/>
              </w:rPr>
              <w:t>等。</w:t>
            </w:r>
          </w:p>
        </w:tc>
        <w:tc>
          <w:tcPr>
            <w:tcW w:w="1636" w:type="dxa"/>
          </w:tcPr>
          <w:p w14:paraId="35DFDB65" w14:textId="77777777" w:rsidR="001B4414" w:rsidRPr="00EA3542" w:rsidRDefault="001B4414" w:rsidP="00EA3542">
            <w:pPr>
              <w:pStyle w:val="a4"/>
              <w:spacing w:line="280" w:lineRule="exact"/>
              <w:ind w:right="-42"/>
              <w:rPr>
                <w:rFonts w:asciiTheme="minorEastAsia" w:hAnsiTheme="minorEastAsia" w:cs="宋体"/>
                <w:sz w:val="24"/>
                <w:szCs w:val="24"/>
              </w:rPr>
            </w:pPr>
          </w:p>
        </w:tc>
      </w:tr>
      <w:tr w:rsidR="001B4414" w14:paraId="467E9FAD" w14:textId="77777777" w:rsidTr="00EA3542">
        <w:trPr>
          <w:trHeight w:val="592"/>
        </w:trPr>
        <w:tc>
          <w:tcPr>
            <w:tcW w:w="1419" w:type="dxa"/>
            <w:vMerge/>
          </w:tcPr>
          <w:p w14:paraId="0F4B92EE" w14:textId="77777777" w:rsidR="001B4414" w:rsidRPr="00EA3542" w:rsidRDefault="001B4414" w:rsidP="00EA3542">
            <w:pPr>
              <w:pStyle w:val="a4"/>
              <w:spacing w:line="320" w:lineRule="exact"/>
              <w:ind w:right="-42"/>
              <w:rPr>
                <w:rFonts w:asciiTheme="minorEastAsia" w:eastAsiaTheme="minorEastAsia" w:hAnsiTheme="minorEastAsia"/>
                <w:kern w:val="2"/>
                <w:sz w:val="24"/>
                <w:szCs w:val="24"/>
              </w:rPr>
            </w:pPr>
          </w:p>
        </w:tc>
        <w:tc>
          <w:tcPr>
            <w:tcW w:w="2976" w:type="dxa"/>
          </w:tcPr>
          <w:p w14:paraId="6150726D" w14:textId="77777777" w:rsidR="001B4414" w:rsidRPr="00EA3542" w:rsidRDefault="00EA3542" w:rsidP="00EA3542">
            <w:pPr>
              <w:pStyle w:val="a4"/>
              <w:spacing w:line="320" w:lineRule="exact"/>
              <w:ind w:right="-40"/>
              <w:rPr>
                <w:rFonts w:asciiTheme="minorEastAsia" w:hAnsiTheme="minorEastAsia" w:cs="宋体"/>
                <w:sz w:val="24"/>
                <w:szCs w:val="24"/>
              </w:rPr>
            </w:pPr>
            <w:r>
              <w:rPr>
                <w:rFonts w:asciiTheme="minorEastAsia" w:hAnsiTheme="minorEastAsia" w:cs="宋体" w:hint="eastAsia"/>
                <w:sz w:val="24"/>
                <w:szCs w:val="24"/>
              </w:rPr>
              <w:t>6.</w:t>
            </w:r>
            <w:r w:rsidR="001B4414" w:rsidRPr="00EA3542">
              <w:rPr>
                <w:rFonts w:asciiTheme="minorEastAsia" w:hAnsiTheme="minorEastAsia" w:cs="宋体" w:hint="eastAsia"/>
                <w:sz w:val="24"/>
                <w:szCs w:val="24"/>
              </w:rPr>
              <w:t>界面、</w:t>
            </w:r>
            <w:r w:rsidR="001B4414" w:rsidRPr="00EA3542">
              <w:rPr>
                <w:rFonts w:asciiTheme="minorEastAsia" w:hAnsiTheme="minorEastAsia" w:cs="宋体"/>
                <w:sz w:val="24"/>
                <w:szCs w:val="24"/>
              </w:rPr>
              <w:t>操作优化。</w:t>
            </w:r>
          </w:p>
        </w:tc>
        <w:tc>
          <w:tcPr>
            <w:tcW w:w="3617" w:type="dxa"/>
          </w:tcPr>
          <w:p w14:paraId="6642A1C0" w14:textId="77777777" w:rsidR="001B4414" w:rsidRPr="00EA3542" w:rsidRDefault="00597EEF" w:rsidP="00EA3542">
            <w:pPr>
              <w:pStyle w:val="a4"/>
              <w:spacing w:line="320" w:lineRule="exact"/>
              <w:ind w:right="-40"/>
              <w:rPr>
                <w:rFonts w:asciiTheme="minorEastAsia" w:hAnsiTheme="minorEastAsia" w:cs="宋体"/>
                <w:sz w:val="24"/>
                <w:szCs w:val="24"/>
              </w:rPr>
            </w:pPr>
            <w:r w:rsidRPr="00EA3542">
              <w:rPr>
                <w:rFonts w:asciiTheme="minorEastAsia" w:hAnsiTheme="minorEastAsia" w:cs="宋体" w:hint="eastAsia"/>
                <w:sz w:val="24"/>
                <w:szCs w:val="24"/>
              </w:rPr>
              <w:t>归类</w:t>
            </w:r>
            <w:r w:rsidRPr="00EA3542">
              <w:rPr>
                <w:rFonts w:asciiTheme="minorEastAsia" w:hAnsiTheme="minorEastAsia" w:cs="宋体"/>
                <w:sz w:val="24"/>
                <w:szCs w:val="24"/>
              </w:rPr>
              <w:t>操作菜单</w:t>
            </w:r>
            <w:ins w:id="22" w:author="梁宗元" w:date="2017-10-24T00:46:00Z">
              <w:r w:rsidR="00B2773E">
                <w:rPr>
                  <w:rFonts w:asciiTheme="minorEastAsia" w:hAnsiTheme="minorEastAsia" w:cs="宋体" w:hint="eastAsia"/>
                  <w:sz w:val="24"/>
                  <w:szCs w:val="24"/>
                </w:rPr>
                <w:t>；</w:t>
              </w:r>
            </w:ins>
            <w:del w:id="23" w:author="梁宗元" w:date="2017-10-24T00:46:00Z">
              <w:r w:rsidRPr="00EA3542" w:rsidDel="00B2773E">
                <w:rPr>
                  <w:rFonts w:asciiTheme="minorEastAsia" w:hAnsiTheme="minorEastAsia" w:cs="宋体"/>
                  <w:sz w:val="24"/>
                  <w:szCs w:val="24"/>
                </w:rPr>
                <w:delText>，减少</w:delText>
              </w:r>
            </w:del>
            <w:r w:rsidRPr="00EA3542">
              <w:rPr>
                <w:rFonts w:asciiTheme="minorEastAsia" w:hAnsiTheme="minorEastAsia" w:cs="宋体"/>
                <w:sz w:val="24"/>
                <w:szCs w:val="24"/>
              </w:rPr>
              <w:t>优化操作步骤</w:t>
            </w:r>
            <w:del w:id="24" w:author="梁宗元" w:date="2017-10-24T00:46:00Z">
              <w:r w:rsidRPr="00EA3542" w:rsidDel="00B2773E">
                <w:rPr>
                  <w:rFonts w:asciiTheme="minorEastAsia" w:hAnsiTheme="minorEastAsia" w:cs="宋体" w:hint="eastAsia"/>
                  <w:sz w:val="24"/>
                  <w:szCs w:val="24"/>
                </w:rPr>
                <w:delText>等</w:delText>
              </w:r>
            </w:del>
            <w:r w:rsidRPr="00EA3542">
              <w:rPr>
                <w:rFonts w:asciiTheme="minorEastAsia" w:hAnsiTheme="minorEastAsia" w:cs="宋体" w:hint="eastAsia"/>
                <w:sz w:val="24"/>
                <w:szCs w:val="24"/>
              </w:rPr>
              <w:t>.</w:t>
            </w:r>
          </w:p>
        </w:tc>
        <w:tc>
          <w:tcPr>
            <w:tcW w:w="1636" w:type="dxa"/>
          </w:tcPr>
          <w:p w14:paraId="25444102" w14:textId="77777777" w:rsidR="001B4414" w:rsidRPr="00EA3542" w:rsidRDefault="001B4414" w:rsidP="00EA3542">
            <w:pPr>
              <w:pStyle w:val="a4"/>
              <w:spacing w:line="280" w:lineRule="exact"/>
              <w:ind w:right="-42"/>
              <w:rPr>
                <w:rFonts w:asciiTheme="minorEastAsia" w:hAnsiTheme="minorEastAsia" w:cs="宋体"/>
                <w:sz w:val="24"/>
                <w:szCs w:val="24"/>
              </w:rPr>
            </w:pPr>
          </w:p>
        </w:tc>
      </w:tr>
    </w:tbl>
    <w:p w14:paraId="02C0814C" w14:textId="77777777" w:rsidR="00DF611D" w:rsidRDefault="00DF611D" w:rsidP="00DF611D">
      <w:pPr>
        <w:pStyle w:val="a3"/>
        <w:numPr>
          <w:ilvl w:val="0"/>
          <w:numId w:val="1"/>
        </w:numPr>
        <w:ind w:firstLineChars="0"/>
        <w:rPr>
          <w:rFonts w:asciiTheme="minorEastAsia" w:hAnsiTheme="minorEastAsia"/>
          <w:b/>
          <w:sz w:val="28"/>
          <w:szCs w:val="28"/>
        </w:rPr>
      </w:pPr>
      <w:r>
        <w:rPr>
          <w:rFonts w:asciiTheme="minorEastAsia" w:hAnsiTheme="minorEastAsia" w:hint="eastAsia"/>
          <w:b/>
          <w:sz w:val="28"/>
          <w:szCs w:val="28"/>
        </w:rPr>
        <w:t>软件功能</w:t>
      </w:r>
      <w:r>
        <w:rPr>
          <w:rFonts w:asciiTheme="minorEastAsia" w:hAnsiTheme="minorEastAsia"/>
          <w:b/>
          <w:sz w:val="28"/>
          <w:szCs w:val="28"/>
        </w:rPr>
        <w:t>实施内容及</w:t>
      </w:r>
      <w:r>
        <w:rPr>
          <w:rFonts w:asciiTheme="minorEastAsia" w:hAnsiTheme="minorEastAsia" w:hint="eastAsia"/>
          <w:b/>
          <w:sz w:val="28"/>
          <w:szCs w:val="28"/>
        </w:rPr>
        <w:t>产</w:t>
      </w:r>
      <w:r>
        <w:rPr>
          <w:rFonts w:asciiTheme="minorEastAsia" w:hAnsiTheme="minorEastAsia"/>
          <w:b/>
          <w:sz w:val="28"/>
          <w:szCs w:val="28"/>
        </w:rPr>
        <w:t>权</w:t>
      </w:r>
    </w:p>
    <w:p w14:paraId="2E2D0518" w14:textId="77777777" w:rsidR="00B2773E" w:rsidRDefault="005A10F2" w:rsidP="004A0B2C">
      <w:pPr>
        <w:pStyle w:val="a4"/>
        <w:spacing w:line="360" w:lineRule="auto"/>
        <w:ind w:firstLine="539"/>
        <w:rPr>
          <w:ins w:id="25" w:author="梁宗元" w:date="2017-10-24T00:47:00Z"/>
          <w:rFonts w:asciiTheme="minorEastAsia" w:eastAsiaTheme="minorEastAsia" w:hAnsiTheme="minorEastAsia" w:hint="eastAsia"/>
          <w:kern w:val="2"/>
          <w:sz w:val="28"/>
          <w:szCs w:val="28"/>
        </w:rPr>
      </w:pPr>
      <w:r w:rsidRPr="004A0B2C">
        <w:rPr>
          <w:rFonts w:asciiTheme="minorEastAsia" w:eastAsiaTheme="minorEastAsia" w:hAnsiTheme="minorEastAsia" w:hint="eastAsia"/>
          <w:kern w:val="2"/>
          <w:sz w:val="28"/>
          <w:szCs w:val="28"/>
        </w:rPr>
        <w:t>“四川省公</w:t>
      </w:r>
      <w:r w:rsidRPr="004A0B2C">
        <w:rPr>
          <w:rFonts w:asciiTheme="minorEastAsia" w:eastAsiaTheme="minorEastAsia" w:hAnsiTheme="minorEastAsia"/>
          <w:kern w:val="2"/>
          <w:sz w:val="28"/>
          <w:szCs w:val="28"/>
        </w:rPr>
        <w:t>安厅预算编</w:t>
      </w:r>
      <w:r w:rsidRPr="004A0B2C">
        <w:rPr>
          <w:rFonts w:asciiTheme="minorEastAsia" w:eastAsiaTheme="minorEastAsia" w:hAnsiTheme="minorEastAsia" w:hint="eastAsia"/>
          <w:kern w:val="2"/>
          <w:sz w:val="28"/>
          <w:szCs w:val="28"/>
        </w:rPr>
        <w:t>审</w:t>
      </w:r>
      <w:r w:rsidRPr="004A0B2C">
        <w:rPr>
          <w:rFonts w:asciiTheme="minorEastAsia" w:eastAsiaTheme="minorEastAsia" w:hAnsiTheme="minorEastAsia"/>
          <w:kern w:val="2"/>
          <w:sz w:val="28"/>
          <w:szCs w:val="28"/>
        </w:rPr>
        <w:t>管理</w:t>
      </w:r>
      <w:r w:rsidRPr="004A0B2C">
        <w:rPr>
          <w:rFonts w:asciiTheme="minorEastAsia" w:eastAsiaTheme="minorEastAsia" w:hAnsiTheme="minorEastAsia" w:hint="eastAsia"/>
          <w:kern w:val="2"/>
          <w:sz w:val="28"/>
          <w:szCs w:val="28"/>
        </w:rPr>
        <w:t>系统”的功能</w:t>
      </w:r>
      <w:r w:rsidRPr="004A0B2C">
        <w:rPr>
          <w:rFonts w:asciiTheme="minorEastAsia" w:eastAsiaTheme="minorEastAsia" w:hAnsiTheme="minorEastAsia"/>
          <w:kern w:val="2"/>
          <w:sz w:val="28"/>
          <w:szCs w:val="28"/>
        </w:rPr>
        <w:t>及详细内容详见双方签字认可的</w:t>
      </w:r>
      <w:r w:rsidRPr="004A0B2C">
        <w:rPr>
          <w:rFonts w:asciiTheme="minorEastAsia" w:eastAsiaTheme="minorEastAsia" w:hAnsiTheme="minorEastAsia" w:hint="eastAsia"/>
          <w:kern w:val="2"/>
          <w:sz w:val="28"/>
          <w:szCs w:val="28"/>
        </w:rPr>
        <w:t>《</w:t>
      </w:r>
      <w:r w:rsidR="00F13362" w:rsidRPr="004A0B2C">
        <w:rPr>
          <w:rFonts w:asciiTheme="minorEastAsia" w:eastAsiaTheme="minorEastAsia" w:hAnsiTheme="minorEastAsia" w:hint="eastAsia"/>
          <w:kern w:val="2"/>
          <w:sz w:val="28"/>
          <w:szCs w:val="28"/>
        </w:rPr>
        <w:t>系统</w:t>
      </w:r>
      <w:r w:rsidR="00F13362" w:rsidRPr="004A0B2C">
        <w:rPr>
          <w:rFonts w:asciiTheme="minorEastAsia" w:eastAsiaTheme="minorEastAsia" w:hAnsiTheme="minorEastAsia"/>
          <w:kern w:val="2"/>
          <w:sz w:val="28"/>
          <w:szCs w:val="28"/>
        </w:rPr>
        <w:t>需求及实施设计说明</w:t>
      </w:r>
      <w:r w:rsidRPr="004A0B2C">
        <w:rPr>
          <w:rFonts w:asciiTheme="minorEastAsia" w:eastAsiaTheme="minorEastAsia" w:hAnsiTheme="minorEastAsia" w:hint="eastAsia"/>
          <w:kern w:val="2"/>
          <w:sz w:val="28"/>
          <w:szCs w:val="28"/>
        </w:rPr>
        <w:t>书》。</w:t>
      </w:r>
    </w:p>
    <w:p w14:paraId="10294450" w14:textId="77777777" w:rsidR="005A10F2" w:rsidRPr="004A0B2C" w:rsidRDefault="00B2773E" w:rsidP="004A0B2C">
      <w:pPr>
        <w:pStyle w:val="a4"/>
        <w:spacing w:line="360" w:lineRule="auto"/>
        <w:ind w:firstLine="539"/>
        <w:rPr>
          <w:rFonts w:asciiTheme="minorEastAsia" w:eastAsiaTheme="minorEastAsia" w:hAnsiTheme="minorEastAsia"/>
          <w:kern w:val="2"/>
          <w:sz w:val="28"/>
          <w:szCs w:val="28"/>
        </w:rPr>
      </w:pPr>
      <w:ins w:id="26" w:author="梁宗元" w:date="2017-10-24T00:47:00Z">
        <w:r w:rsidRPr="004A0B2C">
          <w:rPr>
            <w:rFonts w:asciiTheme="minorEastAsia" w:eastAsiaTheme="minorEastAsia" w:hAnsiTheme="minorEastAsia" w:hint="eastAsia"/>
            <w:kern w:val="2"/>
            <w:sz w:val="28"/>
            <w:szCs w:val="28"/>
          </w:rPr>
          <w:t>四川省公</w:t>
        </w:r>
        <w:r w:rsidRPr="004A0B2C">
          <w:rPr>
            <w:rFonts w:asciiTheme="minorEastAsia" w:eastAsiaTheme="minorEastAsia" w:hAnsiTheme="minorEastAsia"/>
            <w:kern w:val="2"/>
            <w:sz w:val="28"/>
            <w:szCs w:val="28"/>
          </w:rPr>
          <w:t>安厅预算编</w:t>
        </w:r>
        <w:r w:rsidRPr="004A0B2C">
          <w:rPr>
            <w:rFonts w:asciiTheme="minorEastAsia" w:eastAsiaTheme="minorEastAsia" w:hAnsiTheme="minorEastAsia" w:hint="eastAsia"/>
            <w:kern w:val="2"/>
            <w:sz w:val="28"/>
            <w:szCs w:val="28"/>
          </w:rPr>
          <w:t>审</w:t>
        </w:r>
        <w:r w:rsidRPr="004A0B2C">
          <w:rPr>
            <w:rFonts w:asciiTheme="minorEastAsia" w:eastAsiaTheme="minorEastAsia" w:hAnsiTheme="minorEastAsia"/>
            <w:kern w:val="2"/>
            <w:sz w:val="28"/>
            <w:szCs w:val="28"/>
          </w:rPr>
          <w:t>管理</w:t>
        </w:r>
        <w:r w:rsidRPr="004A0B2C">
          <w:rPr>
            <w:rFonts w:asciiTheme="minorEastAsia" w:eastAsiaTheme="minorEastAsia" w:hAnsiTheme="minorEastAsia" w:hint="eastAsia"/>
            <w:kern w:val="2"/>
            <w:sz w:val="28"/>
            <w:szCs w:val="28"/>
          </w:rPr>
          <w:t>系统</w:t>
        </w:r>
        <w:r>
          <w:rPr>
            <w:rFonts w:asciiTheme="minorEastAsia" w:eastAsiaTheme="minorEastAsia" w:hAnsiTheme="minorEastAsia" w:hint="eastAsia"/>
            <w:kern w:val="2"/>
            <w:sz w:val="28"/>
            <w:szCs w:val="28"/>
          </w:rPr>
          <w:t>的</w:t>
        </w:r>
      </w:ins>
      <w:del w:id="27" w:author="梁宗元" w:date="2017-10-24T00:47:00Z">
        <w:r w:rsidR="005A10F2" w:rsidRPr="004A0B2C" w:rsidDel="00B2773E">
          <w:rPr>
            <w:rFonts w:asciiTheme="minorEastAsia" w:eastAsiaTheme="minorEastAsia" w:hAnsiTheme="minorEastAsia" w:hint="eastAsia"/>
            <w:kern w:val="2"/>
            <w:sz w:val="28"/>
            <w:szCs w:val="28"/>
          </w:rPr>
          <w:delText>软件</w:delText>
        </w:r>
        <w:r w:rsidR="00F13362" w:rsidRPr="004A0B2C" w:rsidDel="00B2773E">
          <w:rPr>
            <w:rFonts w:asciiTheme="minorEastAsia" w:eastAsiaTheme="minorEastAsia" w:hAnsiTheme="minorEastAsia" w:hint="eastAsia"/>
            <w:kern w:val="2"/>
            <w:sz w:val="28"/>
            <w:szCs w:val="28"/>
          </w:rPr>
          <w:delText>交</w:delText>
        </w:r>
        <w:r w:rsidR="00F13362" w:rsidRPr="004A0B2C" w:rsidDel="00B2773E">
          <w:rPr>
            <w:rFonts w:asciiTheme="minorEastAsia" w:eastAsiaTheme="minorEastAsia" w:hAnsiTheme="minorEastAsia"/>
            <w:kern w:val="2"/>
            <w:sz w:val="28"/>
            <w:szCs w:val="28"/>
          </w:rPr>
          <w:delText>付及</w:delText>
        </w:r>
        <w:r w:rsidR="00F13362" w:rsidRPr="004A0B2C" w:rsidDel="00B2773E">
          <w:rPr>
            <w:rFonts w:asciiTheme="minorEastAsia" w:eastAsiaTheme="minorEastAsia" w:hAnsiTheme="minorEastAsia" w:hint="eastAsia"/>
            <w:kern w:val="2"/>
            <w:sz w:val="28"/>
            <w:szCs w:val="28"/>
          </w:rPr>
          <w:delText>验收完成后，</w:delText>
        </w:r>
      </w:del>
      <w:r w:rsidR="00F13362" w:rsidRPr="004A0B2C">
        <w:rPr>
          <w:rFonts w:asciiTheme="minorEastAsia" w:eastAsiaTheme="minorEastAsia" w:hAnsiTheme="minorEastAsia" w:hint="eastAsia"/>
          <w:kern w:val="2"/>
          <w:sz w:val="28"/>
          <w:szCs w:val="28"/>
        </w:rPr>
        <w:t>产权</w:t>
      </w:r>
      <w:r w:rsidR="00F13362" w:rsidRPr="004A0B2C">
        <w:rPr>
          <w:rFonts w:asciiTheme="minorEastAsia" w:eastAsiaTheme="minorEastAsia" w:hAnsiTheme="minorEastAsia"/>
          <w:kern w:val="2"/>
          <w:sz w:val="28"/>
          <w:szCs w:val="28"/>
        </w:rPr>
        <w:t>属</w:t>
      </w:r>
      <w:r w:rsidR="00F13362" w:rsidRPr="004A0B2C">
        <w:rPr>
          <w:rFonts w:asciiTheme="minorEastAsia" w:eastAsiaTheme="minorEastAsia" w:hAnsiTheme="minorEastAsia" w:hint="eastAsia"/>
          <w:kern w:val="2"/>
          <w:sz w:val="28"/>
          <w:szCs w:val="28"/>
        </w:rPr>
        <w:t>乙</w:t>
      </w:r>
      <w:r w:rsidR="00F13362" w:rsidRPr="004A0B2C">
        <w:rPr>
          <w:rFonts w:asciiTheme="minorEastAsia" w:eastAsiaTheme="minorEastAsia" w:hAnsiTheme="minorEastAsia"/>
          <w:kern w:val="2"/>
          <w:sz w:val="28"/>
          <w:szCs w:val="28"/>
        </w:rPr>
        <w:t>方所有</w:t>
      </w:r>
      <w:r w:rsidR="005A10F2" w:rsidRPr="004A0B2C">
        <w:rPr>
          <w:rFonts w:asciiTheme="minorEastAsia" w:eastAsiaTheme="minorEastAsia" w:hAnsiTheme="minorEastAsia" w:hint="eastAsia"/>
          <w:kern w:val="2"/>
          <w:sz w:val="28"/>
          <w:szCs w:val="28"/>
        </w:rPr>
        <w:t>。</w:t>
      </w:r>
    </w:p>
    <w:p w14:paraId="1A2E6C55" w14:textId="77777777" w:rsidR="00DF611D" w:rsidRPr="004A0B2C" w:rsidRDefault="00DF611D" w:rsidP="00DF611D">
      <w:pPr>
        <w:pStyle w:val="a3"/>
        <w:numPr>
          <w:ilvl w:val="0"/>
          <w:numId w:val="1"/>
        </w:numPr>
        <w:ind w:firstLineChars="0"/>
        <w:rPr>
          <w:rFonts w:asciiTheme="minorEastAsia" w:hAnsiTheme="minorEastAsia"/>
          <w:b/>
          <w:sz w:val="28"/>
          <w:szCs w:val="28"/>
        </w:rPr>
      </w:pPr>
      <w:r w:rsidRPr="004A0B2C">
        <w:rPr>
          <w:rFonts w:asciiTheme="minorEastAsia" w:hAnsiTheme="minorEastAsia" w:hint="eastAsia"/>
          <w:b/>
          <w:sz w:val="28"/>
          <w:szCs w:val="28"/>
        </w:rPr>
        <w:t>实施及</w:t>
      </w:r>
      <w:r w:rsidRPr="004A0B2C">
        <w:rPr>
          <w:rFonts w:asciiTheme="minorEastAsia" w:hAnsiTheme="minorEastAsia"/>
          <w:b/>
          <w:sz w:val="28"/>
          <w:szCs w:val="28"/>
        </w:rPr>
        <w:t>涉及</w:t>
      </w:r>
      <w:r w:rsidRPr="004A0B2C">
        <w:rPr>
          <w:rFonts w:asciiTheme="minorEastAsia" w:hAnsiTheme="minorEastAsia" w:hint="eastAsia"/>
          <w:b/>
          <w:sz w:val="28"/>
          <w:szCs w:val="28"/>
        </w:rPr>
        <w:t>二</w:t>
      </w:r>
      <w:r w:rsidRPr="004A0B2C">
        <w:rPr>
          <w:rFonts w:asciiTheme="minorEastAsia" w:hAnsiTheme="minorEastAsia"/>
          <w:b/>
          <w:sz w:val="28"/>
          <w:szCs w:val="28"/>
        </w:rPr>
        <w:t>次开发的过程</w:t>
      </w:r>
    </w:p>
    <w:p w14:paraId="01FEC65C" w14:textId="77777777" w:rsidR="00051CF6" w:rsidRPr="00051CF6" w:rsidRDefault="007F3C6C">
      <w:pPr>
        <w:pStyle w:val="a4"/>
        <w:numPr>
          <w:ilvl w:val="0"/>
          <w:numId w:val="6"/>
        </w:numPr>
        <w:spacing w:line="360" w:lineRule="auto"/>
        <w:ind w:right="-40"/>
        <w:rPr>
          <w:rFonts w:asciiTheme="minorEastAsia" w:eastAsiaTheme="minorEastAsia" w:hAnsiTheme="minorEastAsia"/>
          <w:kern w:val="2"/>
          <w:sz w:val="28"/>
          <w:szCs w:val="28"/>
        </w:rPr>
        <w:pPrChange w:id="28" w:author="微软用户" w:date="2017-10-23T17:34:00Z">
          <w:pPr>
            <w:pStyle w:val="a4"/>
            <w:spacing w:line="360" w:lineRule="auto"/>
            <w:ind w:right="-40" w:firstLineChars="200" w:firstLine="560"/>
          </w:pPr>
        </w:pPrChange>
      </w:pPr>
      <w:del w:id="29" w:author="微软用户" w:date="2017-10-23T17:34:00Z">
        <w:r w:rsidDel="00051CF6">
          <w:rPr>
            <w:rFonts w:asciiTheme="minorEastAsia" w:eastAsiaTheme="minorEastAsia" w:hAnsiTheme="minorEastAsia" w:hint="eastAsia"/>
            <w:kern w:val="2"/>
            <w:sz w:val="28"/>
            <w:szCs w:val="28"/>
          </w:rPr>
          <w:delText>1、</w:delText>
        </w:r>
      </w:del>
      <w:r w:rsidR="00F13362" w:rsidRPr="004A0B2C">
        <w:rPr>
          <w:rFonts w:asciiTheme="minorEastAsia" w:eastAsiaTheme="minorEastAsia" w:hAnsiTheme="minorEastAsia" w:hint="eastAsia"/>
          <w:kern w:val="2"/>
          <w:sz w:val="28"/>
          <w:szCs w:val="28"/>
        </w:rPr>
        <w:t>甲方组织进行“四川省公</w:t>
      </w:r>
      <w:r w:rsidR="00F13362" w:rsidRPr="004A0B2C">
        <w:rPr>
          <w:rFonts w:asciiTheme="minorEastAsia" w:eastAsiaTheme="minorEastAsia" w:hAnsiTheme="minorEastAsia"/>
          <w:kern w:val="2"/>
          <w:sz w:val="28"/>
          <w:szCs w:val="28"/>
        </w:rPr>
        <w:t>安厅预算编</w:t>
      </w:r>
      <w:r w:rsidR="00F13362" w:rsidRPr="004A0B2C">
        <w:rPr>
          <w:rFonts w:asciiTheme="minorEastAsia" w:eastAsiaTheme="minorEastAsia" w:hAnsiTheme="minorEastAsia" w:hint="eastAsia"/>
          <w:kern w:val="2"/>
          <w:sz w:val="28"/>
          <w:szCs w:val="28"/>
        </w:rPr>
        <w:t>审</w:t>
      </w:r>
      <w:r w:rsidR="00F13362" w:rsidRPr="004A0B2C">
        <w:rPr>
          <w:rFonts w:asciiTheme="minorEastAsia" w:eastAsiaTheme="minorEastAsia" w:hAnsiTheme="minorEastAsia"/>
          <w:kern w:val="2"/>
          <w:sz w:val="28"/>
          <w:szCs w:val="28"/>
        </w:rPr>
        <w:t>管理</w:t>
      </w:r>
      <w:r w:rsidR="00F13362" w:rsidRPr="004A0B2C">
        <w:rPr>
          <w:rFonts w:asciiTheme="minorEastAsia" w:eastAsiaTheme="minorEastAsia" w:hAnsiTheme="minorEastAsia" w:hint="eastAsia"/>
          <w:kern w:val="2"/>
          <w:sz w:val="28"/>
          <w:szCs w:val="28"/>
        </w:rPr>
        <w:t>”实施</w:t>
      </w:r>
      <w:r w:rsidR="00F13362" w:rsidRPr="004A0B2C">
        <w:rPr>
          <w:rFonts w:asciiTheme="minorEastAsia" w:eastAsiaTheme="minorEastAsia" w:hAnsiTheme="minorEastAsia"/>
          <w:kern w:val="2"/>
          <w:sz w:val="28"/>
          <w:szCs w:val="28"/>
        </w:rPr>
        <w:t>及二</w:t>
      </w:r>
      <w:r w:rsidR="00F13362" w:rsidRPr="004A0B2C">
        <w:rPr>
          <w:rFonts w:asciiTheme="minorEastAsia" w:eastAsiaTheme="minorEastAsia" w:hAnsiTheme="minorEastAsia"/>
          <w:kern w:val="2"/>
          <w:sz w:val="28"/>
          <w:szCs w:val="28"/>
        </w:rPr>
        <w:lastRenderedPageBreak/>
        <w:t>次</w:t>
      </w:r>
      <w:r w:rsidR="00F13362" w:rsidRPr="004A0B2C">
        <w:rPr>
          <w:rFonts w:asciiTheme="minorEastAsia" w:eastAsiaTheme="minorEastAsia" w:hAnsiTheme="minorEastAsia" w:hint="eastAsia"/>
          <w:kern w:val="2"/>
          <w:sz w:val="28"/>
          <w:szCs w:val="28"/>
        </w:rPr>
        <w:t>开发的前</w:t>
      </w:r>
      <w:r w:rsidR="00F13362" w:rsidRPr="00F13362">
        <w:rPr>
          <w:rFonts w:asciiTheme="minorEastAsia" w:eastAsiaTheme="minorEastAsia" w:hAnsiTheme="minorEastAsia" w:hint="eastAsia"/>
          <w:kern w:val="2"/>
          <w:sz w:val="28"/>
          <w:szCs w:val="28"/>
        </w:rPr>
        <w:t>期需求调研工作，双方共同制作软件《</w:t>
      </w:r>
      <w:r w:rsidR="00F13362" w:rsidRPr="00051CF6">
        <w:rPr>
          <w:rFonts w:asciiTheme="minorEastAsia" w:eastAsiaTheme="minorEastAsia" w:hAnsiTheme="minorEastAsia" w:hint="eastAsia"/>
          <w:color w:val="FF0000"/>
          <w:kern w:val="2"/>
          <w:sz w:val="28"/>
          <w:szCs w:val="28"/>
          <w:rPrChange w:id="30" w:author="微软用户" w:date="2017-10-23T17:32:00Z">
            <w:rPr>
              <w:rFonts w:asciiTheme="minorEastAsia" w:eastAsiaTheme="minorEastAsia" w:hAnsiTheme="minorEastAsia" w:hint="eastAsia"/>
              <w:kern w:val="2"/>
              <w:sz w:val="28"/>
              <w:szCs w:val="28"/>
            </w:rPr>
          </w:rPrChange>
        </w:rPr>
        <w:t>软件需求及</w:t>
      </w:r>
      <w:r w:rsidR="00F13362" w:rsidRPr="00051CF6">
        <w:rPr>
          <w:rFonts w:asciiTheme="minorEastAsia" w:eastAsiaTheme="minorEastAsia" w:hAnsiTheme="minorEastAsia"/>
          <w:color w:val="FF0000"/>
          <w:kern w:val="2"/>
          <w:sz w:val="28"/>
          <w:szCs w:val="28"/>
          <w:rPrChange w:id="31" w:author="微软用户" w:date="2017-10-23T17:32:00Z">
            <w:rPr>
              <w:rFonts w:asciiTheme="minorEastAsia" w:eastAsiaTheme="minorEastAsia" w:hAnsiTheme="minorEastAsia"/>
              <w:kern w:val="2"/>
              <w:sz w:val="28"/>
              <w:szCs w:val="28"/>
            </w:rPr>
          </w:rPrChange>
        </w:rPr>
        <w:t>实施设计</w:t>
      </w:r>
      <w:r w:rsidR="00F13362" w:rsidRPr="00051CF6">
        <w:rPr>
          <w:rFonts w:asciiTheme="minorEastAsia" w:eastAsiaTheme="minorEastAsia" w:hAnsiTheme="minorEastAsia" w:hint="eastAsia"/>
          <w:color w:val="FF0000"/>
          <w:kern w:val="2"/>
          <w:sz w:val="28"/>
          <w:szCs w:val="28"/>
          <w:rPrChange w:id="32" w:author="微软用户" w:date="2017-10-23T17:32:00Z">
            <w:rPr>
              <w:rFonts w:asciiTheme="minorEastAsia" w:eastAsiaTheme="minorEastAsia" w:hAnsiTheme="minorEastAsia" w:hint="eastAsia"/>
              <w:kern w:val="2"/>
              <w:sz w:val="28"/>
              <w:szCs w:val="28"/>
            </w:rPr>
          </w:rPrChange>
        </w:rPr>
        <w:t>说明书</w:t>
      </w:r>
      <w:r w:rsidR="00F13362" w:rsidRPr="00F13362">
        <w:rPr>
          <w:rFonts w:asciiTheme="minorEastAsia" w:eastAsiaTheme="minorEastAsia" w:hAnsiTheme="minorEastAsia" w:hint="eastAsia"/>
          <w:kern w:val="2"/>
          <w:sz w:val="28"/>
          <w:szCs w:val="28"/>
        </w:rPr>
        <w:t>》。</w:t>
      </w:r>
      <w:ins w:id="33" w:author="微软用户" w:date="2017-10-23T17:34:00Z">
        <w:r w:rsidR="00051CF6">
          <w:rPr>
            <w:rFonts w:asciiTheme="minorEastAsia" w:eastAsiaTheme="minorEastAsia" w:hAnsiTheme="minorEastAsia" w:hint="eastAsia"/>
            <w:kern w:val="2"/>
            <w:sz w:val="28"/>
            <w:szCs w:val="28"/>
          </w:rPr>
          <w:t>和《开发需求说明书》是不同的2个文档吗？</w:t>
        </w:r>
      </w:ins>
    </w:p>
    <w:p w14:paraId="260C63DB" w14:textId="77777777" w:rsidR="00F13362" w:rsidRPr="00F13362" w:rsidRDefault="007F3C6C" w:rsidP="007F3C6C">
      <w:pPr>
        <w:pStyle w:val="a4"/>
        <w:spacing w:line="360" w:lineRule="auto"/>
        <w:ind w:right="-40" w:firstLineChars="200" w:firstLine="560"/>
        <w:rPr>
          <w:rFonts w:asciiTheme="minorEastAsia" w:eastAsiaTheme="minorEastAsia" w:hAnsiTheme="minorEastAsia"/>
          <w:kern w:val="2"/>
          <w:sz w:val="28"/>
          <w:szCs w:val="28"/>
        </w:rPr>
      </w:pPr>
      <w:r>
        <w:rPr>
          <w:rFonts w:asciiTheme="minorEastAsia" w:eastAsiaTheme="minorEastAsia" w:hAnsiTheme="minorEastAsia"/>
          <w:kern w:val="2"/>
          <w:sz w:val="28"/>
          <w:szCs w:val="28"/>
        </w:rPr>
        <w:t>2</w:t>
      </w:r>
      <w:r>
        <w:rPr>
          <w:rFonts w:asciiTheme="minorEastAsia" w:eastAsiaTheme="minorEastAsia" w:hAnsiTheme="minorEastAsia" w:hint="eastAsia"/>
          <w:kern w:val="2"/>
          <w:sz w:val="28"/>
          <w:szCs w:val="28"/>
        </w:rPr>
        <w:t>、</w:t>
      </w:r>
      <w:r w:rsidR="00F13362" w:rsidRPr="00F13362">
        <w:rPr>
          <w:rFonts w:asciiTheme="minorEastAsia" w:eastAsiaTheme="minorEastAsia" w:hAnsiTheme="minorEastAsia" w:hint="eastAsia"/>
          <w:kern w:val="2"/>
          <w:sz w:val="28"/>
          <w:szCs w:val="28"/>
        </w:rPr>
        <w:t>乙方根据上述技术标准及《</w:t>
      </w:r>
      <w:r w:rsidR="00F13362" w:rsidRPr="00051CF6">
        <w:rPr>
          <w:rFonts w:asciiTheme="minorEastAsia" w:eastAsiaTheme="minorEastAsia" w:hAnsiTheme="minorEastAsia" w:hint="eastAsia"/>
          <w:color w:val="FF0000"/>
          <w:kern w:val="2"/>
          <w:sz w:val="28"/>
          <w:szCs w:val="28"/>
          <w:rPrChange w:id="34" w:author="微软用户" w:date="2017-10-23T17:35:00Z">
            <w:rPr>
              <w:rFonts w:asciiTheme="minorEastAsia" w:eastAsiaTheme="minorEastAsia" w:hAnsiTheme="minorEastAsia" w:hint="eastAsia"/>
              <w:kern w:val="2"/>
              <w:sz w:val="28"/>
              <w:szCs w:val="28"/>
            </w:rPr>
          </w:rPrChange>
        </w:rPr>
        <w:t>软件</w:t>
      </w:r>
      <w:r w:rsidR="00F13362" w:rsidRPr="00051CF6">
        <w:rPr>
          <w:rFonts w:asciiTheme="minorEastAsia" w:eastAsiaTheme="minorEastAsia" w:hAnsiTheme="minorEastAsia"/>
          <w:color w:val="FF0000"/>
          <w:kern w:val="2"/>
          <w:sz w:val="28"/>
          <w:szCs w:val="28"/>
          <w:rPrChange w:id="35" w:author="微软用户" w:date="2017-10-23T17:35:00Z">
            <w:rPr>
              <w:rFonts w:asciiTheme="minorEastAsia" w:eastAsiaTheme="minorEastAsia" w:hAnsiTheme="minorEastAsia"/>
              <w:kern w:val="2"/>
              <w:sz w:val="28"/>
              <w:szCs w:val="28"/>
            </w:rPr>
          </w:rPrChange>
        </w:rPr>
        <w:t>需求及实施设计</w:t>
      </w:r>
      <w:r w:rsidR="00F13362" w:rsidRPr="00051CF6">
        <w:rPr>
          <w:rFonts w:asciiTheme="minorEastAsia" w:eastAsiaTheme="minorEastAsia" w:hAnsiTheme="minorEastAsia" w:hint="eastAsia"/>
          <w:color w:val="FF0000"/>
          <w:kern w:val="2"/>
          <w:sz w:val="28"/>
          <w:szCs w:val="28"/>
          <w:rPrChange w:id="36" w:author="微软用户" w:date="2017-10-23T17:35:00Z">
            <w:rPr>
              <w:rFonts w:asciiTheme="minorEastAsia" w:eastAsiaTheme="minorEastAsia" w:hAnsiTheme="minorEastAsia" w:hint="eastAsia"/>
              <w:kern w:val="2"/>
              <w:sz w:val="28"/>
              <w:szCs w:val="28"/>
            </w:rPr>
          </w:rPrChange>
        </w:rPr>
        <w:t>说明书》，</w:t>
      </w:r>
      <w:r w:rsidR="00F13362" w:rsidRPr="00F13362">
        <w:rPr>
          <w:rFonts w:asciiTheme="minorEastAsia" w:eastAsiaTheme="minorEastAsia" w:hAnsiTheme="minorEastAsia" w:hint="eastAsia"/>
          <w:kern w:val="2"/>
          <w:sz w:val="28"/>
          <w:szCs w:val="28"/>
        </w:rPr>
        <w:t>进行四川省公</w:t>
      </w:r>
      <w:r w:rsidR="00F13362" w:rsidRPr="00F13362">
        <w:rPr>
          <w:rFonts w:asciiTheme="minorEastAsia" w:eastAsiaTheme="minorEastAsia" w:hAnsiTheme="minorEastAsia"/>
          <w:kern w:val="2"/>
          <w:sz w:val="28"/>
          <w:szCs w:val="28"/>
        </w:rPr>
        <w:t>安厅预算编</w:t>
      </w:r>
      <w:r w:rsidR="00F13362" w:rsidRPr="00F13362">
        <w:rPr>
          <w:rFonts w:asciiTheme="minorEastAsia" w:eastAsiaTheme="minorEastAsia" w:hAnsiTheme="minorEastAsia" w:hint="eastAsia"/>
          <w:kern w:val="2"/>
          <w:sz w:val="28"/>
          <w:szCs w:val="28"/>
        </w:rPr>
        <w:t>审</w:t>
      </w:r>
      <w:r w:rsidR="00F13362" w:rsidRPr="00F13362">
        <w:rPr>
          <w:rFonts w:asciiTheme="minorEastAsia" w:eastAsiaTheme="minorEastAsia" w:hAnsiTheme="minorEastAsia"/>
          <w:kern w:val="2"/>
          <w:sz w:val="28"/>
          <w:szCs w:val="28"/>
        </w:rPr>
        <w:t>管理</w:t>
      </w:r>
      <w:r w:rsidR="00F13362" w:rsidRPr="00F13362">
        <w:rPr>
          <w:rFonts w:asciiTheme="minorEastAsia" w:eastAsiaTheme="minorEastAsia" w:hAnsiTheme="minorEastAsia" w:hint="eastAsia"/>
          <w:kern w:val="2"/>
          <w:sz w:val="28"/>
          <w:szCs w:val="28"/>
        </w:rPr>
        <w:t>系统</w:t>
      </w:r>
      <w:r w:rsidR="00F13362">
        <w:rPr>
          <w:rFonts w:asciiTheme="minorEastAsia" w:eastAsiaTheme="minorEastAsia" w:hAnsiTheme="minorEastAsia" w:hint="eastAsia"/>
          <w:kern w:val="2"/>
          <w:sz w:val="28"/>
          <w:szCs w:val="28"/>
        </w:rPr>
        <w:t>的</w:t>
      </w:r>
      <w:r w:rsidR="00F13362">
        <w:rPr>
          <w:rFonts w:asciiTheme="minorEastAsia" w:eastAsiaTheme="minorEastAsia" w:hAnsiTheme="minorEastAsia"/>
          <w:kern w:val="2"/>
          <w:sz w:val="28"/>
          <w:szCs w:val="28"/>
        </w:rPr>
        <w:t>实施及</w:t>
      </w:r>
      <w:commentRangeStart w:id="37"/>
      <w:r w:rsidR="00F13362">
        <w:rPr>
          <w:rFonts w:asciiTheme="minorEastAsia" w:eastAsiaTheme="minorEastAsia" w:hAnsiTheme="minorEastAsia"/>
          <w:kern w:val="2"/>
          <w:sz w:val="28"/>
          <w:szCs w:val="28"/>
        </w:rPr>
        <w:t>二次</w:t>
      </w:r>
      <w:r w:rsidR="00F13362" w:rsidRPr="00F13362">
        <w:rPr>
          <w:rFonts w:asciiTheme="minorEastAsia" w:eastAsiaTheme="minorEastAsia" w:hAnsiTheme="minorEastAsia" w:hint="eastAsia"/>
          <w:kern w:val="2"/>
          <w:sz w:val="28"/>
          <w:szCs w:val="28"/>
        </w:rPr>
        <w:t>开发</w:t>
      </w:r>
      <w:commentRangeEnd w:id="37"/>
      <w:r w:rsidR="00B2773E">
        <w:rPr>
          <w:rStyle w:val="ae"/>
          <w:rFonts w:asciiTheme="minorHAnsi" w:eastAsiaTheme="minorEastAsia" w:hAnsiTheme="minorHAnsi" w:cstheme="minorBidi"/>
          <w:kern w:val="2"/>
        </w:rPr>
        <w:commentReference w:id="37"/>
      </w:r>
      <w:r w:rsidR="00F13362" w:rsidRPr="00F13362">
        <w:rPr>
          <w:rFonts w:asciiTheme="minorEastAsia" w:eastAsiaTheme="minorEastAsia" w:hAnsiTheme="minorEastAsia" w:hint="eastAsia"/>
          <w:kern w:val="2"/>
          <w:sz w:val="28"/>
          <w:szCs w:val="28"/>
        </w:rPr>
        <w:t>的概要设计、详细设计、程序设计及测试等开发工作，并制作规范化的设计文档。</w:t>
      </w:r>
    </w:p>
    <w:p w14:paraId="445F9763" w14:textId="77777777" w:rsidR="00F13362" w:rsidRPr="00F13362" w:rsidRDefault="007F3C6C" w:rsidP="007F3C6C">
      <w:pPr>
        <w:pStyle w:val="a4"/>
        <w:spacing w:line="360" w:lineRule="auto"/>
        <w:ind w:right="-40" w:firstLineChars="200" w:firstLine="560"/>
        <w:rPr>
          <w:rFonts w:asciiTheme="minorEastAsia" w:eastAsiaTheme="minorEastAsia" w:hAnsiTheme="minorEastAsia"/>
          <w:kern w:val="2"/>
          <w:sz w:val="28"/>
          <w:szCs w:val="28"/>
        </w:rPr>
      </w:pPr>
      <w:r>
        <w:rPr>
          <w:rFonts w:asciiTheme="minorEastAsia" w:eastAsiaTheme="minorEastAsia" w:hAnsiTheme="minorEastAsia"/>
          <w:kern w:val="2"/>
          <w:sz w:val="28"/>
          <w:szCs w:val="28"/>
        </w:rPr>
        <w:t>3</w:t>
      </w:r>
      <w:r>
        <w:rPr>
          <w:rFonts w:asciiTheme="minorEastAsia" w:eastAsiaTheme="minorEastAsia" w:hAnsiTheme="minorEastAsia" w:hint="eastAsia"/>
          <w:kern w:val="2"/>
          <w:sz w:val="28"/>
          <w:szCs w:val="28"/>
        </w:rPr>
        <w:t>、</w:t>
      </w:r>
      <w:r w:rsidR="00F13362" w:rsidRPr="00F13362">
        <w:rPr>
          <w:rFonts w:asciiTheme="minorEastAsia" w:eastAsiaTheme="minorEastAsia" w:hAnsiTheme="minorEastAsia" w:hint="eastAsia"/>
          <w:kern w:val="2"/>
          <w:sz w:val="28"/>
          <w:szCs w:val="28"/>
        </w:rPr>
        <w:t>在</w:t>
      </w:r>
      <w:r w:rsidR="004D4DFC">
        <w:rPr>
          <w:rFonts w:asciiTheme="minorEastAsia" w:eastAsiaTheme="minorEastAsia" w:hAnsiTheme="minorEastAsia" w:hint="eastAsia"/>
          <w:kern w:val="2"/>
          <w:sz w:val="28"/>
          <w:szCs w:val="28"/>
        </w:rPr>
        <w:t>其</w:t>
      </w:r>
      <w:r w:rsidR="00F13362" w:rsidRPr="00F13362">
        <w:rPr>
          <w:rFonts w:asciiTheme="minorEastAsia" w:eastAsiaTheme="minorEastAsia" w:hAnsiTheme="minorEastAsia" w:hint="eastAsia"/>
          <w:kern w:val="2"/>
          <w:sz w:val="28"/>
          <w:szCs w:val="28"/>
        </w:rPr>
        <w:t>过程中，任何一方如对</w:t>
      </w:r>
      <w:r w:rsidR="00F13362" w:rsidRPr="00051CF6">
        <w:rPr>
          <w:rFonts w:asciiTheme="minorEastAsia" w:eastAsiaTheme="minorEastAsia" w:hAnsiTheme="minorEastAsia" w:hint="eastAsia"/>
          <w:color w:val="FF0000"/>
          <w:kern w:val="2"/>
          <w:sz w:val="28"/>
          <w:szCs w:val="28"/>
          <w:rPrChange w:id="38" w:author="微软用户" w:date="2017-10-23T17:35:00Z">
            <w:rPr>
              <w:rFonts w:asciiTheme="minorEastAsia" w:eastAsiaTheme="minorEastAsia" w:hAnsiTheme="minorEastAsia" w:hint="eastAsia"/>
              <w:kern w:val="2"/>
              <w:sz w:val="28"/>
              <w:szCs w:val="28"/>
            </w:rPr>
          </w:rPrChange>
        </w:rPr>
        <w:t>《</w:t>
      </w:r>
      <w:r w:rsidR="004D4DFC" w:rsidRPr="00051CF6">
        <w:rPr>
          <w:rFonts w:asciiTheme="minorEastAsia" w:eastAsiaTheme="minorEastAsia" w:hAnsiTheme="minorEastAsia" w:hint="eastAsia"/>
          <w:color w:val="FF0000"/>
          <w:kern w:val="2"/>
          <w:sz w:val="28"/>
          <w:szCs w:val="28"/>
          <w:rPrChange w:id="39" w:author="微软用户" w:date="2017-10-23T17:35:00Z">
            <w:rPr>
              <w:rFonts w:asciiTheme="minorEastAsia" w:eastAsiaTheme="minorEastAsia" w:hAnsiTheme="minorEastAsia" w:hint="eastAsia"/>
              <w:kern w:val="2"/>
              <w:sz w:val="28"/>
              <w:szCs w:val="28"/>
            </w:rPr>
          </w:rPrChange>
        </w:rPr>
        <w:t>软件需求及</w:t>
      </w:r>
      <w:r w:rsidR="004D4DFC" w:rsidRPr="00051CF6">
        <w:rPr>
          <w:rFonts w:asciiTheme="minorEastAsia" w:eastAsiaTheme="minorEastAsia" w:hAnsiTheme="minorEastAsia"/>
          <w:color w:val="FF0000"/>
          <w:kern w:val="2"/>
          <w:sz w:val="28"/>
          <w:szCs w:val="28"/>
          <w:rPrChange w:id="40" w:author="微软用户" w:date="2017-10-23T17:35:00Z">
            <w:rPr>
              <w:rFonts w:asciiTheme="minorEastAsia" w:eastAsiaTheme="minorEastAsia" w:hAnsiTheme="minorEastAsia"/>
              <w:kern w:val="2"/>
              <w:sz w:val="28"/>
              <w:szCs w:val="28"/>
            </w:rPr>
          </w:rPrChange>
        </w:rPr>
        <w:t>实施设计</w:t>
      </w:r>
      <w:r w:rsidR="004D4DFC" w:rsidRPr="00051CF6">
        <w:rPr>
          <w:rFonts w:asciiTheme="minorEastAsia" w:eastAsiaTheme="minorEastAsia" w:hAnsiTheme="minorEastAsia" w:hint="eastAsia"/>
          <w:color w:val="FF0000"/>
          <w:kern w:val="2"/>
          <w:sz w:val="28"/>
          <w:szCs w:val="28"/>
          <w:rPrChange w:id="41" w:author="微软用户" w:date="2017-10-23T17:35:00Z">
            <w:rPr>
              <w:rFonts w:asciiTheme="minorEastAsia" w:eastAsiaTheme="minorEastAsia" w:hAnsiTheme="minorEastAsia" w:hint="eastAsia"/>
              <w:kern w:val="2"/>
              <w:sz w:val="28"/>
              <w:szCs w:val="28"/>
            </w:rPr>
          </w:rPrChange>
        </w:rPr>
        <w:t>说明书</w:t>
      </w:r>
      <w:r w:rsidR="00F13362" w:rsidRPr="00051CF6">
        <w:rPr>
          <w:rFonts w:asciiTheme="minorEastAsia" w:eastAsiaTheme="minorEastAsia" w:hAnsiTheme="minorEastAsia" w:hint="eastAsia"/>
          <w:color w:val="FF0000"/>
          <w:kern w:val="2"/>
          <w:sz w:val="28"/>
          <w:szCs w:val="28"/>
          <w:rPrChange w:id="42" w:author="微软用户" w:date="2017-10-23T17:35:00Z">
            <w:rPr>
              <w:rFonts w:asciiTheme="minorEastAsia" w:eastAsiaTheme="minorEastAsia" w:hAnsiTheme="minorEastAsia" w:hint="eastAsia"/>
              <w:kern w:val="2"/>
              <w:sz w:val="28"/>
              <w:szCs w:val="28"/>
            </w:rPr>
          </w:rPrChange>
        </w:rPr>
        <w:t>》</w:t>
      </w:r>
      <w:r w:rsidR="00F13362" w:rsidRPr="00F13362">
        <w:rPr>
          <w:rFonts w:asciiTheme="minorEastAsia" w:eastAsiaTheme="minorEastAsia" w:hAnsiTheme="minorEastAsia" w:hint="eastAsia"/>
          <w:kern w:val="2"/>
          <w:sz w:val="28"/>
          <w:szCs w:val="28"/>
        </w:rPr>
        <w:t>进行调整、修改或增加新的内容，需征得对方同意后，方可实施；对</w:t>
      </w:r>
      <w:r w:rsidR="00F13362" w:rsidRPr="00051CF6">
        <w:rPr>
          <w:rFonts w:asciiTheme="minorEastAsia" w:eastAsiaTheme="minorEastAsia" w:hAnsiTheme="minorEastAsia" w:hint="eastAsia"/>
          <w:color w:val="FF0000"/>
          <w:kern w:val="2"/>
          <w:sz w:val="28"/>
          <w:szCs w:val="28"/>
          <w:rPrChange w:id="43" w:author="微软用户" w:date="2017-10-23T17:35:00Z">
            <w:rPr>
              <w:rFonts w:asciiTheme="minorEastAsia" w:eastAsiaTheme="minorEastAsia" w:hAnsiTheme="minorEastAsia" w:hint="eastAsia"/>
              <w:kern w:val="2"/>
              <w:sz w:val="28"/>
              <w:szCs w:val="28"/>
            </w:rPr>
          </w:rPrChange>
        </w:rPr>
        <w:t>《</w:t>
      </w:r>
      <w:r w:rsidR="004D4DFC" w:rsidRPr="00051CF6">
        <w:rPr>
          <w:rFonts w:asciiTheme="minorEastAsia" w:eastAsiaTheme="minorEastAsia" w:hAnsiTheme="minorEastAsia" w:hint="eastAsia"/>
          <w:color w:val="FF0000"/>
          <w:kern w:val="2"/>
          <w:sz w:val="28"/>
          <w:szCs w:val="28"/>
          <w:rPrChange w:id="44" w:author="微软用户" w:date="2017-10-23T17:35:00Z">
            <w:rPr>
              <w:rFonts w:asciiTheme="minorEastAsia" w:eastAsiaTheme="minorEastAsia" w:hAnsiTheme="minorEastAsia" w:hint="eastAsia"/>
              <w:kern w:val="2"/>
              <w:sz w:val="28"/>
              <w:szCs w:val="28"/>
            </w:rPr>
          </w:rPrChange>
        </w:rPr>
        <w:t>软件需求及</w:t>
      </w:r>
      <w:r w:rsidR="004D4DFC" w:rsidRPr="00051CF6">
        <w:rPr>
          <w:rFonts w:asciiTheme="minorEastAsia" w:eastAsiaTheme="minorEastAsia" w:hAnsiTheme="minorEastAsia"/>
          <w:color w:val="FF0000"/>
          <w:kern w:val="2"/>
          <w:sz w:val="28"/>
          <w:szCs w:val="28"/>
          <w:rPrChange w:id="45" w:author="微软用户" w:date="2017-10-23T17:35:00Z">
            <w:rPr>
              <w:rFonts w:asciiTheme="minorEastAsia" w:eastAsiaTheme="minorEastAsia" w:hAnsiTheme="minorEastAsia"/>
              <w:kern w:val="2"/>
              <w:sz w:val="28"/>
              <w:szCs w:val="28"/>
            </w:rPr>
          </w:rPrChange>
        </w:rPr>
        <w:t>实施设计</w:t>
      </w:r>
      <w:r w:rsidR="004D4DFC" w:rsidRPr="00051CF6">
        <w:rPr>
          <w:rFonts w:asciiTheme="minorEastAsia" w:eastAsiaTheme="minorEastAsia" w:hAnsiTheme="minorEastAsia" w:hint="eastAsia"/>
          <w:color w:val="FF0000"/>
          <w:kern w:val="2"/>
          <w:sz w:val="28"/>
          <w:szCs w:val="28"/>
          <w:rPrChange w:id="46" w:author="微软用户" w:date="2017-10-23T17:35:00Z">
            <w:rPr>
              <w:rFonts w:asciiTheme="minorEastAsia" w:eastAsiaTheme="minorEastAsia" w:hAnsiTheme="minorEastAsia" w:hint="eastAsia"/>
              <w:kern w:val="2"/>
              <w:sz w:val="28"/>
              <w:szCs w:val="28"/>
            </w:rPr>
          </w:rPrChange>
        </w:rPr>
        <w:t>说明书</w:t>
      </w:r>
      <w:r w:rsidR="00F13362" w:rsidRPr="00051CF6">
        <w:rPr>
          <w:rFonts w:asciiTheme="minorEastAsia" w:eastAsiaTheme="minorEastAsia" w:hAnsiTheme="minorEastAsia" w:hint="eastAsia"/>
          <w:color w:val="FF0000"/>
          <w:kern w:val="2"/>
          <w:sz w:val="28"/>
          <w:szCs w:val="28"/>
          <w:rPrChange w:id="47" w:author="微软用户" w:date="2017-10-23T17:35:00Z">
            <w:rPr>
              <w:rFonts w:asciiTheme="minorEastAsia" w:eastAsiaTheme="minorEastAsia" w:hAnsiTheme="minorEastAsia" w:hint="eastAsia"/>
              <w:kern w:val="2"/>
              <w:sz w:val="28"/>
              <w:szCs w:val="28"/>
            </w:rPr>
          </w:rPrChange>
        </w:rPr>
        <w:t>》</w:t>
      </w:r>
      <w:r w:rsidR="00F13362" w:rsidRPr="00F13362">
        <w:rPr>
          <w:rFonts w:asciiTheme="minorEastAsia" w:eastAsiaTheme="minorEastAsia" w:hAnsiTheme="minorEastAsia" w:hint="eastAsia"/>
          <w:kern w:val="2"/>
          <w:sz w:val="28"/>
          <w:szCs w:val="28"/>
        </w:rPr>
        <w:t>所作的调整、修改或增加，应有双方签字的书面记录。</w:t>
      </w:r>
    </w:p>
    <w:p w14:paraId="223F7EBE" w14:textId="77777777" w:rsidR="00F13362" w:rsidRPr="00F13362" w:rsidRDefault="007F3C6C" w:rsidP="007F3C6C">
      <w:pPr>
        <w:pStyle w:val="a4"/>
        <w:spacing w:line="360" w:lineRule="auto"/>
        <w:ind w:right="-40" w:firstLineChars="200" w:firstLine="560"/>
        <w:rPr>
          <w:rFonts w:asciiTheme="minorEastAsia" w:eastAsiaTheme="minorEastAsia" w:hAnsiTheme="minorEastAsia"/>
          <w:kern w:val="2"/>
          <w:sz w:val="28"/>
          <w:szCs w:val="28"/>
        </w:rPr>
      </w:pPr>
      <w:r>
        <w:rPr>
          <w:rFonts w:asciiTheme="minorEastAsia" w:eastAsiaTheme="minorEastAsia" w:hAnsiTheme="minorEastAsia" w:hint="eastAsia"/>
          <w:kern w:val="2"/>
          <w:sz w:val="28"/>
          <w:szCs w:val="28"/>
        </w:rPr>
        <w:t>4、</w:t>
      </w:r>
      <w:r w:rsidR="00F13362" w:rsidRPr="00F13362">
        <w:rPr>
          <w:rFonts w:asciiTheme="minorEastAsia" w:eastAsiaTheme="minorEastAsia" w:hAnsiTheme="minorEastAsia" w:hint="eastAsia"/>
          <w:kern w:val="2"/>
          <w:sz w:val="28"/>
          <w:szCs w:val="28"/>
        </w:rPr>
        <w:t>在“四川省公</w:t>
      </w:r>
      <w:r w:rsidR="00F13362" w:rsidRPr="00F13362">
        <w:rPr>
          <w:rFonts w:asciiTheme="minorEastAsia" w:eastAsiaTheme="minorEastAsia" w:hAnsiTheme="minorEastAsia"/>
          <w:kern w:val="2"/>
          <w:sz w:val="28"/>
          <w:szCs w:val="28"/>
        </w:rPr>
        <w:t>安厅预算编</w:t>
      </w:r>
      <w:r w:rsidR="00F13362" w:rsidRPr="00F13362">
        <w:rPr>
          <w:rFonts w:asciiTheme="minorEastAsia" w:eastAsiaTheme="minorEastAsia" w:hAnsiTheme="minorEastAsia" w:hint="eastAsia"/>
          <w:kern w:val="2"/>
          <w:sz w:val="28"/>
          <w:szCs w:val="28"/>
        </w:rPr>
        <w:t>审</w:t>
      </w:r>
      <w:r w:rsidR="00F13362" w:rsidRPr="00F13362">
        <w:rPr>
          <w:rFonts w:asciiTheme="minorEastAsia" w:eastAsiaTheme="minorEastAsia" w:hAnsiTheme="minorEastAsia"/>
          <w:kern w:val="2"/>
          <w:sz w:val="28"/>
          <w:szCs w:val="28"/>
        </w:rPr>
        <w:t>管理</w:t>
      </w:r>
      <w:r w:rsidR="00F13362">
        <w:rPr>
          <w:rFonts w:asciiTheme="minorEastAsia" w:eastAsiaTheme="minorEastAsia" w:hAnsiTheme="minorEastAsia" w:hint="eastAsia"/>
          <w:kern w:val="2"/>
          <w:sz w:val="28"/>
          <w:szCs w:val="28"/>
        </w:rPr>
        <w:t>系统</w:t>
      </w:r>
      <w:r w:rsidR="00F13362" w:rsidRPr="00F13362">
        <w:rPr>
          <w:rFonts w:asciiTheme="minorEastAsia" w:eastAsiaTheme="minorEastAsia" w:hAnsiTheme="minorEastAsia" w:hint="eastAsia"/>
          <w:kern w:val="2"/>
          <w:sz w:val="28"/>
          <w:szCs w:val="28"/>
        </w:rPr>
        <w:t>”</w:t>
      </w:r>
      <w:r w:rsidR="00C335C1">
        <w:rPr>
          <w:rFonts w:asciiTheme="minorEastAsia" w:eastAsiaTheme="minorEastAsia" w:hAnsiTheme="minorEastAsia" w:hint="eastAsia"/>
          <w:kern w:val="2"/>
          <w:sz w:val="28"/>
          <w:szCs w:val="28"/>
        </w:rPr>
        <w:t>升级</w:t>
      </w:r>
      <w:r w:rsidR="00C335C1">
        <w:rPr>
          <w:rFonts w:asciiTheme="minorEastAsia" w:eastAsiaTheme="minorEastAsia" w:hAnsiTheme="minorEastAsia"/>
          <w:kern w:val="2"/>
          <w:sz w:val="28"/>
          <w:szCs w:val="28"/>
        </w:rPr>
        <w:t>并</w:t>
      </w:r>
      <w:r w:rsidR="00F13362" w:rsidRPr="00F13362">
        <w:rPr>
          <w:rFonts w:asciiTheme="minorEastAsia" w:eastAsiaTheme="minorEastAsia" w:hAnsiTheme="minorEastAsia" w:hint="eastAsia"/>
          <w:kern w:val="2"/>
          <w:sz w:val="28"/>
          <w:szCs w:val="28"/>
        </w:rPr>
        <w:t>正式交付使用后，甲方对“四川省公</w:t>
      </w:r>
      <w:r w:rsidR="00F13362" w:rsidRPr="00F13362">
        <w:rPr>
          <w:rFonts w:asciiTheme="minorEastAsia" w:eastAsiaTheme="minorEastAsia" w:hAnsiTheme="minorEastAsia"/>
          <w:kern w:val="2"/>
          <w:sz w:val="28"/>
          <w:szCs w:val="28"/>
        </w:rPr>
        <w:t>安厅预算编</w:t>
      </w:r>
      <w:r w:rsidR="00F13362" w:rsidRPr="00F13362">
        <w:rPr>
          <w:rFonts w:asciiTheme="minorEastAsia" w:eastAsiaTheme="minorEastAsia" w:hAnsiTheme="minorEastAsia" w:hint="eastAsia"/>
          <w:kern w:val="2"/>
          <w:sz w:val="28"/>
          <w:szCs w:val="28"/>
        </w:rPr>
        <w:t>审</w:t>
      </w:r>
      <w:r w:rsidR="00F13362" w:rsidRPr="00F13362">
        <w:rPr>
          <w:rFonts w:asciiTheme="minorEastAsia" w:eastAsiaTheme="minorEastAsia" w:hAnsiTheme="minorEastAsia"/>
          <w:kern w:val="2"/>
          <w:sz w:val="28"/>
          <w:szCs w:val="28"/>
        </w:rPr>
        <w:t>管理</w:t>
      </w:r>
      <w:r w:rsidR="00F13362" w:rsidRPr="00F13362">
        <w:rPr>
          <w:rFonts w:asciiTheme="minorEastAsia" w:eastAsiaTheme="minorEastAsia" w:hAnsiTheme="minorEastAsia" w:hint="eastAsia"/>
          <w:kern w:val="2"/>
          <w:sz w:val="28"/>
          <w:szCs w:val="28"/>
        </w:rPr>
        <w:t>系统”内容提出修改意见后，如属于软件本身存在的质量问题，乙方应及时进行修改</w:t>
      </w:r>
      <w:r w:rsidR="00D901F6">
        <w:rPr>
          <w:rFonts w:asciiTheme="minorEastAsia" w:eastAsiaTheme="minorEastAsia" w:hAnsiTheme="minorEastAsia" w:hint="eastAsia"/>
          <w:kern w:val="2"/>
          <w:sz w:val="28"/>
          <w:szCs w:val="28"/>
        </w:rPr>
        <w:t>。</w:t>
      </w:r>
    </w:p>
    <w:p w14:paraId="78EE0753" w14:textId="77777777" w:rsidR="00DF611D" w:rsidRDefault="00DF611D" w:rsidP="00DF611D">
      <w:pPr>
        <w:pStyle w:val="a3"/>
        <w:numPr>
          <w:ilvl w:val="0"/>
          <w:numId w:val="1"/>
        </w:numPr>
        <w:ind w:firstLineChars="0"/>
        <w:rPr>
          <w:rFonts w:asciiTheme="minorEastAsia" w:hAnsiTheme="minorEastAsia"/>
          <w:b/>
          <w:sz w:val="28"/>
          <w:szCs w:val="28"/>
        </w:rPr>
      </w:pPr>
      <w:r>
        <w:rPr>
          <w:rFonts w:asciiTheme="minorEastAsia" w:hAnsiTheme="minorEastAsia" w:hint="eastAsia"/>
          <w:b/>
          <w:sz w:val="28"/>
          <w:szCs w:val="28"/>
        </w:rPr>
        <w:t>质量</w:t>
      </w:r>
      <w:r>
        <w:rPr>
          <w:rFonts w:asciiTheme="minorEastAsia" w:hAnsiTheme="minorEastAsia"/>
          <w:b/>
          <w:sz w:val="28"/>
          <w:szCs w:val="28"/>
        </w:rPr>
        <w:t>保证</w:t>
      </w:r>
    </w:p>
    <w:p w14:paraId="5E9C0638" w14:textId="77777777" w:rsidR="00F13362" w:rsidRPr="007F3C6C" w:rsidRDefault="007F3C6C" w:rsidP="007F3C6C">
      <w:pPr>
        <w:pStyle w:val="a4"/>
        <w:spacing w:line="360" w:lineRule="auto"/>
        <w:ind w:right="-40" w:firstLineChars="200" w:firstLine="560"/>
        <w:rPr>
          <w:rFonts w:asciiTheme="minorEastAsia" w:eastAsiaTheme="minorEastAsia" w:hAnsiTheme="minorEastAsia"/>
          <w:kern w:val="2"/>
          <w:sz w:val="28"/>
          <w:szCs w:val="28"/>
        </w:rPr>
      </w:pPr>
      <w:r>
        <w:rPr>
          <w:rFonts w:asciiTheme="minorEastAsia" w:eastAsiaTheme="minorEastAsia" w:hAnsiTheme="minorEastAsia" w:hint="eastAsia"/>
          <w:kern w:val="2"/>
          <w:sz w:val="28"/>
          <w:szCs w:val="28"/>
        </w:rPr>
        <w:t>1、</w:t>
      </w:r>
      <w:r w:rsidR="00F13362" w:rsidRPr="007F3C6C">
        <w:rPr>
          <w:rFonts w:asciiTheme="minorEastAsia" w:eastAsiaTheme="minorEastAsia" w:hAnsiTheme="minorEastAsia" w:hint="eastAsia"/>
          <w:kern w:val="2"/>
          <w:sz w:val="28"/>
          <w:szCs w:val="28"/>
        </w:rPr>
        <w:t>甲方保证积极协调，确保“四川省公</w:t>
      </w:r>
      <w:r w:rsidR="00F13362" w:rsidRPr="007F3C6C">
        <w:rPr>
          <w:rFonts w:asciiTheme="minorEastAsia" w:eastAsiaTheme="minorEastAsia" w:hAnsiTheme="minorEastAsia"/>
          <w:kern w:val="2"/>
          <w:sz w:val="28"/>
          <w:szCs w:val="28"/>
        </w:rPr>
        <w:t>安厅预算编</w:t>
      </w:r>
      <w:r w:rsidR="00F13362" w:rsidRPr="007F3C6C">
        <w:rPr>
          <w:rFonts w:asciiTheme="minorEastAsia" w:eastAsiaTheme="minorEastAsia" w:hAnsiTheme="minorEastAsia" w:hint="eastAsia"/>
          <w:kern w:val="2"/>
          <w:sz w:val="28"/>
          <w:szCs w:val="28"/>
        </w:rPr>
        <w:t>审</w:t>
      </w:r>
      <w:r w:rsidR="00F13362" w:rsidRPr="007F3C6C">
        <w:rPr>
          <w:rFonts w:asciiTheme="minorEastAsia" w:eastAsiaTheme="minorEastAsia" w:hAnsiTheme="minorEastAsia"/>
          <w:kern w:val="2"/>
          <w:sz w:val="28"/>
          <w:szCs w:val="28"/>
        </w:rPr>
        <w:t>管理</w:t>
      </w:r>
      <w:r w:rsidR="00F13362" w:rsidRPr="007F3C6C">
        <w:rPr>
          <w:rFonts w:asciiTheme="minorEastAsia" w:eastAsiaTheme="minorEastAsia" w:hAnsiTheme="minorEastAsia" w:hint="eastAsia"/>
          <w:kern w:val="2"/>
          <w:sz w:val="28"/>
          <w:szCs w:val="28"/>
        </w:rPr>
        <w:t>系统”的需求调研工作。</w:t>
      </w:r>
    </w:p>
    <w:p w14:paraId="22A770FB" w14:textId="77777777" w:rsidR="00F13362" w:rsidRPr="007F3C6C" w:rsidRDefault="007F3C6C" w:rsidP="007F3C6C">
      <w:pPr>
        <w:pStyle w:val="a4"/>
        <w:spacing w:line="360" w:lineRule="auto"/>
        <w:ind w:right="-40" w:firstLineChars="200" w:firstLine="560"/>
        <w:rPr>
          <w:rFonts w:asciiTheme="minorEastAsia" w:eastAsiaTheme="minorEastAsia" w:hAnsiTheme="minorEastAsia"/>
          <w:kern w:val="2"/>
          <w:sz w:val="28"/>
          <w:szCs w:val="28"/>
        </w:rPr>
      </w:pPr>
      <w:r>
        <w:rPr>
          <w:rFonts w:asciiTheme="minorEastAsia" w:eastAsiaTheme="minorEastAsia" w:hAnsiTheme="minorEastAsia"/>
          <w:kern w:val="2"/>
          <w:sz w:val="28"/>
          <w:szCs w:val="28"/>
        </w:rPr>
        <w:t>2</w:t>
      </w:r>
      <w:r>
        <w:rPr>
          <w:rFonts w:asciiTheme="minorEastAsia" w:eastAsiaTheme="minorEastAsia" w:hAnsiTheme="minorEastAsia" w:hint="eastAsia"/>
          <w:kern w:val="2"/>
          <w:sz w:val="28"/>
          <w:szCs w:val="28"/>
        </w:rPr>
        <w:t>、</w:t>
      </w:r>
      <w:r w:rsidR="00F13362" w:rsidRPr="007F3C6C">
        <w:rPr>
          <w:rFonts w:asciiTheme="minorEastAsia" w:eastAsiaTheme="minorEastAsia" w:hAnsiTheme="minorEastAsia" w:hint="eastAsia"/>
          <w:kern w:val="2"/>
          <w:sz w:val="28"/>
          <w:szCs w:val="28"/>
        </w:rPr>
        <w:t>乙方保证按照</w:t>
      </w:r>
      <w:r w:rsidR="00F13362" w:rsidRPr="00051CF6">
        <w:rPr>
          <w:rFonts w:asciiTheme="minorEastAsia" w:eastAsiaTheme="minorEastAsia" w:hAnsiTheme="minorEastAsia" w:hint="eastAsia"/>
          <w:color w:val="FF0000"/>
          <w:kern w:val="2"/>
          <w:sz w:val="28"/>
          <w:szCs w:val="28"/>
          <w:rPrChange w:id="48" w:author="微软用户" w:date="2017-10-23T17:35:00Z">
            <w:rPr>
              <w:rFonts w:asciiTheme="minorEastAsia" w:eastAsiaTheme="minorEastAsia" w:hAnsiTheme="minorEastAsia" w:hint="eastAsia"/>
              <w:kern w:val="2"/>
              <w:sz w:val="28"/>
              <w:szCs w:val="28"/>
            </w:rPr>
          </w:rPrChange>
        </w:rPr>
        <w:t>《</w:t>
      </w:r>
      <w:ins w:id="49" w:author="微软用户" w:date="2017-10-23T17:35:00Z">
        <w:r w:rsidR="00051CF6">
          <w:rPr>
            <w:rFonts w:asciiTheme="minorEastAsia" w:eastAsiaTheme="minorEastAsia" w:hAnsiTheme="minorEastAsia" w:hint="eastAsia"/>
            <w:color w:val="FF0000"/>
            <w:kern w:val="2"/>
            <w:sz w:val="28"/>
            <w:szCs w:val="28"/>
          </w:rPr>
          <w:t>开发需求说明书</w:t>
        </w:r>
      </w:ins>
      <w:del w:id="50" w:author="微软用户" w:date="2017-10-23T17:35:00Z">
        <w:r w:rsidR="00F13362" w:rsidRPr="00051CF6" w:rsidDel="00051CF6">
          <w:rPr>
            <w:rFonts w:asciiTheme="minorEastAsia" w:eastAsiaTheme="minorEastAsia" w:hAnsiTheme="minorEastAsia" w:hint="eastAsia"/>
            <w:color w:val="FF0000"/>
            <w:kern w:val="2"/>
            <w:sz w:val="28"/>
            <w:szCs w:val="28"/>
            <w:rPrChange w:id="51" w:author="微软用户" w:date="2017-10-23T17:35:00Z">
              <w:rPr>
                <w:rFonts w:asciiTheme="minorEastAsia" w:eastAsiaTheme="minorEastAsia" w:hAnsiTheme="minorEastAsia" w:hint="eastAsia"/>
                <w:kern w:val="2"/>
                <w:sz w:val="28"/>
                <w:szCs w:val="28"/>
              </w:rPr>
            </w:rPrChange>
          </w:rPr>
          <w:delText>软件</w:delText>
        </w:r>
        <w:r w:rsidR="00F13362" w:rsidRPr="00051CF6" w:rsidDel="00051CF6">
          <w:rPr>
            <w:rFonts w:asciiTheme="minorEastAsia" w:eastAsiaTheme="minorEastAsia" w:hAnsiTheme="minorEastAsia"/>
            <w:color w:val="FF0000"/>
            <w:kern w:val="2"/>
            <w:sz w:val="28"/>
            <w:szCs w:val="28"/>
            <w:rPrChange w:id="52" w:author="微软用户" w:date="2017-10-23T17:35:00Z">
              <w:rPr>
                <w:rFonts w:asciiTheme="minorEastAsia" w:eastAsiaTheme="minorEastAsia" w:hAnsiTheme="minorEastAsia"/>
                <w:kern w:val="2"/>
                <w:sz w:val="28"/>
                <w:szCs w:val="28"/>
              </w:rPr>
            </w:rPrChange>
          </w:rPr>
          <w:delText>需求及实施设计</w:delText>
        </w:r>
        <w:r w:rsidR="00F13362" w:rsidRPr="00051CF6" w:rsidDel="00051CF6">
          <w:rPr>
            <w:rFonts w:asciiTheme="minorEastAsia" w:eastAsiaTheme="minorEastAsia" w:hAnsiTheme="minorEastAsia" w:hint="eastAsia"/>
            <w:color w:val="FF0000"/>
            <w:kern w:val="2"/>
            <w:sz w:val="28"/>
            <w:szCs w:val="28"/>
            <w:rPrChange w:id="53" w:author="微软用户" w:date="2017-10-23T17:35:00Z">
              <w:rPr>
                <w:rFonts w:asciiTheme="minorEastAsia" w:eastAsiaTheme="minorEastAsia" w:hAnsiTheme="minorEastAsia" w:hint="eastAsia"/>
                <w:kern w:val="2"/>
                <w:sz w:val="28"/>
                <w:szCs w:val="28"/>
              </w:rPr>
            </w:rPrChange>
          </w:rPr>
          <w:delText>说明书</w:delText>
        </w:r>
      </w:del>
      <w:r w:rsidR="00F13362" w:rsidRPr="00051CF6">
        <w:rPr>
          <w:rFonts w:asciiTheme="minorEastAsia" w:eastAsiaTheme="minorEastAsia" w:hAnsiTheme="minorEastAsia" w:hint="eastAsia"/>
          <w:color w:val="FF0000"/>
          <w:kern w:val="2"/>
          <w:sz w:val="28"/>
          <w:szCs w:val="28"/>
          <w:rPrChange w:id="54" w:author="微软用户" w:date="2017-10-23T17:35:00Z">
            <w:rPr>
              <w:rFonts w:asciiTheme="minorEastAsia" w:eastAsiaTheme="minorEastAsia" w:hAnsiTheme="minorEastAsia" w:hint="eastAsia"/>
              <w:kern w:val="2"/>
              <w:sz w:val="28"/>
              <w:szCs w:val="28"/>
            </w:rPr>
          </w:rPrChange>
        </w:rPr>
        <w:t>》</w:t>
      </w:r>
      <w:r w:rsidR="00F13362" w:rsidRPr="007F3C6C">
        <w:rPr>
          <w:rFonts w:asciiTheme="minorEastAsia" w:eastAsiaTheme="minorEastAsia" w:hAnsiTheme="minorEastAsia" w:hint="eastAsia"/>
          <w:kern w:val="2"/>
          <w:sz w:val="28"/>
          <w:szCs w:val="28"/>
        </w:rPr>
        <w:t>的有关内容及要求实施“四川省公</w:t>
      </w:r>
      <w:r w:rsidR="00F13362" w:rsidRPr="007F3C6C">
        <w:rPr>
          <w:rFonts w:asciiTheme="minorEastAsia" w:eastAsiaTheme="minorEastAsia" w:hAnsiTheme="minorEastAsia"/>
          <w:kern w:val="2"/>
          <w:sz w:val="28"/>
          <w:szCs w:val="28"/>
        </w:rPr>
        <w:t>安厅预算编</w:t>
      </w:r>
      <w:r w:rsidR="00F13362" w:rsidRPr="007F3C6C">
        <w:rPr>
          <w:rFonts w:asciiTheme="minorEastAsia" w:eastAsiaTheme="minorEastAsia" w:hAnsiTheme="minorEastAsia" w:hint="eastAsia"/>
          <w:kern w:val="2"/>
          <w:sz w:val="28"/>
          <w:szCs w:val="28"/>
        </w:rPr>
        <w:t>审</w:t>
      </w:r>
      <w:r w:rsidR="00F13362" w:rsidRPr="007F3C6C">
        <w:rPr>
          <w:rFonts w:asciiTheme="minorEastAsia" w:eastAsiaTheme="minorEastAsia" w:hAnsiTheme="minorEastAsia"/>
          <w:kern w:val="2"/>
          <w:sz w:val="28"/>
          <w:szCs w:val="28"/>
        </w:rPr>
        <w:t>管理</w:t>
      </w:r>
      <w:r w:rsidR="00F13362" w:rsidRPr="007F3C6C">
        <w:rPr>
          <w:rFonts w:asciiTheme="minorEastAsia" w:eastAsiaTheme="minorEastAsia" w:hAnsiTheme="minorEastAsia" w:hint="eastAsia"/>
          <w:kern w:val="2"/>
          <w:sz w:val="28"/>
          <w:szCs w:val="28"/>
        </w:rPr>
        <w:t>系统”</w:t>
      </w:r>
      <w:r w:rsidR="00D901F6">
        <w:rPr>
          <w:rFonts w:asciiTheme="minorEastAsia" w:eastAsiaTheme="minorEastAsia" w:hAnsiTheme="minorEastAsia" w:hint="eastAsia"/>
          <w:kern w:val="2"/>
          <w:sz w:val="28"/>
          <w:szCs w:val="28"/>
        </w:rPr>
        <w:t>的</w:t>
      </w:r>
      <w:r w:rsidR="00D901F6">
        <w:rPr>
          <w:rFonts w:asciiTheme="minorEastAsia" w:eastAsiaTheme="minorEastAsia" w:hAnsiTheme="minorEastAsia"/>
          <w:kern w:val="2"/>
          <w:sz w:val="28"/>
          <w:szCs w:val="28"/>
        </w:rPr>
        <w:t>升级</w:t>
      </w:r>
      <w:r w:rsidR="00F13362" w:rsidRPr="007F3C6C">
        <w:rPr>
          <w:rFonts w:asciiTheme="minorEastAsia" w:eastAsiaTheme="minorEastAsia" w:hAnsiTheme="minorEastAsia" w:hint="eastAsia"/>
          <w:kern w:val="2"/>
          <w:sz w:val="28"/>
          <w:szCs w:val="28"/>
        </w:rPr>
        <w:t>。</w:t>
      </w:r>
    </w:p>
    <w:p w14:paraId="0CA61079" w14:textId="77777777" w:rsidR="00F13362" w:rsidRPr="007F3C6C" w:rsidRDefault="007F3C6C" w:rsidP="007F3C6C">
      <w:pPr>
        <w:pStyle w:val="a4"/>
        <w:spacing w:line="360" w:lineRule="auto"/>
        <w:ind w:right="-40" w:firstLineChars="200" w:firstLine="560"/>
        <w:rPr>
          <w:rFonts w:asciiTheme="minorEastAsia" w:eastAsiaTheme="minorEastAsia" w:hAnsiTheme="minorEastAsia"/>
          <w:kern w:val="2"/>
          <w:sz w:val="28"/>
          <w:szCs w:val="28"/>
        </w:rPr>
      </w:pPr>
      <w:r>
        <w:rPr>
          <w:rFonts w:asciiTheme="minorEastAsia" w:eastAsiaTheme="minorEastAsia" w:hAnsiTheme="minorEastAsia"/>
          <w:kern w:val="2"/>
          <w:sz w:val="28"/>
          <w:szCs w:val="28"/>
        </w:rPr>
        <w:t>3</w:t>
      </w:r>
      <w:r>
        <w:rPr>
          <w:rFonts w:asciiTheme="minorEastAsia" w:eastAsiaTheme="minorEastAsia" w:hAnsiTheme="minorEastAsia" w:hint="eastAsia"/>
          <w:kern w:val="2"/>
          <w:sz w:val="28"/>
          <w:szCs w:val="28"/>
        </w:rPr>
        <w:t>、</w:t>
      </w:r>
      <w:commentRangeStart w:id="55"/>
      <w:r w:rsidR="00F13362" w:rsidRPr="007F3C6C">
        <w:rPr>
          <w:rFonts w:asciiTheme="minorEastAsia" w:eastAsiaTheme="minorEastAsia" w:hAnsiTheme="minorEastAsia" w:hint="eastAsia"/>
          <w:kern w:val="2"/>
          <w:sz w:val="28"/>
          <w:szCs w:val="28"/>
        </w:rPr>
        <w:t>乙方保证交付的“四川省公</w:t>
      </w:r>
      <w:r w:rsidR="00F13362" w:rsidRPr="007F3C6C">
        <w:rPr>
          <w:rFonts w:asciiTheme="minorEastAsia" w:eastAsiaTheme="minorEastAsia" w:hAnsiTheme="minorEastAsia"/>
          <w:kern w:val="2"/>
          <w:sz w:val="28"/>
          <w:szCs w:val="28"/>
        </w:rPr>
        <w:t>安厅预算编</w:t>
      </w:r>
      <w:r w:rsidR="00F13362" w:rsidRPr="007F3C6C">
        <w:rPr>
          <w:rFonts w:asciiTheme="minorEastAsia" w:eastAsiaTheme="minorEastAsia" w:hAnsiTheme="minorEastAsia" w:hint="eastAsia"/>
          <w:kern w:val="2"/>
          <w:sz w:val="28"/>
          <w:szCs w:val="28"/>
        </w:rPr>
        <w:t>审</w:t>
      </w:r>
      <w:r w:rsidR="00F13362" w:rsidRPr="007F3C6C">
        <w:rPr>
          <w:rFonts w:asciiTheme="minorEastAsia" w:eastAsiaTheme="minorEastAsia" w:hAnsiTheme="minorEastAsia"/>
          <w:kern w:val="2"/>
          <w:sz w:val="28"/>
          <w:szCs w:val="28"/>
        </w:rPr>
        <w:t>管理</w:t>
      </w:r>
      <w:r w:rsidR="00F13362" w:rsidRPr="007F3C6C">
        <w:rPr>
          <w:rFonts w:asciiTheme="minorEastAsia" w:eastAsiaTheme="minorEastAsia" w:hAnsiTheme="minorEastAsia" w:hint="eastAsia"/>
          <w:kern w:val="2"/>
          <w:sz w:val="28"/>
          <w:szCs w:val="28"/>
        </w:rPr>
        <w:t>系统”</w:t>
      </w:r>
      <w:r w:rsidR="00D901F6">
        <w:rPr>
          <w:rFonts w:asciiTheme="minorEastAsia" w:eastAsiaTheme="minorEastAsia" w:hAnsiTheme="minorEastAsia" w:hint="eastAsia"/>
          <w:kern w:val="2"/>
          <w:sz w:val="28"/>
          <w:szCs w:val="28"/>
        </w:rPr>
        <w:t>升级</w:t>
      </w:r>
      <w:r w:rsidR="00D901F6">
        <w:rPr>
          <w:rFonts w:asciiTheme="minorEastAsia" w:eastAsiaTheme="minorEastAsia" w:hAnsiTheme="minorEastAsia"/>
          <w:kern w:val="2"/>
          <w:sz w:val="28"/>
          <w:szCs w:val="28"/>
        </w:rPr>
        <w:t>版本</w:t>
      </w:r>
      <w:r w:rsidR="00F13362" w:rsidRPr="007F3C6C">
        <w:rPr>
          <w:rFonts w:asciiTheme="minorEastAsia" w:eastAsiaTheme="minorEastAsia" w:hAnsiTheme="minorEastAsia" w:hint="eastAsia"/>
          <w:kern w:val="2"/>
          <w:sz w:val="28"/>
          <w:szCs w:val="28"/>
        </w:rPr>
        <w:t>实现：设计合理，符合甲方工作实际；技术先进、功能齐全、界面友好、便于操作。</w:t>
      </w:r>
      <w:commentRangeEnd w:id="55"/>
      <w:r w:rsidR="00890398">
        <w:rPr>
          <w:rStyle w:val="ae"/>
          <w:rFonts w:asciiTheme="minorHAnsi" w:eastAsiaTheme="minorEastAsia" w:hAnsiTheme="minorHAnsi" w:cstheme="minorBidi"/>
          <w:kern w:val="2"/>
        </w:rPr>
        <w:commentReference w:id="55"/>
      </w:r>
    </w:p>
    <w:p w14:paraId="59D2A9C7" w14:textId="77777777" w:rsidR="00DF611D" w:rsidRDefault="00DF611D" w:rsidP="00DF611D">
      <w:pPr>
        <w:pStyle w:val="a3"/>
        <w:numPr>
          <w:ilvl w:val="0"/>
          <w:numId w:val="1"/>
        </w:numPr>
        <w:ind w:firstLineChars="0"/>
        <w:rPr>
          <w:rFonts w:asciiTheme="minorEastAsia" w:hAnsiTheme="minorEastAsia"/>
          <w:b/>
          <w:sz w:val="28"/>
          <w:szCs w:val="28"/>
        </w:rPr>
      </w:pPr>
      <w:r>
        <w:rPr>
          <w:rFonts w:asciiTheme="minorEastAsia" w:hAnsiTheme="minorEastAsia" w:hint="eastAsia"/>
          <w:b/>
          <w:sz w:val="28"/>
          <w:szCs w:val="28"/>
        </w:rPr>
        <w:lastRenderedPageBreak/>
        <w:t>交</w:t>
      </w:r>
      <w:r>
        <w:rPr>
          <w:rFonts w:asciiTheme="minorEastAsia" w:hAnsiTheme="minorEastAsia"/>
          <w:b/>
          <w:sz w:val="28"/>
          <w:szCs w:val="28"/>
        </w:rPr>
        <w:t>货及验收</w:t>
      </w:r>
    </w:p>
    <w:p w14:paraId="01C81D80" w14:textId="77777777" w:rsidR="00F13362" w:rsidRPr="00F13362" w:rsidRDefault="00F13362"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F13362">
        <w:rPr>
          <w:rFonts w:asciiTheme="minorEastAsia" w:eastAsiaTheme="minorEastAsia" w:hAnsiTheme="minorEastAsia" w:cs="仿宋_GB2312"/>
          <w:sz w:val="28"/>
          <w:szCs w:val="28"/>
        </w:rPr>
        <w:t>1</w:t>
      </w:r>
      <w:r w:rsidRPr="00F13362">
        <w:rPr>
          <w:rFonts w:asciiTheme="minorEastAsia" w:eastAsiaTheme="minorEastAsia" w:hAnsiTheme="minorEastAsia" w:cs="仿宋_GB2312" w:hint="eastAsia"/>
          <w:sz w:val="28"/>
          <w:szCs w:val="28"/>
        </w:rPr>
        <w:t>、乙方交货期限为</w:t>
      </w:r>
      <w:r w:rsidRPr="004A0B2C">
        <w:rPr>
          <w:rFonts w:asciiTheme="minorEastAsia" w:eastAsiaTheme="minorEastAsia" w:hAnsiTheme="minorEastAsia" w:cs="仿宋_GB2312" w:hint="eastAsia"/>
          <w:sz w:val="28"/>
          <w:szCs w:val="28"/>
        </w:rPr>
        <w:t>合同签订生效后的</w:t>
      </w:r>
      <w:r w:rsidRPr="004A0B2C">
        <w:rPr>
          <w:rFonts w:asciiTheme="minorEastAsia" w:eastAsiaTheme="minorEastAsia" w:hAnsiTheme="minorEastAsia" w:cs="仿宋_GB2312"/>
          <w:sz w:val="28"/>
          <w:szCs w:val="28"/>
          <w:u w:val="single"/>
        </w:rPr>
        <w:t xml:space="preserve"> 4</w:t>
      </w:r>
      <w:r w:rsidRPr="004A0B2C">
        <w:rPr>
          <w:rFonts w:asciiTheme="minorEastAsia" w:eastAsiaTheme="minorEastAsia" w:hAnsiTheme="minorEastAsia" w:cs="仿宋_GB2312" w:hint="eastAsia"/>
          <w:sz w:val="28"/>
          <w:szCs w:val="28"/>
          <w:u w:val="single"/>
        </w:rPr>
        <w:t>0个工作</w:t>
      </w:r>
      <w:r w:rsidRPr="004A0B2C">
        <w:rPr>
          <w:rFonts w:asciiTheme="minorEastAsia" w:eastAsiaTheme="minorEastAsia" w:hAnsiTheme="minorEastAsia" w:cs="仿宋_GB2312" w:hint="eastAsia"/>
          <w:sz w:val="28"/>
          <w:szCs w:val="28"/>
        </w:rPr>
        <w:t>日内交货到甲方指定地点。</w:t>
      </w:r>
      <w:ins w:id="56" w:author="微软用户" w:date="2017-10-23T17:33:00Z">
        <w:r w:rsidR="00051CF6">
          <w:rPr>
            <w:rFonts w:asciiTheme="minorEastAsia" w:eastAsiaTheme="minorEastAsia" w:hAnsiTheme="minorEastAsia" w:cs="仿宋_GB2312" w:hint="eastAsia"/>
            <w:sz w:val="28"/>
            <w:szCs w:val="28"/>
          </w:rPr>
          <w:t>?</w:t>
        </w:r>
      </w:ins>
      <w:r w:rsidR="004D4DFC" w:rsidRPr="004A0B2C">
        <w:rPr>
          <w:rFonts w:asciiTheme="minorEastAsia" w:eastAsiaTheme="minorEastAsia" w:hAnsiTheme="minorEastAsia" w:cs="仿宋_GB2312" w:hint="eastAsia"/>
          <w:sz w:val="28"/>
          <w:szCs w:val="28"/>
        </w:rPr>
        <w:t>年</w:t>
      </w:r>
      <w:ins w:id="57" w:author="微软用户" w:date="2017-10-23T17:33:00Z">
        <w:r w:rsidR="00051CF6">
          <w:rPr>
            <w:rFonts w:asciiTheme="minorEastAsia" w:eastAsiaTheme="minorEastAsia" w:hAnsiTheme="minorEastAsia" w:cs="仿宋_GB2312" w:hint="eastAsia"/>
            <w:sz w:val="28"/>
            <w:szCs w:val="28"/>
          </w:rPr>
          <w:t>?</w:t>
        </w:r>
      </w:ins>
      <w:r w:rsidR="004D4DFC" w:rsidRPr="004A0B2C">
        <w:rPr>
          <w:rFonts w:asciiTheme="minorEastAsia" w:eastAsiaTheme="minorEastAsia" w:hAnsiTheme="minorEastAsia" w:cs="仿宋_GB2312" w:hint="eastAsia"/>
          <w:sz w:val="28"/>
          <w:szCs w:val="28"/>
        </w:rPr>
        <w:t>月</w:t>
      </w:r>
      <w:ins w:id="58" w:author="微软用户" w:date="2017-10-23T17:33:00Z">
        <w:r w:rsidR="00051CF6">
          <w:rPr>
            <w:rFonts w:asciiTheme="minorEastAsia" w:eastAsiaTheme="minorEastAsia" w:hAnsiTheme="minorEastAsia" w:cs="仿宋_GB2312" w:hint="eastAsia"/>
            <w:sz w:val="28"/>
            <w:szCs w:val="28"/>
          </w:rPr>
          <w:t>?</w:t>
        </w:r>
      </w:ins>
      <w:r w:rsidR="004D4DFC" w:rsidRPr="004A0B2C">
        <w:rPr>
          <w:rFonts w:asciiTheme="minorEastAsia" w:eastAsiaTheme="minorEastAsia" w:hAnsiTheme="minorEastAsia" w:cs="仿宋_GB2312" w:hint="eastAsia"/>
          <w:sz w:val="28"/>
          <w:szCs w:val="28"/>
        </w:rPr>
        <w:t>日前</w:t>
      </w:r>
      <w:r w:rsidR="004D4DFC" w:rsidRPr="004A0B2C">
        <w:rPr>
          <w:rFonts w:asciiTheme="minorEastAsia" w:eastAsiaTheme="minorEastAsia" w:hAnsiTheme="minorEastAsia" w:cs="仿宋_GB2312"/>
          <w:sz w:val="28"/>
          <w:szCs w:val="28"/>
        </w:rPr>
        <w:t>开始</w:t>
      </w:r>
      <w:r w:rsidR="004D4DFC" w:rsidRPr="004A0B2C">
        <w:rPr>
          <w:rFonts w:asciiTheme="minorEastAsia" w:eastAsiaTheme="minorEastAsia" w:hAnsiTheme="minorEastAsia" w:cs="仿宋_GB2312" w:hint="eastAsia"/>
          <w:sz w:val="28"/>
          <w:szCs w:val="28"/>
        </w:rPr>
        <w:t>“四川省公</w:t>
      </w:r>
      <w:r w:rsidR="004D4DFC" w:rsidRPr="004A0B2C">
        <w:rPr>
          <w:rFonts w:asciiTheme="minorEastAsia" w:eastAsiaTheme="minorEastAsia" w:hAnsiTheme="minorEastAsia" w:cs="仿宋_GB2312"/>
          <w:sz w:val="28"/>
          <w:szCs w:val="28"/>
        </w:rPr>
        <w:t>安厅预算编</w:t>
      </w:r>
      <w:r w:rsidR="004D4DFC" w:rsidRPr="004A0B2C">
        <w:rPr>
          <w:rFonts w:asciiTheme="minorEastAsia" w:eastAsiaTheme="minorEastAsia" w:hAnsiTheme="minorEastAsia" w:cs="仿宋_GB2312" w:hint="eastAsia"/>
          <w:sz w:val="28"/>
          <w:szCs w:val="28"/>
        </w:rPr>
        <w:t>审</w:t>
      </w:r>
      <w:r w:rsidR="004D4DFC" w:rsidRPr="004A0B2C">
        <w:rPr>
          <w:rFonts w:asciiTheme="minorEastAsia" w:eastAsiaTheme="minorEastAsia" w:hAnsiTheme="minorEastAsia" w:cs="仿宋_GB2312"/>
          <w:sz w:val="28"/>
          <w:szCs w:val="28"/>
        </w:rPr>
        <w:t>管理</w:t>
      </w:r>
      <w:r w:rsidR="004D4DFC" w:rsidRPr="004A0B2C">
        <w:rPr>
          <w:rFonts w:asciiTheme="minorEastAsia" w:eastAsiaTheme="minorEastAsia" w:hAnsiTheme="minorEastAsia" w:cs="仿宋_GB2312" w:hint="eastAsia"/>
          <w:sz w:val="28"/>
          <w:szCs w:val="28"/>
        </w:rPr>
        <w:t>系统”的</w:t>
      </w:r>
      <w:r w:rsidR="004D4DFC" w:rsidRPr="004A0B2C">
        <w:rPr>
          <w:rFonts w:asciiTheme="minorEastAsia" w:eastAsiaTheme="minorEastAsia" w:hAnsiTheme="minorEastAsia" w:cs="仿宋_GB2312"/>
          <w:sz w:val="28"/>
          <w:szCs w:val="28"/>
        </w:rPr>
        <w:t>安装及</w:t>
      </w:r>
      <w:r w:rsidR="004D4DFC" w:rsidRPr="004A0B2C">
        <w:rPr>
          <w:rFonts w:asciiTheme="minorEastAsia" w:eastAsiaTheme="minorEastAsia" w:hAnsiTheme="minorEastAsia" w:cs="仿宋_GB2312" w:hint="eastAsia"/>
          <w:sz w:val="28"/>
          <w:szCs w:val="28"/>
        </w:rPr>
        <w:t>测试，</w:t>
      </w:r>
      <w:commentRangeStart w:id="59"/>
      <w:ins w:id="60" w:author="微软用户" w:date="2017-10-23T17:33:00Z">
        <w:r w:rsidR="00051CF6">
          <w:rPr>
            <w:rFonts w:asciiTheme="minorEastAsia" w:eastAsiaTheme="minorEastAsia" w:hAnsiTheme="minorEastAsia" w:cs="仿宋_GB2312" w:hint="eastAsia"/>
            <w:sz w:val="28"/>
            <w:szCs w:val="28"/>
          </w:rPr>
          <w:t>?</w:t>
        </w:r>
      </w:ins>
      <w:r w:rsidR="004D4DFC" w:rsidRPr="004A0B2C">
        <w:rPr>
          <w:rFonts w:asciiTheme="minorEastAsia" w:eastAsiaTheme="minorEastAsia" w:hAnsiTheme="minorEastAsia" w:cs="仿宋_GB2312" w:hint="eastAsia"/>
          <w:sz w:val="28"/>
          <w:szCs w:val="28"/>
        </w:rPr>
        <w:t>月</w:t>
      </w:r>
      <w:ins w:id="61" w:author="微软用户" w:date="2017-10-23T17:33:00Z">
        <w:r w:rsidR="00051CF6">
          <w:rPr>
            <w:rFonts w:asciiTheme="minorEastAsia" w:eastAsiaTheme="minorEastAsia" w:hAnsiTheme="minorEastAsia" w:cs="仿宋_GB2312" w:hint="eastAsia"/>
            <w:sz w:val="28"/>
            <w:szCs w:val="28"/>
          </w:rPr>
          <w:t>?</w:t>
        </w:r>
      </w:ins>
      <w:r w:rsidR="004D4DFC" w:rsidRPr="004A0B2C">
        <w:rPr>
          <w:rFonts w:asciiTheme="minorEastAsia" w:eastAsiaTheme="minorEastAsia" w:hAnsiTheme="minorEastAsia" w:cs="仿宋_GB2312" w:hint="eastAsia"/>
          <w:sz w:val="28"/>
          <w:szCs w:val="28"/>
        </w:rPr>
        <w:t>日</w:t>
      </w:r>
      <w:r w:rsidR="004D4DFC" w:rsidRPr="004A0B2C">
        <w:rPr>
          <w:rFonts w:asciiTheme="minorEastAsia" w:eastAsiaTheme="minorEastAsia" w:hAnsiTheme="minorEastAsia" w:cs="仿宋_GB2312"/>
          <w:sz w:val="28"/>
          <w:szCs w:val="28"/>
        </w:rPr>
        <w:t>前完成</w:t>
      </w:r>
      <w:r w:rsidR="004D4DFC" w:rsidRPr="004A0B2C">
        <w:rPr>
          <w:rFonts w:asciiTheme="minorEastAsia" w:eastAsiaTheme="minorEastAsia" w:hAnsiTheme="minorEastAsia" w:cs="仿宋_GB2312" w:hint="eastAsia"/>
          <w:sz w:val="28"/>
          <w:szCs w:val="28"/>
        </w:rPr>
        <w:t>“四川省公</w:t>
      </w:r>
      <w:r w:rsidR="004D4DFC" w:rsidRPr="004A0B2C">
        <w:rPr>
          <w:rFonts w:asciiTheme="minorEastAsia" w:eastAsiaTheme="minorEastAsia" w:hAnsiTheme="minorEastAsia" w:cs="仿宋_GB2312"/>
          <w:sz w:val="28"/>
          <w:szCs w:val="28"/>
        </w:rPr>
        <w:t>安厅预算编</w:t>
      </w:r>
      <w:r w:rsidR="004D4DFC" w:rsidRPr="004A0B2C">
        <w:rPr>
          <w:rFonts w:asciiTheme="minorEastAsia" w:eastAsiaTheme="minorEastAsia" w:hAnsiTheme="minorEastAsia" w:cs="仿宋_GB2312" w:hint="eastAsia"/>
          <w:sz w:val="28"/>
          <w:szCs w:val="28"/>
        </w:rPr>
        <w:t>审</w:t>
      </w:r>
      <w:r w:rsidR="004D4DFC" w:rsidRPr="004A0B2C">
        <w:rPr>
          <w:rFonts w:asciiTheme="minorEastAsia" w:eastAsiaTheme="minorEastAsia" w:hAnsiTheme="minorEastAsia" w:cs="仿宋_GB2312"/>
          <w:sz w:val="28"/>
          <w:szCs w:val="28"/>
        </w:rPr>
        <w:t>管理</w:t>
      </w:r>
      <w:r w:rsidR="004D4DFC" w:rsidRPr="004D4DFC">
        <w:rPr>
          <w:rFonts w:asciiTheme="minorEastAsia" w:eastAsiaTheme="minorEastAsia" w:hAnsiTheme="minorEastAsia" w:cs="仿宋_GB2312" w:hint="eastAsia"/>
          <w:sz w:val="28"/>
          <w:szCs w:val="28"/>
        </w:rPr>
        <w:t>系统”</w:t>
      </w:r>
      <w:r w:rsidR="004D4DFC">
        <w:rPr>
          <w:rFonts w:asciiTheme="minorEastAsia" w:eastAsiaTheme="minorEastAsia" w:hAnsiTheme="minorEastAsia" w:cs="仿宋_GB2312" w:hint="eastAsia"/>
          <w:sz w:val="28"/>
          <w:szCs w:val="28"/>
        </w:rPr>
        <w:t>的</w:t>
      </w:r>
      <w:r w:rsidR="004D4DFC">
        <w:rPr>
          <w:rFonts w:asciiTheme="minorEastAsia" w:eastAsiaTheme="minorEastAsia" w:hAnsiTheme="minorEastAsia" w:cs="仿宋_GB2312"/>
          <w:sz w:val="28"/>
          <w:szCs w:val="28"/>
        </w:rPr>
        <w:t>培训。</w:t>
      </w:r>
      <w:commentRangeEnd w:id="59"/>
      <w:r w:rsidR="004C47A3">
        <w:rPr>
          <w:rStyle w:val="ae"/>
          <w:rFonts w:asciiTheme="minorHAnsi" w:eastAsiaTheme="minorEastAsia" w:hAnsiTheme="minorHAnsi" w:cstheme="minorBidi"/>
        </w:rPr>
        <w:commentReference w:id="59"/>
      </w:r>
      <w:r w:rsidRPr="00F13362">
        <w:rPr>
          <w:rFonts w:asciiTheme="minorEastAsia" w:eastAsiaTheme="minorEastAsia" w:hAnsiTheme="minorEastAsia" w:cs="仿宋_GB2312" w:hint="eastAsia"/>
          <w:sz w:val="28"/>
          <w:szCs w:val="28"/>
        </w:rPr>
        <w:t>乙方最迟应在</w:t>
      </w:r>
      <w:ins w:id="62" w:author="微软用户" w:date="2017-10-23T17:33:00Z">
        <w:r w:rsidR="00051CF6">
          <w:rPr>
            <w:rFonts w:asciiTheme="minorEastAsia" w:eastAsiaTheme="minorEastAsia" w:hAnsiTheme="minorEastAsia" w:cs="仿宋_GB2312" w:hint="eastAsia"/>
            <w:sz w:val="28"/>
            <w:szCs w:val="28"/>
          </w:rPr>
          <w:t>?</w:t>
        </w:r>
      </w:ins>
      <w:r w:rsidRPr="00D901F6">
        <w:rPr>
          <w:rFonts w:asciiTheme="minorEastAsia" w:eastAsiaTheme="minorEastAsia" w:hAnsiTheme="minorEastAsia" w:cs="仿宋_GB2312" w:hint="eastAsia"/>
          <w:sz w:val="28"/>
          <w:szCs w:val="28"/>
        </w:rPr>
        <w:t>年</w:t>
      </w:r>
      <w:ins w:id="63" w:author="微软用户" w:date="2017-10-23T17:33:00Z">
        <w:r w:rsidR="00051CF6">
          <w:rPr>
            <w:rFonts w:asciiTheme="minorEastAsia" w:eastAsiaTheme="minorEastAsia" w:hAnsiTheme="minorEastAsia" w:cs="仿宋_GB2312" w:hint="eastAsia"/>
            <w:sz w:val="28"/>
            <w:szCs w:val="28"/>
          </w:rPr>
          <w:t>?</w:t>
        </w:r>
      </w:ins>
      <w:r w:rsidRPr="00D901F6">
        <w:rPr>
          <w:rFonts w:asciiTheme="minorEastAsia" w:eastAsiaTheme="minorEastAsia" w:hAnsiTheme="minorEastAsia" w:cs="仿宋_GB2312" w:hint="eastAsia"/>
          <w:sz w:val="28"/>
          <w:szCs w:val="28"/>
        </w:rPr>
        <w:t>月</w:t>
      </w:r>
      <w:ins w:id="64" w:author="微软用户" w:date="2017-10-23T17:33:00Z">
        <w:r w:rsidR="00051CF6">
          <w:rPr>
            <w:rFonts w:asciiTheme="minorEastAsia" w:eastAsiaTheme="minorEastAsia" w:hAnsiTheme="minorEastAsia" w:cs="仿宋_GB2312" w:hint="eastAsia"/>
            <w:sz w:val="28"/>
            <w:szCs w:val="28"/>
          </w:rPr>
          <w:t>?</w:t>
        </w:r>
      </w:ins>
      <w:r w:rsidRPr="00D901F6">
        <w:rPr>
          <w:rFonts w:asciiTheme="minorEastAsia" w:eastAsiaTheme="minorEastAsia" w:hAnsiTheme="minorEastAsia" w:cs="仿宋_GB2312" w:hint="eastAsia"/>
          <w:sz w:val="28"/>
          <w:szCs w:val="28"/>
        </w:rPr>
        <w:t>日前</w:t>
      </w:r>
      <w:r w:rsidRPr="00F13362">
        <w:rPr>
          <w:rFonts w:asciiTheme="minorEastAsia" w:eastAsiaTheme="minorEastAsia" w:hAnsiTheme="minorEastAsia" w:cs="仿宋_GB2312" w:hint="eastAsia"/>
          <w:sz w:val="28"/>
          <w:szCs w:val="28"/>
        </w:rPr>
        <w:t>完成项目所有系统的安装调试，并交付甲方</w:t>
      </w:r>
      <w:r w:rsidR="004D4DFC">
        <w:rPr>
          <w:rFonts w:asciiTheme="minorEastAsia" w:eastAsiaTheme="minorEastAsia" w:hAnsiTheme="minorEastAsia" w:cs="仿宋_GB2312" w:hint="eastAsia"/>
          <w:sz w:val="28"/>
          <w:szCs w:val="28"/>
        </w:rPr>
        <w:t>上</w:t>
      </w:r>
      <w:r w:rsidR="004D4DFC">
        <w:rPr>
          <w:rFonts w:asciiTheme="minorEastAsia" w:eastAsiaTheme="minorEastAsia" w:hAnsiTheme="minorEastAsia" w:cs="仿宋_GB2312"/>
          <w:sz w:val="28"/>
          <w:szCs w:val="28"/>
        </w:rPr>
        <w:t>线</w:t>
      </w:r>
      <w:r w:rsidRPr="00F13362">
        <w:rPr>
          <w:rFonts w:asciiTheme="minorEastAsia" w:eastAsiaTheme="minorEastAsia" w:hAnsiTheme="minorEastAsia" w:cs="仿宋_GB2312" w:hint="eastAsia"/>
          <w:sz w:val="28"/>
          <w:szCs w:val="28"/>
        </w:rPr>
        <w:t>试运行。</w:t>
      </w:r>
    </w:p>
    <w:p w14:paraId="752061AF" w14:textId="77777777" w:rsidR="00F13362" w:rsidRPr="00F13362" w:rsidRDefault="00F13362" w:rsidP="00051CF6">
      <w:pPr>
        <w:pStyle w:val="2"/>
        <w:spacing w:beforeLines="10" w:before="31" w:afterLines="10" w:after="31" w:line="360" w:lineRule="auto"/>
        <w:ind w:firstLine="560"/>
        <w:rPr>
          <w:rFonts w:asciiTheme="minorEastAsia" w:eastAsiaTheme="minorEastAsia" w:hAnsiTheme="minorEastAsia"/>
          <w:sz w:val="28"/>
          <w:szCs w:val="28"/>
        </w:rPr>
      </w:pPr>
      <w:r w:rsidRPr="00F13362">
        <w:rPr>
          <w:rFonts w:asciiTheme="minorEastAsia" w:eastAsiaTheme="minorEastAsia" w:hAnsiTheme="minorEastAsia" w:cs="仿宋_GB2312"/>
          <w:sz w:val="28"/>
          <w:szCs w:val="28"/>
        </w:rPr>
        <w:t>2</w:t>
      </w:r>
      <w:r w:rsidRPr="00F13362">
        <w:rPr>
          <w:rFonts w:asciiTheme="minorEastAsia" w:eastAsiaTheme="minorEastAsia" w:hAnsiTheme="minorEastAsia" w:cs="仿宋_GB2312" w:hint="eastAsia"/>
          <w:sz w:val="28"/>
          <w:szCs w:val="28"/>
        </w:rPr>
        <w:t>、</w:t>
      </w:r>
      <w:del w:id="65" w:author="微软用户" w:date="2017-10-23T17:36:00Z">
        <w:r w:rsidRPr="00F13362" w:rsidDel="00051CF6">
          <w:rPr>
            <w:rFonts w:asciiTheme="minorEastAsia" w:eastAsiaTheme="minorEastAsia" w:hAnsiTheme="minorEastAsia" w:hint="eastAsia"/>
            <w:sz w:val="28"/>
            <w:szCs w:val="28"/>
          </w:rPr>
          <w:delText>《</w:delText>
        </w:r>
        <w:r w:rsidR="004D4DFC" w:rsidRPr="004D4DFC" w:rsidDel="00051CF6">
          <w:rPr>
            <w:rFonts w:asciiTheme="minorEastAsia" w:eastAsiaTheme="minorEastAsia" w:hAnsiTheme="minorEastAsia" w:hint="eastAsia"/>
            <w:sz w:val="28"/>
            <w:szCs w:val="28"/>
          </w:rPr>
          <w:delText>软件需求及</w:delText>
        </w:r>
        <w:r w:rsidR="004D4DFC" w:rsidRPr="004D4DFC" w:rsidDel="00051CF6">
          <w:rPr>
            <w:rFonts w:asciiTheme="minorEastAsia" w:eastAsiaTheme="minorEastAsia" w:hAnsiTheme="minorEastAsia"/>
            <w:sz w:val="28"/>
            <w:szCs w:val="28"/>
          </w:rPr>
          <w:delText>实施设计</w:delText>
        </w:r>
        <w:r w:rsidR="004D4DFC" w:rsidRPr="004D4DFC" w:rsidDel="00051CF6">
          <w:rPr>
            <w:rFonts w:asciiTheme="minorEastAsia" w:eastAsiaTheme="minorEastAsia" w:hAnsiTheme="minorEastAsia" w:hint="eastAsia"/>
            <w:sz w:val="28"/>
            <w:szCs w:val="28"/>
          </w:rPr>
          <w:delText>说明书</w:delText>
        </w:r>
        <w:r w:rsidRPr="00F13362" w:rsidDel="00051CF6">
          <w:rPr>
            <w:rFonts w:asciiTheme="minorEastAsia" w:eastAsiaTheme="minorEastAsia" w:hAnsiTheme="minorEastAsia" w:hint="eastAsia"/>
            <w:sz w:val="28"/>
            <w:szCs w:val="28"/>
          </w:rPr>
          <w:delText>》</w:delText>
        </w:r>
      </w:del>
      <w:ins w:id="66" w:author="微软用户" w:date="2017-10-23T17:36:00Z">
        <w:r w:rsidR="00051CF6" w:rsidRPr="00F13362">
          <w:rPr>
            <w:rFonts w:asciiTheme="minorEastAsia" w:eastAsiaTheme="minorEastAsia" w:hAnsiTheme="minorEastAsia" w:hint="eastAsia"/>
            <w:sz w:val="28"/>
            <w:szCs w:val="28"/>
          </w:rPr>
          <w:t>《</w:t>
        </w:r>
        <w:r w:rsidR="00051CF6">
          <w:rPr>
            <w:rFonts w:asciiTheme="minorEastAsia" w:eastAsiaTheme="minorEastAsia" w:hAnsiTheme="minorEastAsia" w:hint="eastAsia"/>
            <w:sz w:val="28"/>
            <w:szCs w:val="28"/>
          </w:rPr>
          <w:t>开发需求</w:t>
        </w:r>
        <w:r w:rsidR="00051CF6" w:rsidRPr="004D4DFC">
          <w:rPr>
            <w:rFonts w:asciiTheme="minorEastAsia" w:eastAsiaTheme="minorEastAsia" w:hAnsiTheme="minorEastAsia" w:hint="eastAsia"/>
            <w:sz w:val="28"/>
            <w:szCs w:val="28"/>
          </w:rPr>
          <w:t>说明书</w:t>
        </w:r>
        <w:r w:rsidR="00051CF6" w:rsidRPr="00F13362">
          <w:rPr>
            <w:rFonts w:asciiTheme="minorEastAsia" w:eastAsiaTheme="minorEastAsia" w:hAnsiTheme="minorEastAsia" w:hint="eastAsia"/>
            <w:sz w:val="28"/>
            <w:szCs w:val="28"/>
          </w:rPr>
          <w:t>》</w:t>
        </w:r>
      </w:ins>
      <w:r w:rsidRPr="00F13362">
        <w:rPr>
          <w:rFonts w:asciiTheme="minorEastAsia" w:eastAsiaTheme="minorEastAsia" w:hAnsiTheme="minorEastAsia" w:hint="eastAsia"/>
          <w:sz w:val="28"/>
          <w:szCs w:val="28"/>
        </w:rPr>
        <w:t>是“</w:t>
      </w:r>
      <w:r w:rsidR="004D4DFC" w:rsidRPr="004D4DFC">
        <w:rPr>
          <w:rFonts w:asciiTheme="minorEastAsia" w:eastAsiaTheme="minorEastAsia" w:hAnsiTheme="minorEastAsia" w:hint="eastAsia"/>
          <w:sz w:val="28"/>
          <w:szCs w:val="28"/>
        </w:rPr>
        <w:t>四川省公</w:t>
      </w:r>
      <w:r w:rsidR="004D4DFC" w:rsidRPr="004D4DFC">
        <w:rPr>
          <w:rFonts w:asciiTheme="minorEastAsia" w:eastAsiaTheme="minorEastAsia" w:hAnsiTheme="minorEastAsia"/>
          <w:sz w:val="28"/>
          <w:szCs w:val="28"/>
        </w:rPr>
        <w:t>安厅预算编</w:t>
      </w:r>
      <w:r w:rsidR="004D4DFC" w:rsidRPr="004D4DFC">
        <w:rPr>
          <w:rFonts w:asciiTheme="minorEastAsia" w:eastAsiaTheme="minorEastAsia" w:hAnsiTheme="minorEastAsia" w:hint="eastAsia"/>
          <w:sz w:val="28"/>
          <w:szCs w:val="28"/>
        </w:rPr>
        <w:t>审</w:t>
      </w:r>
      <w:r w:rsidR="004D4DFC" w:rsidRPr="004D4DFC">
        <w:rPr>
          <w:rFonts w:asciiTheme="minorEastAsia" w:eastAsiaTheme="minorEastAsia" w:hAnsiTheme="minorEastAsia"/>
          <w:sz w:val="28"/>
          <w:szCs w:val="28"/>
        </w:rPr>
        <w:t>管理</w:t>
      </w:r>
      <w:r w:rsidR="004D4DFC" w:rsidRPr="004D4DFC">
        <w:rPr>
          <w:rFonts w:asciiTheme="minorEastAsia" w:eastAsiaTheme="minorEastAsia" w:hAnsiTheme="minorEastAsia" w:hint="eastAsia"/>
          <w:sz w:val="28"/>
          <w:szCs w:val="28"/>
        </w:rPr>
        <w:t>系统</w:t>
      </w:r>
      <w:r w:rsidRPr="00F13362">
        <w:rPr>
          <w:rFonts w:asciiTheme="minorEastAsia" w:eastAsiaTheme="minorEastAsia" w:hAnsiTheme="minorEastAsia" w:hint="eastAsia"/>
          <w:sz w:val="28"/>
          <w:szCs w:val="28"/>
        </w:rPr>
        <w:t>”</w:t>
      </w:r>
      <w:r w:rsidR="00D901F6">
        <w:rPr>
          <w:rFonts w:asciiTheme="minorEastAsia" w:eastAsiaTheme="minorEastAsia" w:hAnsiTheme="minorEastAsia" w:hint="eastAsia"/>
          <w:sz w:val="28"/>
          <w:szCs w:val="28"/>
        </w:rPr>
        <w:t>升级</w:t>
      </w:r>
      <w:r w:rsidR="00D901F6">
        <w:rPr>
          <w:rFonts w:asciiTheme="minorEastAsia" w:eastAsiaTheme="minorEastAsia" w:hAnsiTheme="minorEastAsia"/>
          <w:sz w:val="28"/>
          <w:szCs w:val="28"/>
        </w:rPr>
        <w:t>服务</w:t>
      </w:r>
      <w:r w:rsidRPr="00F13362">
        <w:rPr>
          <w:rFonts w:asciiTheme="minorEastAsia" w:eastAsiaTheme="minorEastAsia" w:hAnsiTheme="minorEastAsia" w:hint="eastAsia"/>
          <w:sz w:val="28"/>
          <w:szCs w:val="28"/>
        </w:rPr>
        <w:t>验收的依据和标准。</w:t>
      </w:r>
    </w:p>
    <w:p w14:paraId="76505A87" w14:textId="77777777" w:rsidR="00F13362" w:rsidRPr="00F13362" w:rsidRDefault="00F13362" w:rsidP="00F13362">
      <w:pPr>
        <w:pStyle w:val="a4"/>
        <w:spacing w:line="480" w:lineRule="exact"/>
        <w:ind w:right="-42" w:firstLineChars="200" w:firstLine="560"/>
        <w:rPr>
          <w:rFonts w:asciiTheme="minorEastAsia" w:eastAsiaTheme="minorEastAsia" w:hAnsiTheme="minorEastAsia"/>
          <w:kern w:val="2"/>
          <w:sz w:val="28"/>
          <w:szCs w:val="28"/>
        </w:rPr>
      </w:pPr>
      <w:r w:rsidRPr="00F13362">
        <w:rPr>
          <w:rFonts w:asciiTheme="minorEastAsia" w:eastAsiaTheme="minorEastAsia" w:hAnsiTheme="minorEastAsia"/>
          <w:kern w:val="2"/>
          <w:sz w:val="28"/>
          <w:szCs w:val="28"/>
        </w:rPr>
        <w:t>3</w:t>
      </w:r>
      <w:r w:rsidRPr="00F13362">
        <w:rPr>
          <w:rFonts w:asciiTheme="minorEastAsia" w:eastAsiaTheme="minorEastAsia" w:hAnsiTheme="minorEastAsia" w:hint="eastAsia"/>
          <w:kern w:val="2"/>
          <w:sz w:val="28"/>
          <w:szCs w:val="28"/>
        </w:rPr>
        <w:t>、验收的内容包括</w:t>
      </w:r>
      <w:r w:rsidR="00D901F6">
        <w:rPr>
          <w:rFonts w:asciiTheme="minorEastAsia" w:eastAsiaTheme="minorEastAsia" w:hAnsiTheme="minorEastAsia" w:hint="eastAsia"/>
          <w:kern w:val="2"/>
          <w:sz w:val="28"/>
          <w:szCs w:val="28"/>
        </w:rPr>
        <w:t>“</w:t>
      </w:r>
      <w:r w:rsidRPr="00F13362">
        <w:rPr>
          <w:rFonts w:asciiTheme="minorEastAsia" w:eastAsiaTheme="minorEastAsia" w:hAnsiTheme="minorEastAsia" w:hint="eastAsia"/>
          <w:kern w:val="2"/>
          <w:sz w:val="28"/>
          <w:szCs w:val="28"/>
        </w:rPr>
        <w:t>四川省</w:t>
      </w:r>
      <w:r w:rsidR="004D4DFC">
        <w:rPr>
          <w:rFonts w:asciiTheme="minorEastAsia" w:eastAsiaTheme="minorEastAsia" w:hAnsiTheme="minorEastAsia" w:hint="eastAsia"/>
          <w:kern w:val="2"/>
          <w:sz w:val="28"/>
          <w:szCs w:val="28"/>
        </w:rPr>
        <w:t>公安</w:t>
      </w:r>
      <w:r w:rsidR="004D4DFC">
        <w:rPr>
          <w:rFonts w:asciiTheme="minorEastAsia" w:eastAsiaTheme="minorEastAsia" w:hAnsiTheme="minorEastAsia"/>
          <w:kern w:val="2"/>
          <w:sz w:val="28"/>
          <w:szCs w:val="28"/>
        </w:rPr>
        <w:t>厅</w:t>
      </w:r>
      <w:r w:rsidR="004D4DFC">
        <w:rPr>
          <w:rFonts w:asciiTheme="minorEastAsia" w:eastAsiaTheme="minorEastAsia" w:hAnsiTheme="minorEastAsia" w:hint="eastAsia"/>
          <w:kern w:val="2"/>
          <w:sz w:val="28"/>
          <w:szCs w:val="28"/>
        </w:rPr>
        <w:t>预算编审管理</w:t>
      </w:r>
      <w:r w:rsidRPr="00F13362">
        <w:rPr>
          <w:rFonts w:asciiTheme="minorEastAsia" w:eastAsiaTheme="minorEastAsia" w:hAnsiTheme="minorEastAsia" w:hint="eastAsia"/>
          <w:kern w:val="2"/>
          <w:sz w:val="28"/>
          <w:szCs w:val="28"/>
        </w:rPr>
        <w:t>系统</w:t>
      </w:r>
      <w:r w:rsidR="00D901F6">
        <w:rPr>
          <w:rFonts w:asciiTheme="minorEastAsia" w:eastAsiaTheme="minorEastAsia" w:hAnsiTheme="minorEastAsia" w:hint="eastAsia"/>
          <w:kern w:val="2"/>
          <w:sz w:val="28"/>
          <w:szCs w:val="28"/>
        </w:rPr>
        <w:t>”升级后</w:t>
      </w:r>
      <w:r w:rsidRPr="00F13362">
        <w:rPr>
          <w:rFonts w:asciiTheme="minorEastAsia" w:eastAsiaTheme="minorEastAsia" w:hAnsiTheme="minorEastAsia" w:hint="eastAsia"/>
          <w:kern w:val="2"/>
          <w:sz w:val="28"/>
          <w:szCs w:val="28"/>
        </w:rPr>
        <w:t>的实际运行验收</w:t>
      </w:r>
      <w:r w:rsidR="004D4DFC">
        <w:rPr>
          <w:rFonts w:asciiTheme="minorEastAsia" w:eastAsiaTheme="minorEastAsia" w:hAnsiTheme="minorEastAsia" w:hint="eastAsia"/>
          <w:kern w:val="2"/>
          <w:sz w:val="28"/>
          <w:szCs w:val="28"/>
        </w:rPr>
        <w:t>、</w:t>
      </w:r>
      <w:r w:rsidR="004D4DFC">
        <w:rPr>
          <w:rFonts w:asciiTheme="minorEastAsia" w:eastAsiaTheme="minorEastAsia" w:hAnsiTheme="minorEastAsia"/>
          <w:kern w:val="2"/>
          <w:sz w:val="28"/>
          <w:szCs w:val="28"/>
        </w:rPr>
        <w:t>培训记录验收及其它相关记录</w:t>
      </w:r>
      <w:r w:rsidRPr="00F13362">
        <w:rPr>
          <w:rFonts w:asciiTheme="minorEastAsia" w:eastAsiaTheme="minorEastAsia" w:hAnsiTheme="minorEastAsia" w:hint="eastAsia"/>
          <w:kern w:val="2"/>
          <w:sz w:val="28"/>
          <w:szCs w:val="28"/>
        </w:rPr>
        <w:t>文档验收。</w:t>
      </w:r>
    </w:p>
    <w:p w14:paraId="03ADE9CD" w14:textId="77777777" w:rsidR="00F13362" w:rsidRPr="00F13362" w:rsidRDefault="00F13362" w:rsidP="00F13362">
      <w:pPr>
        <w:pStyle w:val="a4"/>
        <w:spacing w:line="480" w:lineRule="exact"/>
        <w:ind w:right="-42" w:firstLineChars="200" w:firstLine="560"/>
        <w:rPr>
          <w:rFonts w:asciiTheme="minorEastAsia" w:eastAsiaTheme="minorEastAsia" w:hAnsiTheme="minorEastAsia"/>
          <w:kern w:val="2"/>
          <w:sz w:val="28"/>
          <w:szCs w:val="28"/>
        </w:rPr>
      </w:pPr>
      <w:r w:rsidRPr="00F13362">
        <w:rPr>
          <w:rFonts w:asciiTheme="minorEastAsia" w:eastAsiaTheme="minorEastAsia" w:hAnsiTheme="minorEastAsia"/>
          <w:kern w:val="2"/>
          <w:sz w:val="28"/>
          <w:szCs w:val="28"/>
        </w:rPr>
        <w:t>4</w:t>
      </w:r>
      <w:r w:rsidRPr="00F13362">
        <w:rPr>
          <w:rFonts w:asciiTheme="minorEastAsia" w:eastAsiaTheme="minorEastAsia" w:hAnsiTheme="minorEastAsia" w:hint="eastAsia"/>
          <w:kern w:val="2"/>
          <w:sz w:val="28"/>
          <w:szCs w:val="28"/>
        </w:rPr>
        <w:t>、验收过程由乙方提出申请，甲方组织，乙方予以配合。验收工作应在乙方提出申请后</w:t>
      </w:r>
      <w:r w:rsidRPr="00F13362">
        <w:rPr>
          <w:rFonts w:asciiTheme="minorEastAsia" w:eastAsiaTheme="minorEastAsia" w:hAnsiTheme="minorEastAsia"/>
          <w:kern w:val="2"/>
          <w:sz w:val="28"/>
          <w:szCs w:val="28"/>
        </w:rPr>
        <w:t>15</w:t>
      </w:r>
      <w:r w:rsidRPr="00F13362">
        <w:rPr>
          <w:rFonts w:asciiTheme="minorEastAsia" w:eastAsiaTheme="minorEastAsia" w:hAnsiTheme="minorEastAsia" w:hint="eastAsia"/>
          <w:kern w:val="2"/>
          <w:sz w:val="28"/>
          <w:szCs w:val="28"/>
        </w:rPr>
        <w:t>日内完成，逾期不验收，将视同验收合格。</w:t>
      </w:r>
    </w:p>
    <w:p w14:paraId="41EF2195" w14:textId="77777777" w:rsidR="00F13362" w:rsidRPr="00F13362" w:rsidRDefault="00F13362" w:rsidP="00F13362">
      <w:pPr>
        <w:pStyle w:val="a4"/>
        <w:spacing w:line="480" w:lineRule="exact"/>
        <w:ind w:right="-42" w:firstLineChars="200" w:firstLine="560"/>
        <w:rPr>
          <w:rFonts w:asciiTheme="minorEastAsia" w:eastAsiaTheme="minorEastAsia" w:hAnsiTheme="minorEastAsia"/>
          <w:kern w:val="2"/>
          <w:sz w:val="28"/>
          <w:szCs w:val="28"/>
        </w:rPr>
      </w:pPr>
      <w:r w:rsidRPr="00F13362">
        <w:rPr>
          <w:rFonts w:asciiTheme="minorEastAsia" w:eastAsiaTheme="minorEastAsia" w:hAnsiTheme="minorEastAsia"/>
          <w:kern w:val="2"/>
          <w:sz w:val="28"/>
          <w:szCs w:val="28"/>
        </w:rPr>
        <w:t>5</w:t>
      </w:r>
      <w:r w:rsidRPr="00F13362">
        <w:rPr>
          <w:rFonts w:asciiTheme="minorEastAsia" w:eastAsiaTheme="minorEastAsia" w:hAnsiTheme="minorEastAsia" w:hint="eastAsia"/>
          <w:kern w:val="2"/>
          <w:sz w:val="28"/>
          <w:szCs w:val="28"/>
        </w:rPr>
        <w:t>、验收结束后，甲方应当就“</w:t>
      </w:r>
      <w:r w:rsidR="004D4DFC" w:rsidRPr="004D4DFC">
        <w:rPr>
          <w:rFonts w:asciiTheme="minorEastAsia" w:eastAsiaTheme="minorEastAsia" w:hAnsiTheme="minorEastAsia" w:hint="eastAsia"/>
          <w:kern w:val="2"/>
          <w:sz w:val="28"/>
          <w:szCs w:val="28"/>
        </w:rPr>
        <w:t>四川省公</w:t>
      </w:r>
      <w:r w:rsidR="004D4DFC" w:rsidRPr="004D4DFC">
        <w:rPr>
          <w:rFonts w:asciiTheme="minorEastAsia" w:eastAsiaTheme="minorEastAsia" w:hAnsiTheme="minorEastAsia"/>
          <w:kern w:val="2"/>
          <w:sz w:val="28"/>
          <w:szCs w:val="28"/>
        </w:rPr>
        <w:t>安厅预算编</w:t>
      </w:r>
      <w:r w:rsidR="004D4DFC" w:rsidRPr="004D4DFC">
        <w:rPr>
          <w:rFonts w:asciiTheme="minorEastAsia" w:eastAsiaTheme="minorEastAsia" w:hAnsiTheme="minorEastAsia" w:hint="eastAsia"/>
          <w:kern w:val="2"/>
          <w:sz w:val="28"/>
          <w:szCs w:val="28"/>
        </w:rPr>
        <w:t>审</w:t>
      </w:r>
      <w:r w:rsidR="004D4DFC" w:rsidRPr="004D4DFC">
        <w:rPr>
          <w:rFonts w:asciiTheme="minorEastAsia" w:eastAsiaTheme="minorEastAsia" w:hAnsiTheme="minorEastAsia"/>
          <w:kern w:val="2"/>
          <w:sz w:val="28"/>
          <w:szCs w:val="28"/>
        </w:rPr>
        <w:t>管理</w:t>
      </w:r>
      <w:r w:rsidR="004D4DFC" w:rsidRPr="004D4DFC">
        <w:rPr>
          <w:rFonts w:asciiTheme="minorEastAsia" w:eastAsiaTheme="minorEastAsia" w:hAnsiTheme="minorEastAsia" w:hint="eastAsia"/>
          <w:kern w:val="2"/>
          <w:sz w:val="28"/>
          <w:szCs w:val="28"/>
        </w:rPr>
        <w:t>系统</w:t>
      </w:r>
      <w:r w:rsidRPr="00F13362">
        <w:rPr>
          <w:rFonts w:asciiTheme="minorEastAsia" w:eastAsiaTheme="minorEastAsia" w:hAnsiTheme="minorEastAsia" w:hint="eastAsia"/>
          <w:kern w:val="2"/>
          <w:sz w:val="28"/>
          <w:szCs w:val="28"/>
        </w:rPr>
        <w:t>”</w:t>
      </w:r>
      <w:r w:rsidR="00D901F6">
        <w:rPr>
          <w:rFonts w:asciiTheme="minorEastAsia" w:eastAsiaTheme="minorEastAsia" w:hAnsiTheme="minorEastAsia" w:hint="eastAsia"/>
          <w:kern w:val="2"/>
          <w:sz w:val="28"/>
          <w:szCs w:val="28"/>
        </w:rPr>
        <w:t>升级</w:t>
      </w:r>
      <w:r w:rsidRPr="00F13362">
        <w:rPr>
          <w:rFonts w:asciiTheme="minorEastAsia" w:eastAsiaTheme="minorEastAsia" w:hAnsiTheme="minorEastAsia" w:hint="eastAsia"/>
          <w:kern w:val="2"/>
          <w:sz w:val="28"/>
          <w:szCs w:val="28"/>
        </w:rPr>
        <w:t>的质量情况进行确认，提出书面验收报告。</w:t>
      </w:r>
    </w:p>
    <w:p w14:paraId="0DE82F3E" w14:textId="77777777" w:rsidR="00F13362" w:rsidRPr="004D4DFC" w:rsidRDefault="00F13362" w:rsidP="004D4DFC">
      <w:pPr>
        <w:pStyle w:val="a4"/>
        <w:spacing w:line="480" w:lineRule="exact"/>
        <w:ind w:right="-42" w:firstLineChars="200" w:firstLine="560"/>
        <w:rPr>
          <w:rFonts w:asciiTheme="minorEastAsia" w:eastAsiaTheme="minorEastAsia" w:hAnsiTheme="minorEastAsia"/>
          <w:kern w:val="2"/>
          <w:sz w:val="28"/>
          <w:szCs w:val="28"/>
        </w:rPr>
      </w:pPr>
      <w:r w:rsidRPr="00F13362">
        <w:rPr>
          <w:rFonts w:asciiTheme="minorEastAsia" w:eastAsiaTheme="minorEastAsia" w:hAnsiTheme="minorEastAsia"/>
          <w:kern w:val="2"/>
          <w:sz w:val="28"/>
          <w:szCs w:val="28"/>
        </w:rPr>
        <w:t>6</w:t>
      </w:r>
      <w:r w:rsidRPr="00F13362">
        <w:rPr>
          <w:rFonts w:asciiTheme="minorEastAsia" w:eastAsiaTheme="minorEastAsia" w:hAnsiTheme="minorEastAsia" w:hint="eastAsia"/>
          <w:kern w:val="2"/>
          <w:sz w:val="28"/>
          <w:szCs w:val="28"/>
        </w:rPr>
        <w:t>、甲方的验收报告可以提出对</w:t>
      </w:r>
      <w:r w:rsidR="00D901F6">
        <w:rPr>
          <w:rFonts w:asciiTheme="minorEastAsia" w:eastAsiaTheme="minorEastAsia" w:hAnsiTheme="minorEastAsia" w:hint="eastAsia"/>
          <w:kern w:val="2"/>
          <w:sz w:val="28"/>
          <w:szCs w:val="28"/>
        </w:rPr>
        <w:t>“</w:t>
      </w:r>
      <w:r w:rsidR="004D4DFC" w:rsidRPr="004D4DFC">
        <w:rPr>
          <w:rFonts w:asciiTheme="minorEastAsia" w:eastAsiaTheme="minorEastAsia" w:hAnsiTheme="minorEastAsia" w:hint="eastAsia"/>
          <w:kern w:val="2"/>
          <w:sz w:val="28"/>
          <w:szCs w:val="28"/>
        </w:rPr>
        <w:t>四川省公</w:t>
      </w:r>
      <w:r w:rsidR="004D4DFC" w:rsidRPr="004D4DFC">
        <w:rPr>
          <w:rFonts w:asciiTheme="minorEastAsia" w:eastAsiaTheme="minorEastAsia" w:hAnsiTheme="minorEastAsia"/>
          <w:kern w:val="2"/>
          <w:sz w:val="28"/>
          <w:szCs w:val="28"/>
        </w:rPr>
        <w:t>安厅预算编</w:t>
      </w:r>
      <w:r w:rsidR="004D4DFC" w:rsidRPr="004D4DFC">
        <w:rPr>
          <w:rFonts w:asciiTheme="minorEastAsia" w:eastAsiaTheme="minorEastAsia" w:hAnsiTheme="minorEastAsia" w:hint="eastAsia"/>
          <w:kern w:val="2"/>
          <w:sz w:val="28"/>
          <w:szCs w:val="28"/>
        </w:rPr>
        <w:t>审</w:t>
      </w:r>
      <w:r w:rsidR="004D4DFC" w:rsidRPr="004D4DFC">
        <w:rPr>
          <w:rFonts w:asciiTheme="minorEastAsia" w:eastAsiaTheme="minorEastAsia" w:hAnsiTheme="minorEastAsia"/>
          <w:kern w:val="2"/>
          <w:sz w:val="28"/>
          <w:szCs w:val="28"/>
        </w:rPr>
        <w:t>管理</w:t>
      </w:r>
      <w:r w:rsidR="004D4DFC" w:rsidRPr="004D4DFC">
        <w:rPr>
          <w:rFonts w:asciiTheme="minorEastAsia" w:eastAsiaTheme="minorEastAsia" w:hAnsiTheme="minorEastAsia" w:hint="eastAsia"/>
          <w:kern w:val="2"/>
          <w:sz w:val="28"/>
          <w:szCs w:val="28"/>
        </w:rPr>
        <w:t>系统</w:t>
      </w:r>
      <w:r w:rsidR="00D901F6">
        <w:rPr>
          <w:rFonts w:asciiTheme="minorEastAsia" w:eastAsiaTheme="minorEastAsia" w:hAnsiTheme="minorEastAsia" w:hint="eastAsia"/>
          <w:kern w:val="2"/>
          <w:sz w:val="28"/>
          <w:szCs w:val="28"/>
        </w:rPr>
        <w:t>”</w:t>
      </w:r>
      <w:r w:rsidRPr="00F13362">
        <w:rPr>
          <w:rFonts w:asciiTheme="minorEastAsia" w:eastAsiaTheme="minorEastAsia" w:hAnsiTheme="minorEastAsia" w:hint="eastAsia"/>
          <w:kern w:val="2"/>
          <w:sz w:val="28"/>
          <w:szCs w:val="28"/>
        </w:rPr>
        <w:t>的修改意见。</w:t>
      </w:r>
      <w:ins w:id="67" w:author="微软用户" w:date="2017-10-23T17:50:00Z">
        <w:r w:rsidR="007249AA">
          <w:rPr>
            <w:rFonts w:asciiTheme="minorEastAsia" w:eastAsiaTheme="minorEastAsia" w:hAnsiTheme="minorEastAsia" w:hint="eastAsia"/>
            <w:kern w:val="2"/>
            <w:sz w:val="28"/>
            <w:szCs w:val="28"/>
          </w:rPr>
          <w:t>在《开发需求说明书》范围内</w:t>
        </w:r>
      </w:ins>
      <w:r w:rsidRPr="00F13362">
        <w:rPr>
          <w:rFonts w:asciiTheme="minorEastAsia" w:eastAsiaTheme="minorEastAsia" w:hAnsiTheme="minorEastAsia" w:hint="eastAsia"/>
          <w:kern w:val="2"/>
          <w:sz w:val="28"/>
          <w:szCs w:val="28"/>
        </w:rPr>
        <w:t>乙方</w:t>
      </w:r>
      <w:del w:id="68" w:author="微软用户" w:date="2017-10-23T17:51:00Z">
        <w:r w:rsidRPr="00F13362" w:rsidDel="007249AA">
          <w:rPr>
            <w:rFonts w:asciiTheme="minorEastAsia" w:eastAsiaTheme="minorEastAsia" w:hAnsiTheme="minorEastAsia" w:hint="eastAsia"/>
            <w:kern w:val="2"/>
            <w:sz w:val="28"/>
            <w:szCs w:val="28"/>
          </w:rPr>
          <w:delText>如同意甲方修改意见</w:delText>
        </w:r>
      </w:del>
      <w:ins w:id="69" w:author="微软用户" w:date="2017-10-23T17:51:00Z">
        <w:r w:rsidR="007249AA">
          <w:rPr>
            <w:rFonts w:asciiTheme="minorEastAsia" w:eastAsiaTheme="minorEastAsia" w:hAnsiTheme="minorEastAsia" w:hint="eastAsia"/>
            <w:kern w:val="2"/>
            <w:sz w:val="28"/>
            <w:szCs w:val="28"/>
          </w:rPr>
          <w:t>可</w:t>
        </w:r>
      </w:ins>
      <w:del w:id="70" w:author="微软用户" w:date="2017-10-23T17:51:00Z">
        <w:r w:rsidRPr="00F13362" w:rsidDel="007249AA">
          <w:rPr>
            <w:rFonts w:asciiTheme="minorEastAsia" w:eastAsiaTheme="minorEastAsia" w:hAnsiTheme="minorEastAsia" w:hint="eastAsia"/>
            <w:kern w:val="2"/>
            <w:sz w:val="28"/>
            <w:szCs w:val="28"/>
          </w:rPr>
          <w:delText>，</w:delText>
        </w:r>
      </w:del>
      <w:r w:rsidRPr="00F13362">
        <w:rPr>
          <w:rFonts w:asciiTheme="minorEastAsia" w:eastAsiaTheme="minorEastAsia" w:hAnsiTheme="minorEastAsia" w:hint="eastAsia"/>
          <w:kern w:val="2"/>
          <w:sz w:val="28"/>
          <w:szCs w:val="28"/>
        </w:rPr>
        <w:t>按照甲方意见修改“</w:t>
      </w:r>
      <w:r w:rsidR="004D4DFC" w:rsidRPr="004D4DFC">
        <w:rPr>
          <w:rFonts w:asciiTheme="minorEastAsia" w:eastAsiaTheme="minorEastAsia" w:hAnsiTheme="minorEastAsia" w:hint="eastAsia"/>
          <w:kern w:val="2"/>
          <w:sz w:val="28"/>
          <w:szCs w:val="28"/>
        </w:rPr>
        <w:t>四川省公</w:t>
      </w:r>
      <w:r w:rsidR="004D4DFC" w:rsidRPr="004D4DFC">
        <w:rPr>
          <w:rFonts w:asciiTheme="minorEastAsia" w:eastAsiaTheme="minorEastAsia" w:hAnsiTheme="minorEastAsia"/>
          <w:kern w:val="2"/>
          <w:sz w:val="28"/>
          <w:szCs w:val="28"/>
        </w:rPr>
        <w:t>安厅预算编</w:t>
      </w:r>
      <w:r w:rsidR="004D4DFC" w:rsidRPr="004D4DFC">
        <w:rPr>
          <w:rFonts w:asciiTheme="minorEastAsia" w:eastAsiaTheme="minorEastAsia" w:hAnsiTheme="minorEastAsia" w:hint="eastAsia"/>
          <w:kern w:val="2"/>
          <w:sz w:val="28"/>
          <w:szCs w:val="28"/>
        </w:rPr>
        <w:t>审</w:t>
      </w:r>
      <w:r w:rsidR="004D4DFC" w:rsidRPr="004D4DFC">
        <w:rPr>
          <w:rFonts w:asciiTheme="minorEastAsia" w:eastAsiaTheme="minorEastAsia" w:hAnsiTheme="minorEastAsia"/>
          <w:kern w:val="2"/>
          <w:sz w:val="28"/>
          <w:szCs w:val="28"/>
        </w:rPr>
        <w:t>管理</w:t>
      </w:r>
      <w:r w:rsidR="004D4DFC" w:rsidRPr="004D4DFC">
        <w:rPr>
          <w:rFonts w:asciiTheme="minorEastAsia" w:eastAsiaTheme="minorEastAsia" w:hAnsiTheme="minorEastAsia" w:hint="eastAsia"/>
          <w:kern w:val="2"/>
          <w:sz w:val="28"/>
          <w:szCs w:val="28"/>
        </w:rPr>
        <w:t>系统</w:t>
      </w:r>
      <w:r w:rsidR="004D4DFC">
        <w:rPr>
          <w:rFonts w:asciiTheme="minorEastAsia" w:eastAsiaTheme="minorEastAsia" w:hAnsiTheme="minorEastAsia" w:hint="eastAsia"/>
          <w:kern w:val="2"/>
          <w:sz w:val="28"/>
          <w:szCs w:val="28"/>
        </w:rPr>
        <w:t>”</w:t>
      </w:r>
      <w:r w:rsidRPr="00F13362">
        <w:rPr>
          <w:rFonts w:asciiTheme="minorEastAsia" w:eastAsiaTheme="minorEastAsia" w:hAnsiTheme="minorEastAsia" w:hint="eastAsia"/>
          <w:kern w:val="2"/>
          <w:sz w:val="28"/>
          <w:szCs w:val="28"/>
        </w:rPr>
        <w:t>；</w:t>
      </w:r>
      <w:ins w:id="71" w:author="微软用户" w:date="2017-10-23T17:51:00Z">
        <w:r w:rsidR="007249AA">
          <w:rPr>
            <w:rFonts w:asciiTheme="minorEastAsia" w:eastAsiaTheme="minorEastAsia" w:hAnsiTheme="minorEastAsia" w:hint="eastAsia"/>
            <w:kern w:val="2"/>
            <w:sz w:val="28"/>
            <w:szCs w:val="28"/>
          </w:rPr>
          <w:t>超越</w:t>
        </w:r>
      </w:ins>
      <w:ins w:id="72" w:author="微软用户" w:date="2017-10-23T17:52:00Z">
        <w:r w:rsidR="007249AA">
          <w:rPr>
            <w:rFonts w:asciiTheme="minorEastAsia" w:eastAsiaTheme="minorEastAsia" w:hAnsiTheme="minorEastAsia" w:hint="eastAsia"/>
            <w:kern w:val="2"/>
            <w:sz w:val="28"/>
            <w:szCs w:val="28"/>
          </w:rPr>
          <w:t>《开发需求说明书》范围内容的原则上乙方不提供修改</w:t>
        </w:r>
      </w:ins>
      <w:del w:id="73" w:author="微软用户" w:date="2017-10-23T17:52:00Z">
        <w:r w:rsidRPr="00F13362" w:rsidDel="007249AA">
          <w:rPr>
            <w:rFonts w:asciiTheme="minorEastAsia" w:eastAsiaTheme="minorEastAsia" w:hAnsiTheme="minorEastAsia" w:hint="eastAsia"/>
            <w:kern w:val="2"/>
            <w:sz w:val="28"/>
            <w:szCs w:val="28"/>
          </w:rPr>
          <w:delText>不同意甲方所修改意见</w:delText>
        </w:r>
      </w:del>
      <w:r w:rsidRPr="00F13362">
        <w:rPr>
          <w:rFonts w:asciiTheme="minorEastAsia" w:eastAsiaTheme="minorEastAsia" w:hAnsiTheme="minorEastAsia" w:hint="eastAsia"/>
          <w:kern w:val="2"/>
          <w:sz w:val="28"/>
          <w:szCs w:val="28"/>
        </w:rPr>
        <w:t>，</w:t>
      </w:r>
      <w:ins w:id="74" w:author="微软用户" w:date="2017-10-23T17:52:00Z">
        <w:r w:rsidR="007249AA">
          <w:rPr>
            <w:rFonts w:asciiTheme="minorEastAsia" w:eastAsiaTheme="minorEastAsia" w:hAnsiTheme="minorEastAsia" w:hint="eastAsia"/>
            <w:kern w:val="2"/>
            <w:sz w:val="28"/>
            <w:szCs w:val="28"/>
          </w:rPr>
          <w:t>必须增加的新需求</w:t>
        </w:r>
      </w:ins>
      <w:ins w:id="75" w:author="微软用户" w:date="2017-10-23T17:53:00Z">
        <w:r w:rsidR="007249AA">
          <w:rPr>
            <w:rFonts w:asciiTheme="minorEastAsia" w:eastAsiaTheme="minorEastAsia" w:hAnsiTheme="minorEastAsia" w:hint="eastAsia"/>
            <w:kern w:val="2"/>
            <w:sz w:val="28"/>
            <w:szCs w:val="28"/>
          </w:rPr>
          <w:t>甲方应以书面形式</w:t>
        </w:r>
      </w:ins>
      <w:del w:id="76" w:author="微软用户" w:date="2017-10-23T17:53:00Z">
        <w:r w:rsidRPr="00F13362" w:rsidDel="007249AA">
          <w:rPr>
            <w:rFonts w:asciiTheme="minorEastAsia" w:eastAsiaTheme="minorEastAsia" w:hAnsiTheme="minorEastAsia" w:hint="eastAsia"/>
            <w:kern w:val="2"/>
            <w:sz w:val="28"/>
            <w:szCs w:val="28"/>
          </w:rPr>
          <w:delText>乙方应书面提出自己的看法和依据，与甲方协商达成一致意见后，重新确认修改方案</w:delText>
        </w:r>
      </w:del>
      <w:ins w:id="77" w:author="微软用户" w:date="2017-10-23T17:53:00Z">
        <w:r w:rsidR="007249AA">
          <w:rPr>
            <w:rFonts w:asciiTheme="minorEastAsia" w:eastAsiaTheme="minorEastAsia" w:hAnsiTheme="minorEastAsia" w:hint="eastAsia"/>
            <w:kern w:val="2"/>
            <w:sz w:val="28"/>
            <w:szCs w:val="28"/>
          </w:rPr>
          <w:t>提交乙方，乙方根据工作量评估</w:t>
        </w:r>
      </w:ins>
      <w:ins w:id="78" w:author="微软用户" w:date="2017-10-23T17:54:00Z">
        <w:r w:rsidR="007249AA">
          <w:rPr>
            <w:rFonts w:asciiTheme="minorEastAsia" w:eastAsiaTheme="minorEastAsia" w:hAnsiTheme="minorEastAsia" w:hint="eastAsia"/>
            <w:kern w:val="2"/>
            <w:sz w:val="28"/>
            <w:szCs w:val="28"/>
          </w:rPr>
          <w:t>，与甲方协商</w:t>
        </w:r>
      </w:ins>
      <w:ins w:id="79" w:author="微软用户" w:date="2017-10-23T17:53:00Z">
        <w:r w:rsidR="007249AA">
          <w:rPr>
            <w:rFonts w:asciiTheme="minorEastAsia" w:eastAsiaTheme="minorEastAsia" w:hAnsiTheme="minorEastAsia" w:hint="eastAsia"/>
            <w:kern w:val="2"/>
            <w:sz w:val="28"/>
            <w:szCs w:val="28"/>
          </w:rPr>
          <w:t>是否有偿</w:t>
        </w:r>
      </w:ins>
      <w:ins w:id="80" w:author="微软用户" w:date="2017-10-23T17:54:00Z">
        <w:r w:rsidR="007249AA">
          <w:rPr>
            <w:rFonts w:asciiTheme="minorEastAsia" w:eastAsiaTheme="minorEastAsia" w:hAnsiTheme="minorEastAsia" w:hint="eastAsia"/>
            <w:kern w:val="2"/>
            <w:sz w:val="28"/>
            <w:szCs w:val="28"/>
          </w:rPr>
          <w:t>修改。</w:t>
        </w:r>
      </w:ins>
      <w:del w:id="81" w:author="微软用户" w:date="2017-10-23T17:53:00Z">
        <w:r w:rsidRPr="00F13362" w:rsidDel="007249AA">
          <w:rPr>
            <w:rFonts w:asciiTheme="minorEastAsia" w:eastAsiaTheme="minorEastAsia" w:hAnsiTheme="minorEastAsia" w:hint="eastAsia"/>
            <w:kern w:val="2"/>
            <w:sz w:val="28"/>
            <w:szCs w:val="28"/>
          </w:rPr>
          <w:delText>。</w:delText>
        </w:r>
      </w:del>
    </w:p>
    <w:p w14:paraId="1F691665" w14:textId="77777777" w:rsidR="00DF611D" w:rsidRDefault="00DF611D" w:rsidP="00DF611D">
      <w:pPr>
        <w:pStyle w:val="a3"/>
        <w:numPr>
          <w:ilvl w:val="0"/>
          <w:numId w:val="1"/>
        </w:numPr>
        <w:ind w:firstLineChars="0"/>
        <w:rPr>
          <w:rFonts w:asciiTheme="minorEastAsia" w:hAnsiTheme="minorEastAsia"/>
          <w:b/>
          <w:sz w:val="28"/>
          <w:szCs w:val="28"/>
        </w:rPr>
      </w:pPr>
      <w:r>
        <w:rPr>
          <w:rFonts w:asciiTheme="minorEastAsia" w:hAnsiTheme="minorEastAsia" w:hint="eastAsia"/>
          <w:b/>
          <w:sz w:val="28"/>
          <w:szCs w:val="28"/>
        </w:rPr>
        <w:t>付</w:t>
      </w:r>
      <w:r>
        <w:rPr>
          <w:rFonts w:asciiTheme="minorEastAsia" w:hAnsiTheme="minorEastAsia"/>
          <w:b/>
          <w:sz w:val="28"/>
          <w:szCs w:val="28"/>
        </w:rPr>
        <w:t>款方式</w:t>
      </w:r>
    </w:p>
    <w:p w14:paraId="1D8CF55D" w14:textId="77777777" w:rsidR="004D4DFC" w:rsidRPr="004D4DFC" w:rsidRDefault="00A150D4" w:rsidP="00A150D4">
      <w:pPr>
        <w:pStyle w:val="a4"/>
        <w:spacing w:line="480" w:lineRule="exact"/>
        <w:ind w:right="-42" w:firstLineChars="200" w:firstLine="560"/>
        <w:rPr>
          <w:rFonts w:asciiTheme="minorEastAsia" w:eastAsiaTheme="minorEastAsia" w:hAnsiTheme="minorEastAsia"/>
          <w:kern w:val="2"/>
          <w:sz w:val="28"/>
          <w:szCs w:val="28"/>
        </w:rPr>
      </w:pPr>
      <w:r>
        <w:rPr>
          <w:rFonts w:asciiTheme="minorEastAsia" w:eastAsiaTheme="minorEastAsia" w:hAnsiTheme="minorEastAsia" w:hint="eastAsia"/>
          <w:kern w:val="2"/>
          <w:sz w:val="28"/>
          <w:szCs w:val="28"/>
        </w:rPr>
        <w:t>1、</w:t>
      </w:r>
      <w:r w:rsidR="00C239D4" w:rsidRPr="00C239D4">
        <w:rPr>
          <w:rFonts w:asciiTheme="minorEastAsia" w:eastAsiaTheme="minorEastAsia" w:hAnsiTheme="minorEastAsia" w:hint="eastAsia"/>
          <w:kern w:val="2"/>
          <w:sz w:val="28"/>
          <w:szCs w:val="28"/>
        </w:rPr>
        <w:t>“四川省公</w:t>
      </w:r>
      <w:r w:rsidR="00C239D4" w:rsidRPr="00C239D4">
        <w:rPr>
          <w:rFonts w:asciiTheme="minorEastAsia" w:eastAsiaTheme="minorEastAsia" w:hAnsiTheme="minorEastAsia"/>
          <w:kern w:val="2"/>
          <w:sz w:val="28"/>
          <w:szCs w:val="28"/>
        </w:rPr>
        <w:t>安厅预算编</w:t>
      </w:r>
      <w:r w:rsidR="00C239D4" w:rsidRPr="00C239D4">
        <w:rPr>
          <w:rFonts w:asciiTheme="minorEastAsia" w:eastAsiaTheme="minorEastAsia" w:hAnsiTheme="minorEastAsia" w:hint="eastAsia"/>
          <w:kern w:val="2"/>
          <w:sz w:val="28"/>
          <w:szCs w:val="28"/>
        </w:rPr>
        <w:t>审</w:t>
      </w:r>
      <w:r w:rsidR="00C239D4" w:rsidRPr="00C239D4">
        <w:rPr>
          <w:rFonts w:asciiTheme="minorEastAsia" w:eastAsiaTheme="minorEastAsia" w:hAnsiTheme="minorEastAsia"/>
          <w:kern w:val="2"/>
          <w:sz w:val="28"/>
          <w:szCs w:val="28"/>
        </w:rPr>
        <w:t>管理</w:t>
      </w:r>
      <w:r w:rsidR="00C239D4" w:rsidRPr="00C239D4">
        <w:rPr>
          <w:rFonts w:asciiTheme="minorEastAsia" w:eastAsiaTheme="minorEastAsia" w:hAnsiTheme="minorEastAsia" w:hint="eastAsia"/>
          <w:kern w:val="2"/>
          <w:sz w:val="28"/>
          <w:szCs w:val="28"/>
        </w:rPr>
        <w:t>系统”</w:t>
      </w:r>
      <w:ins w:id="82" w:author="微软用户" w:date="2017-10-23T17:54:00Z">
        <w:r w:rsidR="007249AA">
          <w:rPr>
            <w:rFonts w:asciiTheme="minorEastAsia" w:eastAsiaTheme="minorEastAsia" w:hAnsiTheme="minorEastAsia" w:hint="eastAsia"/>
            <w:kern w:val="2"/>
            <w:sz w:val="28"/>
            <w:szCs w:val="28"/>
          </w:rPr>
          <w:t>签订合同</w:t>
        </w:r>
      </w:ins>
      <w:del w:id="83" w:author="微软用户" w:date="2017-10-23T17:54:00Z">
        <w:r w:rsidR="00C239D4" w:rsidDel="007249AA">
          <w:rPr>
            <w:rFonts w:asciiTheme="minorEastAsia" w:eastAsiaTheme="minorEastAsia" w:hAnsiTheme="minorEastAsia" w:hint="eastAsia"/>
            <w:kern w:val="2"/>
            <w:sz w:val="28"/>
            <w:szCs w:val="28"/>
          </w:rPr>
          <w:delText>实施</w:delText>
        </w:r>
        <w:r w:rsidR="00C239D4" w:rsidDel="007249AA">
          <w:rPr>
            <w:rFonts w:asciiTheme="minorEastAsia" w:eastAsiaTheme="minorEastAsia" w:hAnsiTheme="minorEastAsia"/>
            <w:kern w:val="2"/>
            <w:sz w:val="28"/>
            <w:szCs w:val="28"/>
          </w:rPr>
          <w:delText>部署、安装调试及培训完成后</w:delText>
        </w:r>
      </w:del>
      <w:r w:rsidR="00C239D4">
        <w:rPr>
          <w:rFonts w:asciiTheme="minorEastAsia" w:eastAsiaTheme="minorEastAsia" w:hAnsiTheme="minorEastAsia" w:hint="eastAsia"/>
          <w:kern w:val="2"/>
          <w:sz w:val="28"/>
          <w:szCs w:val="28"/>
        </w:rPr>
        <w:t>10日</w:t>
      </w:r>
      <w:r w:rsidR="00C239D4">
        <w:rPr>
          <w:rFonts w:asciiTheme="minorEastAsia" w:eastAsiaTheme="minorEastAsia" w:hAnsiTheme="minorEastAsia"/>
          <w:kern w:val="2"/>
          <w:sz w:val="28"/>
          <w:szCs w:val="28"/>
        </w:rPr>
        <w:t>内，甲方</w:t>
      </w:r>
      <w:r w:rsidR="00C239D4">
        <w:rPr>
          <w:rFonts w:asciiTheme="minorEastAsia" w:eastAsiaTheme="minorEastAsia" w:hAnsiTheme="minorEastAsia" w:hint="eastAsia"/>
          <w:kern w:val="2"/>
          <w:sz w:val="28"/>
          <w:szCs w:val="28"/>
        </w:rPr>
        <w:t>向</w:t>
      </w:r>
      <w:r w:rsidR="00C239D4">
        <w:rPr>
          <w:rFonts w:asciiTheme="minorEastAsia" w:eastAsiaTheme="minorEastAsia" w:hAnsiTheme="minorEastAsia"/>
          <w:kern w:val="2"/>
          <w:sz w:val="28"/>
          <w:szCs w:val="28"/>
        </w:rPr>
        <w:t>乙方支付</w:t>
      </w:r>
      <w:ins w:id="84" w:author="微软用户" w:date="2017-10-23T17:54:00Z">
        <w:r w:rsidR="007249AA">
          <w:rPr>
            <w:rFonts w:asciiTheme="minorEastAsia" w:eastAsiaTheme="minorEastAsia" w:hAnsiTheme="minorEastAsia" w:hint="eastAsia"/>
            <w:kern w:val="2"/>
            <w:sz w:val="28"/>
            <w:szCs w:val="28"/>
          </w:rPr>
          <w:t>7</w:t>
        </w:r>
      </w:ins>
      <w:del w:id="85" w:author="微软用户" w:date="2017-10-23T17:54:00Z">
        <w:r w:rsidR="00C239D4" w:rsidDel="007249AA">
          <w:rPr>
            <w:rFonts w:asciiTheme="minorEastAsia" w:eastAsiaTheme="minorEastAsia" w:hAnsiTheme="minorEastAsia" w:hint="eastAsia"/>
            <w:kern w:val="2"/>
            <w:sz w:val="28"/>
            <w:szCs w:val="28"/>
          </w:rPr>
          <w:delText>6</w:delText>
        </w:r>
      </w:del>
      <w:r w:rsidR="00C239D4">
        <w:rPr>
          <w:rFonts w:asciiTheme="minorEastAsia" w:eastAsiaTheme="minorEastAsia" w:hAnsiTheme="minorEastAsia" w:hint="eastAsia"/>
          <w:kern w:val="2"/>
          <w:sz w:val="28"/>
          <w:szCs w:val="28"/>
        </w:rPr>
        <w:t>0%合</w:t>
      </w:r>
      <w:r w:rsidR="00C239D4">
        <w:rPr>
          <w:rFonts w:asciiTheme="minorEastAsia" w:eastAsiaTheme="minorEastAsia" w:hAnsiTheme="minorEastAsia"/>
          <w:kern w:val="2"/>
          <w:sz w:val="28"/>
          <w:szCs w:val="28"/>
        </w:rPr>
        <w:t>同</w:t>
      </w:r>
      <w:r w:rsidR="00C239D4">
        <w:rPr>
          <w:rFonts w:asciiTheme="minorEastAsia" w:eastAsiaTheme="minorEastAsia" w:hAnsiTheme="minorEastAsia" w:hint="eastAsia"/>
          <w:kern w:val="2"/>
          <w:sz w:val="28"/>
          <w:szCs w:val="28"/>
        </w:rPr>
        <w:t>款</w:t>
      </w:r>
      <w:r w:rsidR="00C239D4">
        <w:rPr>
          <w:rFonts w:asciiTheme="minorEastAsia" w:eastAsiaTheme="minorEastAsia" w:hAnsiTheme="minorEastAsia"/>
          <w:kern w:val="2"/>
          <w:sz w:val="28"/>
          <w:szCs w:val="28"/>
        </w:rPr>
        <w:t>，计</w:t>
      </w:r>
      <w:r w:rsidR="004D4DFC" w:rsidRPr="004D4DFC">
        <w:rPr>
          <w:rFonts w:asciiTheme="minorEastAsia" w:eastAsiaTheme="minorEastAsia" w:hAnsiTheme="minorEastAsia" w:hint="eastAsia"/>
          <w:kern w:val="2"/>
          <w:sz w:val="28"/>
          <w:szCs w:val="28"/>
        </w:rPr>
        <w:t>人民币</w:t>
      </w:r>
      <w:ins w:id="86" w:author="微软用户" w:date="2017-10-23T17:55:00Z">
        <w:r w:rsidR="007249AA">
          <w:rPr>
            <w:rFonts w:asciiTheme="minorEastAsia" w:eastAsiaTheme="minorEastAsia" w:hAnsiTheme="minorEastAsia" w:hint="eastAsia"/>
            <w:kern w:val="2"/>
            <w:sz w:val="28"/>
            <w:szCs w:val="28"/>
          </w:rPr>
          <w:t>陆</w:t>
        </w:r>
      </w:ins>
      <w:del w:id="87" w:author="微软用户" w:date="2017-10-23T17:55:00Z">
        <w:r w:rsidDel="007249AA">
          <w:rPr>
            <w:rFonts w:asciiTheme="minorEastAsia" w:eastAsiaTheme="minorEastAsia" w:hAnsiTheme="minorEastAsia" w:hint="eastAsia"/>
            <w:kern w:val="2"/>
            <w:sz w:val="28"/>
            <w:szCs w:val="28"/>
          </w:rPr>
          <w:delText>伍</w:delText>
        </w:r>
      </w:del>
      <w:r w:rsidR="00C239D4">
        <w:rPr>
          <w:rFonts w:asciiTheme="minorEastAsia" w:eastAsiaTheme="minorEastAsia" w:hAnsiTheme="minorEastAsia"/>
          <w:kern w:val="2"/>
          <w:sz w:val="28"/>
          <w:szCs w:val="28"/>
        </w:rPr>
        <w:t>万</w:t>
      </w:r>
      <w:ins w:id="88" w:author="微软用户" w:date="2017-10-23T17:55:00Z">
        <w:r w:rsidR="007249AA">
          <w:rPr>
            <w:rFonts w:asciiTheme="minorEastAsia" w:eastAsiaTheme="minorEastAsia" w:hAnsiTheme="minorEastAsia" w:hint="eastAsia"/>
            <w:kern w:val="2"/>
            <w:sz w:val="28"/>
            <w:szCs w:val="28"/>
          </w:rPr>
          <w:t>陆</w:t>
        </w:r>
      </w:ins>
      <w:del w:id="89" w:author="微软用户" w:date="2017-10-23T17:55:00Z">
        <w:r w:rsidR="00C239D4" w:rsidDel="007249AA">
          <w:rPr>
            <w:rFonts w:asciiTheme="minorEastAsia" w:eastAsiaTheme="minorEastAsia" w:hAnsiTheme="minorEastAsia"/>
            <w:kern w:val="2"/>
            <w:sz w:val="28"/>
            <w:szCs w:val="28"/>
          </w:rPr>
          <w:delText>柒</w:delText>
        </w:r>
      </w:del>
      <w:r w:rsidR="00C239D4">
        <w:rPr>
          <w:rFonts w:asciiTheme="minorEastAsia" w:eastAsiaTheme="minorEastAsia" w:hAnsiTheme="minorEastAsia"/>
          <w:kern w:val="2"/>
          <w:sz w:val="28"/>
          <w:szCs w:val="28"/>
        </w:rPr>
        <w:t>仟</w:t>
      </w:r>
      <w:ins w:id="90" w:author="微软用户" w:date="2017-10-23T17:56:00Z">
        <w:r w:rsidR="007249AA">
          <w:rPr>
            <w:rFonts w:asciiTheme="minorEastAsia" w:eastAsiaTheme="minorEastAsia" w:hAnsiTheme="minorEastAsia" w:hint="eastAsia"/>
            <w:kern w:val="2"/>
            <w:sz w:val="28"/>
            <w:szCs w:val="28"/>
          </w:rPr>
          <w:t>伍佰</w:t>
        </w:r>
      </w:ins>
      <w:r w:rsidR="00C239D4">
        <w:rPr>
          <w:rFonts w:asciiTheme="minorEastAsia" w:eastAsiaTheme="minorEastAsia" w:hAnsiTheme="minorEastAsia"/>
          <w:kern w:val="2"/>
          <w:sz w:val="28"/>
          <w:szCs w:val="28"/>
        </w:rPr>
        <w:t>元整</w:t>
      </w:r>
      <w:r w:rsidR="00C239D4">
        <w:rPr>
          <w:rFonts w:asciiTheme="minorEastAsia" w:eastAsiaTheme="minorEastAsia" w:hAnsiTheme="minorEastAsia" w:hint="eastAsia"/>
          <w:kern w:val="2"/>
          <w:sz w:val="28"/>
          <w:szCs w:val="28"/>
        </w:rPr>
        <w:t>（</w:t>
      </w:r>
      <w:r w:rsidR="00C239D4" w:rsidRPr="00C239D4">
        <w:rPr>
          <w:rFonts w:asciiTheme="minorEastAsia" w:eastAsiaTheme="minorEastAsia" w:hAnsiTheme="minorEastAsia" w:hint="eastAsia"/>
          <w:kern w:val="2"/>
          <w:sz w:val="28"/>
          <w:szCs w:val="28"/>
        </w:rPr>
        <w:t>￥</w:t>
      </w:r>
      <w:ins w:id="91" w:author="微软用户" w:date="2017-10-23T17:55:00Z">
        <w:r w:rsidR="007249AA">
          <w:rPr>
            <w:rFonts w:asciiTheme="minorEastAsia" w:eastAsiaTheme="minorEastAsia" w:hAnsiTheme="minorEastAsia" w:hint="eastAsia"/>
            <w:kern w:val="2"/>
            <w:sz w:val="28"/>
            <w:szCs w:val="28"/>
          </w:rPr>
          <w:t>665</w:t>
        </w:r>
      </w:ins>
      <w:del w:id="92" w:author="微软用户" w:date="2017-10-23T17:55:00Z">
        <w:r w:rsidDel="007249AA">
          <w:rPr>
            <w:rFonts w:asciiTheme="minorEastAsia" w:eastAsiaTheme="minorEastAsia" w:hAnsiTheme="minorEastAsia"/>
            <w:kern w:val="2"/>
            <w:sz w:val="28"/>
            <w:szCs w:val="28"/>
          </w:rPr>
          <w:delText>5</w:delText>
        </w:r>
        <w:r w:rsidR="00C239D4" w:rsidDel="007249AA">
          <w:rPr>
            <w:rFonts w:asciiTheme="minorEastAsia" w:eastAsiaTheme="minorEastAsia" w:hAnsiTheme="minorEastAsia" w:hint="eastAsia"/>
            <w:kern w:val="2"/>
            <w:sz w:val="28"/>
            <w:szCs w:val="28"/>
          </w:rPr>
          <w:delText>7</w:delText>
        </w:r>
      </w:del>
      <w:r w:rsidR="00C239D4">
        <w:rPr>
          <w:rFonts w:asciiTheme="minorEastAsia" w:eastAsiaTheme="minorEastAsia" w:hAnsiTheme="minorEastAsia" w:hint="eastAsia"/>
          <w:kern w:val="2"/>
          <w:sz w:val="28"/>
          <w:szCs w:val="28"/>
        </w:rPr>
        <w:t>00</w:t>
      </w:r>
      <w:del w:id="93" w:author="微软用户" w:date="2017-10-23T17:55:00Z">
        <w:r w:rsidR="00C239D4" w:rsidDel="007249AA">
          <w:rPr>
            <w:rFonts w:asciiTheme="minorEastAsia" w:eastAsiaTheme="minorEastAsia" w:hAnsiTheme="minorEastAsia" w:hint="eastAsia"/>
            <w:kern w:val="2"/>
            <w:sz w:val="28"/>
            <w:szCs w:val="28"/>
          </w:rPr>
          <w:delText>0</w:delText>
        </w:r>
      </w:del>
      <w:r w:rsidR="00C239D4">
        <w:rPr>
          <w:rFonts w:asciiTheme="minorEastAsia" w:eastAsiaTheme="minorEastAsia" w:hAnsiTheme="minorEastAsia" w:hint="eastAsia"/>
          <w:kern w:val="2"/>
          <w:sz w:val="28"/>
          <w:szCs w:val="28"/>
        </w:rPr>
        <w:t>元）；</w:t>
      </w:r>
    </w:p>
    <w:p w14:paraId="43ADAE00" w14:textId="77777777" w:rsidR="004D4DFC" w:rsidRPr="004D4DFC" w:rsidRDefault="00A150D4" w:rsidP="00A150D4">
      <w:pPr>
        <w:pStyle w:val="a4"/>
        <w:spacing w:line="480" w:lineRule="exact"/>
        <w:ind w:right="-42" w:firstLineChars="200" w:firstLine="560"/>
        <w:rPr>
          <w:rFonts w:asciiTheme="minorEastAsia" w:eastAsiaTheme="minorEastAsia" w:hAnsiTheme="minorEastAsia"/>
          <w:kern w:val="2"/>
          <w:sz w:val="28"/>
          <w:szCs w:val="28"/>
        </w:rPr>
      </w:pPr>
      <w:r>
        <w:rPr>
          <w:rFonts w:asciiTheme="minorEastAsia" w:eastAsiaTheme="minorEastAsia" w:hAnsiTheme="minorEastAsia" w:hint="eastAsia"/>
          <w:kern w:val="2"/>
          <w:sz w:val="28"/>
          <w:szCs w:val="28"/>
        </w:rPr>
        <w:t>2、</w:t>
      </w:r>
      <w:ins w:id="94" w:author="微软用户" w:date="2017-10-23T17:56:00Z">
        <w:r w:rsidR="007249AA">
          <w:rPr>
            <w:rFonts w:asciiTheme="minorEastAsia" w:eastAsiaTheme="minorEastAsia" w:hAnsiTheme="minorEastAsia" w:hint="eastAsia"/>
            <w:kern w:val="2"/>
            <w:sz w:val="28"/>
            <w:szCs w:val="28"/>
          </w:rPr>
          <w:t>乙方完成系统部署、培训</w:t>
        </w:r>
      </w:ins>
      <w:ins w:id="95" w:author="微软用户" w:date="2017-10-23T17:57:00Z">
        <w:r w:rsidR="007249AA">
          <w:rPr>
            <w:rFonts w:asciiTheme="minorEastAsia" w:eastAsiaTheme="minorEastAsia" w:hAnsiTheme="minorEastAsia" w:hint="eastAsia"/>
            <w:kern w:val="2"/>
            <w:sz w:val="28"/>
            <w:szCs w:val="28"/>
          </w:rPr>
          <w:t>实施后30日内，</w:t>
        </w:r>
      </w:ins>
      <w:r>
        <w:rPr>
          <w:rFonts w:asciiTheme="minorEastAsia" w:eastAsiaTheme="minorEastAsia" w:hAnsiTheme="minorEastAsia" w:hint="eastAsia"/>
          <w:kern w:val="2"/>
          <w:sz w:val="28"/>
          <w:szCs w:val="28"/>
        </w:rPr>
        <w:t>甲方</w:t>
      </w:r>
      <w:ins w:id="96" w:author="微软用户" w:date="2017-10-23T17:58:00Z">
        <w:r w:rsidR="007249AA">
          <w:rPr>
            <w:rFonts w:asciiTheme="minorEastAsia" w:eastAsiaTheme="minorEastAsia" w:hAnsiTheme="minorEastAsia" w:hint="eastAsia"/>
            <w:kern w:val="2"/>
            <w:sz w:val="28"/>
            <w:szCs w:val="28"/>
          </w:rPr>
          <w:t>应完成</w:t>
        </w:r>
      </w:ins>
      <w:del w:id="97" w:author="微软用户" w:date="2017-10-23T17:58:00Z">
        <w:r w:rsidDel="007249AA">
          <w:rPr>
            <w:rFonts w:asciiTheme="minorEastAsia" w:eastAsiaTheme="minorEastAsia" w:hAnsiTheme="minorEastAsia"/>
            <w:kern w:val="2"/>
            <w:sz w:val="28"/>
            <w:szCs w:val="28"/>
          </w:rPr>
          <w:delText>提出</w:delText>
        </w:r>
      </w:del>
      <w:r w:rsidRPr="00A150D4">
        <w:rPr>
          <w:rFonts w:asciiTheme="minorEastAsia" w:eastAsiaTheme="minorEastAsia" w:hAnsiTheme="minorEastAsia" w:hint="eastAsia"/>
          <w:kern w:val="2"/>
          <w:sz w:val="28"/>
          <w:szCs w:val="28"/>
        </w:rPr>
        <w:t>“四川</w:t>
      </w:r>
      <w:r w:rsidRPr="00A150D4">
        <w:rPr>
          <w:rFonts w:asciiTheme="minorEastAsia" w:eastAsiaTheme="minorEastAsia" w:hAnsiTheme="minorEastAsia" w:hint="eastAsia"/>
          <w:kern w:val="2"/>
          <w:sz w:val="28"/>
          <w:szCs w:val="28"/>
        </w:rPr>
        <w:lastRenderedPageBreak/>
        <w:t>省公</w:t>
      </w:r>
      <w:r w:rsidRPr="00A150D4">
        <w:rPr>
          <w:rFonts w:asciiTheme="minorEastAsia" w:eastAsiaTheme="minorEastAsia" w:hAnsiTheme="minorEastAsia"/>
          <w:kern w:val="2"/>
          <w:sz w:val="28"/>
          <w:szCs w:val="28"/>
        </w:rPr>
        <w:t>安厅预算编</w:t>
      </w:r>
      <w:r w:rsidRPr="00A150D4">
        <w:rPr>
          <w:rFonts w:asciiTheme="minorEastAsia" w:eastAsiaTheme="minorEastAsia" w:hAnsiTheme="minorEastAsia" w:hint="eastAsia"/>
          <w:kern w:val="2"/>
          <w:sz w:val="28"/>
          <w:szCs w:val="28"/>
        </w:rPr>
        <w:t>审</w:t>
      </w:r>
      <w:r w:rsidRPr="00A150D4">
        <w:rPr>
          <w:rFonts w:asciiTheme="minorEastAsia" w:eastAsiaTheme="minorEastAsia" w:hAnsiTheme="minorEastAsia"/>
          <w:kern w:val="2"/>
          <w:sz w:val="28"/>
          <w:szCs w:val="28"/>
        </w:rPr>
        <w:t>管理</w:t>
      </w:r>
      <w:r w:rsidRPr="00A150D4">
        <w:rPr>
          <w:rFonts w:asciiTheme="minorEastAsia" w:eastAsiaTheme="minorEastAsia" w:hAnsiTheme="minorEastAsia" w:hint="eastAsia"/>
          <w:kern w:val="2"/>
          <w:sz w:val="28"/>
          <w:szCs w:val="28"/>
        </w:rPr>
        <w:t>系统”</w:t>
      </w:r>
      <w:r w:rsidR="00D901F6">
        <w:rPr>
          <w:rFonts w:asciiTheme="minorEastAsia" w:eastAsiaTheme="minorEastAsia" w:hAnsiTheme="minorEastAsia" w:hint="eastAsia"/>
          <w:kern w:val="2"/>
          <w:sz w:val="28"/>
          <w:szCs w:val="28"/>
        </w:rPr>
        <w:t>升级</w:t>
      </w:r>
      <w:r w:rsidR="00D901F6">
        <w:rPr>
          <w:rFonts w:asciiTheme="minorEastAsia" w:eastAsiaTheme="minorEastAsia" w:hAnsiTheme="minorEastAsia"/>
          <w:kern w:val="2"/>
          <w:sz w:val="28"/>
          <w:szCs w:val="28"/>
        </w:rPr>
        <w:t>服务</w:t>
      </w:r>
      <w:r>
        <w:rPr>
          <w:rFonts w:asciiTheme="minorEastAsia" w:eastAsiaTheme="minorEastAsia" w:hAnsiTheme="minorEastAsia" w:hint="eastAsia"/>
          <w:kern w:val="2"/>
          <w:sz w:val="28"/>
          <w:szCs w:val="28"/>
        </w:rPr>
        <w:t>的</w:t>
      </w:r>
      <w:r>
        <w:rPr>
          <w:rFonts w:asciiTheme="minorEastAsia" w:eastAsiaTheme="minorEastAsia" w:hAnsiTheme="minorEastAsia"/>
          <w:kern w:val="2"/>
          <w:sz w:val="28"/>
          <w:szCs w:val="28"/>
        </w:rPr>
        <w:t>书面验收报告，</w:t>
      </w:r>
      <w:ins w:id="98" w:author="微软用户" w:date="2017-10-23T17:58:00Z">
        <w:r w:rsidR="007249AA">
          <w:rPr>
            <w:rFonts w:asciiTheme="minorEastAsia" w:eastAsiaTheme="minorEastAsia" w:hAnsiTheme="minorEastAsia" w:hint="eastAsia"/>
            <w:kern w:val="2"/>
            <w:sz w:val="28"/>
            <w:szCs w:val="28"/>
          </w:rPr>
          <w:t>并</w:t>
        </w:r>
      </w:ins>
      <w:del w:id="99" w:author="微软用户" w:date="2017-10-23T17:58:00Z">
        <w:r w:rsidDel="007249AA">
          <w:rPr>
            <w:rFonts w:asciiTheme="minorEastAsia" w:eastAsiaTheme="minorEastAsia" w:hAnsiTheme="minorEastAsia"/>
            <w:kern w:val="2"/>
            <w:sz w:val="28"/>
            <w:szCs w:val="28"/>
          </w:rPr>
          <w:delText>甲方</w:delText>
        </w:r>
      </w:del>
      <w:r>
        <w:rPr>
          <w:rFonts w:asciiTheme="minorEastAsia" w:eastAsiaTheme="minorEastAsia" w:hAnsiTheme="minorEastAsia"/>
          <w:kern w:val="2"/>
          <w:sz w:val="28"/>
          <w:szCs w:val="28"/>
        </w:rPr>
        <w:t>向乙方支付</w:t>
      </w:r>
      <w:ins w:id="100" w:author="微软用户" w:date="2017-10-23T17:58:00Z">
        <w:r w:rsidR="007249AA">
          <w:rPr>
            <w:rFonts w:asciiTheme="minorEastAsia" w:eastAsiaTheme="minorEastAsia" w:hAnsiTheme="minorEastAsia" w:hint="eastAsia"/>
            <w:kern w:val="2"/>
            <w:sz w:val="28"/>
            <w:szCs w:val="28"/>
          </w:rPr>
          <w:t>3</w:t>
        </w:r>
      </w:ins>
      <w:del w:id="101" w:author="微软用户" w:date="2017-10-23T17:58:00Z">
        <w:r w:rsidDel="007249AA">
          <w:rPr>
            <w:rFonts w:asciiTheme="minorEastAsia" w:eastAsiaTheme="minorEastAsia" w:hAnsiTheme="minorEastAsia"/>
            <w:kern w:val="2"/>
            <w:sz w:val="28"/>
            <w:szCs w:val="28"/>
          </w:rPr>
          <w:delText>4</w:delText>
        </w:r>
      </w:del>
      <w:r>
        <w:rPr>
          <w:rFonts w:asciiTheme="minorEastAsia" w:eastAsiaTheme="minorEastAsia" w:hAnsiTheme="minorEastAsia"/>
          <w:kern w:val="2"/>
          <w:sz w:val="28"/>
          <w:szCs w:val="28"/>
        </w:rPr>
        <w:t>0%</w:t>
      </w:r>
      <w:r>
        <w:rPr>
          <w:rFonts w:asciiTheme="minorEastAsia" w:eastAsiaTheme="minorEastAsia" w:hAnsiTheme="minorEastAsia" w:hint="eastAsia"/>
          <w:kern w:val="2"/>
          <w:sz w:val="28"/>
          <w:szCs w:val="28"/>
        </w:rPr>
        <w:t>的</w:t>
      </w:r>
      <w:r>
        <w:rPr>
          <w:rFonts w:asciiTheme="minorEastAsia" w:eastAsiaTheme="minorEastAsia" w:hAnsiTheme="minorEastAsia"/>
          <w:kern w:val="2"/>
          <w:sz w:val="28"/>
          <w:szCs w:val="28"/>
        </w:rPr>
        <w:t>合同款，计人民币</w:t>
      </w:r>
      <w:ins w:id="102" w:author="微软用户" w:date="2017-10-23T17:58:00Z">
        <w:r w:rsidR="007249AA">
          <w:rPr>
            <w:rFonts w:asciiTheme="minorEastAsia" w:eastAsiaTheme="minorEastAsia" w:hAnsiTheme="minorEastAsia" w:hint="eastAsia"/>
            <w:kern w:val="2"/>
            <w:sz w:val="28"/>
            <w:szCs w:val="28"/>
          </w:rPr>
          <w:t>贰</w:t>
        </w:r>
      </w:ins>
      <w:del w:id="103" w:author="微软用户" w:date="2017-10-23T17:58:00Z">
        <w:r w:rsidDel="007249AA">
          <w:rPr>
            <w:rFonts w:asciiTheme="minorEastAsia" w:eastAsiaTheme="minorEastAsia" w:hAnsiTheme="minorEastAsia"/>
            <w:kern w:val="2"/>
            <w:sz w:val="28"/>
            <w:szCs w:val="28"/>
          </w:rPr>
          <w:delText>叁</w:delText>
        </w:r>
      </w:del>
      <w:r>
        <w:rPr>
          <w:rFonts w:asciiTheme="minorEastAsia" w:eastAsiaTheme="minorEastAsia" w:hAnsiTheme="minorEastAsia" w:hint="eastAsia"/>
          <w:kern w:val="2"/>
          <w:sz w:val="28"/>
          <w:szCs w:val="28"/>
        </w:rPr>
        <w:t>万</w:t>
      </w:r>
      <w:r>
        <w:rPr>
          <w:rFonts w:asciiTheme="minorEastAsia" w:eastAsiaTheme="minorEastAsia" w:hAnsiTheme="minorEastAsia"/>
          <w:kern w:val="2"/>
          <w:sz w:val="28"/>
          <w:szCs w:val="28"/>
        </w:rPr>
        <w:t>捌仟</w:t>
      </w:r>
      <w:ins w:id="104" w:author="微软用户" w:date="2017-10-23T17:58:00Z">
        <w:r w:rsidR="007249AA">
          <w:rPr>
            <w:rFonts w:asciiTheme="minorEastAsia" w:eastAsiaTheme="minorEastAsia" w:hAnsiTheme="minorEastAsia" w:hint="eastAsia"/>
            <w:kern w:val="2"/>
            <w:sz w:val="28"/>
            <w:szCs w:val="28"/>
          </w:rPr>
          <w:t>伍佰</w:t>
        </w:r>
      </w:ins>
      <w:r>
        <w:rPr>
          <w:rFonts w:asciiTheme="minorEastAsia" w:eastAsiaTheme="minorEastAsia" w:hAnsiTheme="minorEastAsia"/>
          <w:kern w:val="2"/>
          <w:sz w:val="28"/>
          <w:szCs w:val="28"/>
        </w:rPr>
        <w:t>元整</w:t>
      </w:r>
      <w:r w:rsidRPr="00A150D4">
        <w:rPr>
          <w:rFonts w:asciiTheme="minorEastAsia" w:eastAsiaTheme="minorEastAsia" w:hAnsiTheme="minorEastAsia" w:hint="eastAsia"/>
          <w:kern w:val="2"/>
          <w:sz w:val="28"/>
          <w:szCs w:val="28"/>
        </w:rPr>
        <w:t>（￥</w:t>
      </w:r>
      <w:ins w:id="105" w:author="微软用户" w:date="2017-10-23T17:58:00Z">
        <w:r w:rsidR="007249AA">
          <w:rPr>
            <w:rFonts w:asciiTheme="minorEastAsia" w:eastAsiaTheme="minorEastAsia" w:hAnsiTheme="minorEastAsia" w:hint="eastAsia"/>
            <w:kern w:val="2"/>
            <w:sz w:val="28"/>
            <w:szCs w:val="28"/>
          </w:rPr>
          <w:t>2</w:t>
        </w:r>
      </w:ins>
      <w:del w:id="106" w:author="微软用户" w:date="2017-10-23T17:58:00Z">
        <w:r w:rsidDel="007249AA">
          <w:rPr>
            <w:rFonts w:asciiTheme="minorEastAsia" w:eastAsiaTheme="minorEastAsia" w:hAnsiTheme="minorEastAsia"/>
            <w:kern w:val="2"/>
            <w:sz w:val="28"/>
            <w:szCs w:val="28"/>
          </w:rPr>
          <w:delText>3</w:delText>
        </w:r>
      </w:del>
      <w:r>
        <w:rPr>
          <w:rFonts w:asciiTheme="minorEastAsia" w:eastAsiaTheme="minorEastAsia" w:hAnsiTheme="minorEastAsia"/>
          <w:kern w:val="2"/>
          <w:sz w:val="28"/>
          <w:szCs w:val="28"/>
        </w:rPr>
        <w:t>8</w:t>
      </w:r>
      <w:ins w:id="107" w:author="微软用户" w:date="2017-10-23T17:58:00Z">
        <w:r w:rsidR="007249AA">
          <w:rPr>
            <w:rFonts w:asciiTheme="minorEastAsia" w:eastAsiaTheme="minorEastAsia" w:hAnsiTheme="minorEastAsia" w:hint="eastAsia"/>
            <w:kern w:val="2"/>
            <w:sz w:val="28"/>
            <w:szCs w:val="28"/>
          </w:rPr>
          <w:t>5</w:t>
        </w:r>
      </w:ins>
      <w:del w:id="108" w:author="微软用户" w:date="2017-10-23T17:58:00Z">
        <w:r w:rsidRPr="00A150D4" w:rsidDel="007249AA">
          <w:rPr>
            <w:rFonts w:asciiTheme="minorEastAsia" w:eastAsiaTheme="minorEastAsia" w:hAnsiTheme="minorEastAsia" w:hint="eastAsia"/>
            <w:kern w:val="2"/>
            <w:sz w:val="28"/>
            <w:szCs w:val="28"/>
          </w:rPr>
          <w:delText>0</w:delText>
        </w:r>
      </w:del>
      <w:r w:rsidRPr="00A150D4">
        <w:rPr>
          <w:rFonts w:asciiTheme="minorEastAsia" w:eastAsiaTheme="minorEastAsia" w:hAnsiTheme="minorEastAsia" w:hint="eastAsia"/>
          <w:kern w:val="2"/>
          <w:sz w:val="28"/>
          <w:szCs w:val="28"/>
        </w:rPr>
        <w:t>00元）</w:t>
      </w:r>
      <w:r>
        <w:rPr>
          <w:rFonts w:asciiTheme="minorEastAsia" w:eastAsiaTheme="minorEastAsia" w:hAnsiTheme="minorEastAsia" w:hint="eastAsia"/>
          <w:kern w:val="2"/>
          <w:sz w:val="28"/>
          <w:szCs w:val="28"/>
        </w:rPr>
        <w:t>。</w:t>
      </w:r>
    </w:p>
    <w:p w14:paraId="78F91F32" w14:textId="77777777" w:rsidR="00DF611D" w:rsidRDefault="00DF611D" w:rsidP="00DF611D">
      <w:pPr>
        <w:pStyle w:val="a3"/>
        <w:numPr>
          <w:ilvl w:val="0"/>
          <w:numId w:val="1"/>
        </w:numPr>
        <w:ind w:firstLineChars="0"/>
        <w:rPr>
          <w:rFonts w:asciiTheme="minorEastAsia" w:hAnsiTheme="minorEastAsia"/>
          <w:b/>
          <w:sz w:val="28"/>
          <w:szCs w:val="28"/>
        </w:rPr>
      </w:pPr>
      <w:r>
        <w:rPr>
          <w:rFonts w:asciiTheme="minorEastAsia" w:hAnsiTheme="minorEastAsia" w:hint="eastAsia"/>
          <w:b/>
          <w:sz w:val="28"/>
          <w:szCs w:val="28"/>
        </w:rPr>
        <w:t>售后</w:t>
      </w:r>
      <w:r>
        <w:rPr>
          <w:rFonts w:asciiTheme="minorEastAsia" w:hAnsiTheme="minorEastAsia"/>
          <w:b/>
          <w:sz w:val="28"/>
          <w:szCs w:val="28"/>
        </w:rPr>
        <w:t>服务</w:t>
      </w:r>
    </w:p>
    <w:p w14:paraId="082EC245" w14:textId="77777777" w:rsidR="00A150D4" w:rsidRPr="00A150D4" w:rsidRDefault="00A150D4"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A150D4">
        <w:rPr>
          <w:rFonts w:asciiTheme="minorEastAsia" w:eastAsiaTheme="minorEastAsia" w:hAnsiTheme="minorEastAsia" w:cs="仿宋_GB2312"/>
          <w:sz w:val="28"/>
          <w:szCs w:val="28"/>
        </w:rPr>
        <w:t>1</w:t>
      </w:r>
      <w:r w:rsidRPr="00A150D4">
        <w:rPr>
          <w:rFonts w:asciiTheme="minorEastAsia" w:eastAsiaTheme="minorEastAsia" w:hAnsiTheme="minorEastAsia" w:cs="仿宋_GB2312" w:hint="eastAsia"/>
          <w:sz w:val="28"/>
          <w:szCs w:val="28"/>
        </w:rPr>
        <w:t>、乙方在接到</w:t>
      </w:r>
      <w:r w:rsidRPr="00F02DFF">
        <w:rPr>
          <w:rFonts w:asciiTheme="minorEastAsia" w:eastAsiaTheme="minorEastAsia" w:hAnsiTheme="minorEastAsia" w:cs="仿宋_GB2312" w:hint="eastAsia"/>
          <w:color w:val="FF0000"/>
          <w:sz w:val="28"/>
          <w:szCs w:val="28"/>
          <w:rPrChange w:id="109" w:author="微软用户" w:date="2017-10-23T17:59:00Z">
            <w:rPr>
              <w:rFonts w:asciiTheme="minorEastAsia" w:eastAsiaTheme="minorEastAsia" w:hAnsiTheme="minorEastAsia" w:cs="仿宋_GB2312" w:hint="eastAsia"/>
              <w:sz w:val="28"/>
              <w:szCs w:val="28"/>
            </w:rPr>
          </w:rPrChange>
        </w:rPr>
        <w:t>通知后</w:t>
      </w:r>
      <w:r w:rsidRPr="00F02DFF">
        <w:rPr>
          <w:rFonts w:asciiTheme="minorEastAsia" w:eastAsiaTheme="minorEastAsia" w:hAnsiTheme="minorEastAsia" w:cs="仿宋_GB2312"/>
          <w:color w:val="FF0000"/>
          <w:sz w:val="28"/>
          <w:szCs w:val="28"/>
          <w:u w:val="single"/>
          <w:rPrChange w:id="110" w:author="微软用户" w:date="2017-10-23T17:59:00Z">
            <w:rPr>
              <w:rFonts w:asciiTheme="minorEastAsia" w:eastAsiaTheme="minorEastAsia" w:hAnsiTheme="minorEastAsia" w:cs="仿宋_GB2312"/>
              <w:sz w:val="28"/>
              <w:szCs w:val="28"/>
              <w:u w:val="single"/>
            </w:rPr>
          </w:rPrChange>
        </w:rPr>
        <w:t xml:space="preserve"> 2 </w:t>
      </w:r>
      <w:r w:rsidRPr="00F02DFF">
        <w:rPr>
          <w:rFonts w:asciiTheme="minorEastAsia" w:eastAsiaTheme="minorEastAsia" w:hAnsiTheme="minorEastAsia" w:cs="仿宋_GB2312" w:hint="eastAsia"/>
          <w:color w:val="FF0000"/>
          <w:sz w:val="28"/>
          <w:szCs w:val="28"/>
          <w:rPrChange w:id="111" w:author="微软用户" w:date="2017-10-23T17:59:00Z">
            <w:rPr>
              <w:rFonts w:asciiTheme="minorEastAsia" w:eastAsiaTheme="minorEastAsia" w:hAnsiTheme="minorEastAsia" w:cs="仿宋_GB2312" w:hint="eastAsia"/>
              <w:sz w:val="28"/>
              <w:szCs w:val="28"/>
            </w:rPr>
          </w:rPrChange>
        </w:rPr>
        <w:t>小时内响应到场</w:t>
      </w:r>
      <w:r w:rsidRPr="00F02DFF">
        <w:rPr>
          <w:rFonts w:asciiTheme="minorEastAsia" w:eastAsiaTheme="minorEastAsia" w:hAnsiTheme="minorEastAsia" w:hint="eastAsia"/>
          <w:color w:val="FF0000"/>
          <w:sz w:val="28"/>
          <w:szCs w:val="28"/>
          <w:rPrChange w:id="112" w:author="微软用户" w:date="2017-10-23T17:59:00Z">
            <w:rPr>
              <w:rFonts w:asciiTheme="minorEastAsia" w:eastAsiaTheme="minorEastAsia" w:hAnsiTheme="minorEastAsia" w:hint="eastAsia"/>
              <w:sz w:val="28"/>
              <w:szCs w:val="28"/>
            </w:rPr>
          </w:rPrChange>
        </w:rPr>
        <w:t>予以解决</w:t>
      </w:r>
      <w:r w:rsidRPr="00F02DFF">
        <w:rPr>
          <w:rFonts w:asciiTheme="minorEastAsia" w:eastAsiaTheme="minorEastAsia" w:hAnsiTheme="minorEastAsia" w:cs="仿宋_GB2312" w:hint="eastAsia"/>
          <w:color w:val="FF0000"/>
          <w:sz w:val="28"/>
          <w:szCs w:val="28"/>
          <w:rPrChange w:id="113" w:author="微软用户" w:date="2017-10-23T17:59:00Z">
            <w:rPr>
              <w:rFonts w:asciiTheme="minorEastAsia" w:eastAsiaTheme="minorEastAsia" w:hAnsiTheme="minorEastAsia" w:cs="仿宋_GB2312" w:hint="eastAsia"/>
              <w:sz w:val="28"/>
              <w:szCs w:val="28"/>
            </w:rPr>
          </w:rPrChange>
        </w:rPr>
        <w:t>。</w:t>
      </w:r>
      <w:ins w:id="114" w:author="梁宗元" w:date="2017-10-24T00:52:00Z">
        <w:r w:rsidR="004C47A3">
          <w:rPr>
            <w:rFonts w:asciiTheme="minorEastAsia" w:eastAsiaTheme="minorEastAsia" w:hAnsiTheme="minorEastAsia" w:cs="仿宋_GB2312" w:hint="eastAsia"/>
            <w:color w:val="FF0000"/>
            <w:sz w:val="28"/>
            <w:szCs w:val="28"/>
          </w:rPr>
          <w:t>这个</w:t>
        </w:r>
      </w:ins>
      <w:ins w:id="115" w:author="梁宗元" w:date="2017-10-24T00:53:00Z">
        <w:r w:rsidR="004C47A3">
          <w:rPr>
            <w:rFonts w:asciiTheme="minorEastAsia" w:eastAsiaTheme="minorEastAsia" w:hAnsiTheme="minorEastAsia" w:cs="仿宋_GB2312" w:hint="eastAsia"/>
            <w:color w:val="FF0000"/>
            <w:sz w:val="28"/>
            <w:szCs w:val="28"/>
          </w:rPr>
          <w:t>最好不要写这么严苛。也最好区分工作时间和非工作时间。</w:t>
        </w:r>
      </w:ins>
    </w:p>
    <w:p w14:paraId="04DF8359" w14:textId="77777777" w:rsidR="00A150D4" w:rsidRPr="00A150D4" w:rsidRDefault="00A150D4"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A150D4">
        <w:rPr>
          <w:rFonts w:asciiTheme="minorEastAsia" w:eastAsiaTheme="minorEastAsia" w:hAnsiTheme="minorEastAsia" w:cs="仿宋_GB2312"/>
          <w:sz w:val="28"/>
          <w:szCs w:val="28"/>
        </w:rPr>
        <w:t>2</w:t>
      </w:r>
      <w:r w:rsidRPr="00A150D4">
        <w:rPr>
          <w:rFonts w:asciiTheme="minorEastAsia" w:eastAsiaTheme="minorEastAsia" w:hAnsiTheme="minorEastAsia" w:cs="仿宋_GB2312" w:hint="eastAsia"/>
          <w:sz w:val="28"/>
          <w:szCs w:val="28"/>
        </w:rPr>
        <w:t>、乙方须指派专人负责与甲方联系售后服务事宜。</w:t>
      </w:r>
    </w:p>
    <w:p w14:paraId="0DBE9C3E" w14:textId="77777777" w:rsidR="00A150D4" w:rsidRPr="00A20061" w:rsidRDefault="00A150D4" w:rsidP="00A20061">
      <w:pPr>
        <w:pStyle w:val="a4"/>
        <w:spacing w:line="360" w:lineRule="auto"/>
        <w:ind w:right="-42" w:firstLineChars="200" w:firstLine="560"/>
        <w:rPr>
          <w:rFonts w:asciiTheme="minorEastAsia" w:eastAsiaTheme="minorEastAsia" w:hAnsiTheme="minorEastAsia"/>
          <w:kern w:val="2"/>
          <w:sz w:val="28"/>
          <w:szCs w:val="28"/>
        </w:rPr>
      </w:pPr>
      <w:r w:rsidRPr="00A150D4">
        <w:rPr>
          <w:rFonts w:asciiTheme="minorEastAsia" w:eastAsiaTheme="minorEastAsia" w:hAnsiTheme="minorEastAsia" w:cs="仿宋_GB2312"/>
          <w:kern w:val="2"/>
          <w:sz w:val="28"/>
          <w:szCs w:val="28"/>
        </w:rPr>
        <w:t>3</w:t>
      </w:r>
      <w:r w:rsidRPr="00A150D4">
        <w:rPr>
          <w:rFonts w:asciiTheme="minorEastAsia" w:eastAsiaTheme="minorEastAsia" w:hAnsiTheme="minorEastAsia" w:cs="仿宋_GB2312" w:hint="eastAsia"/>
          <w:kern w:val="2"/>
          <w:sz w:val="28"/>
          <w:szCs w:val="28"/>
        </w:rPr>
        <w:t>、</w:t>
      </w:r>
      <w:r w:rsidRPr="00A150D4">
        <w:rPr>
          <w:rFonts w:asciiTheme="minorEastAsia" w:eastAsiaTheme="minorEastAsia" w:hAnsiTheme="minorEastAsia" w:hint="eastAsia"/>
          <w:kern w:val="2"/>
          <w:sz w:val="28"/>
          <w:szCs w:val="28"/>
        </w:rPr>
        <w:t>免费维护期外，乙方向甲方提供有偿</w:t>
      </w:r>
      <w:del w:id="116" w:author="梁宗元" w:date="2017-10-24T00:53:00Z">
        <w:r w:rsidRPr="00A150D4" w:rsidDel="004C47A3">
          <w:rPr>
            <w:rFonts w:asciiTheme="minorEastAsia" w:eastAsiaTheme="minorEastAsia" w:hAnsiTheme="minorEastAsia" w:hint="eastAsia"/>
            <w:kern w:val="2"/>
            <w:sz w:val="28"/>
            <w:szCs w:val="28"/>
          </w:rPr>
          <w:delText>终身</w:delText>
        </w:r>
      </w:del>
      <w:r w:rsidRPr="00A150D4">
        <w:rPr>
          <w:rFonts w:asciiTheme="minorEastAsia" w:eastAsiaTheme="minorEastAsia" w:hAnsiTheme="minorEastAsia" w:hint="eastAsia"/>
          <w:kern w:val="2"/>
          <w:sz w:val="28"/>
          <w:szCs w:val="28"/>
        </w:rPr>
        <w:t>服务</w:t>
      </w:r>
      <w:r w:rsidR="00A20061">
        <w:rPr>
          <w:rFonts w:asciiTheme="minorEastAsia" w:eastAsiaTheme="minorEastAsia" w:hAnsiTheme="minorEastAsia" w:hint="eastAsia"/>
          <w:kern w:val="2"/>
          <w:sz w:val="28"/>
          <w:szCs w:val="28"/>
        </w:rPr>
        <w:t>（例</w:t>
      </w:r>
      <w:r w:rsidR="00A20061">
        <w:rPr>
          <w:rFonts w:asciiTheme="minorEastAsia" w:eastAsiaTheme="minorEastAsia" w:hAnsiTheme="minorEastAsia"/>
          <w:kern w:val="2"/>
          <w:sz w:val="28"/>
          <w:szCs w:val="28"/>
        </w:rPr>
        <w:t>如：维护服务及新</w:t>
      </w:r>
      <w:r w:rsidR="00A20061">
        <w:rPr>
          <w:rFonts w:asciiTheme="minorEastAsia" w:eastAsiaTheme="minorEastAsia" w:hAnsiTheme="minorEastAsia" w:hint="eastAsia"/>
          <w:kern w:val="2"/>
          <w:sz w:val="28"/>
          <w:szCs w:val="28"/>
        </w:rPr>
        <w:t>增</w:t>
      </w:r>
      <w:r w:rsidR="00A20061">
        <w:rPr>
          <w:rFonts w:asciiTheme="minorEastAsia" w:eastAsiaTheme="minorEastAsia" w:hAnsiTheme="minorEastAsia"/>
          <w:kern w:val="2"/>
          <w:sz w:val="28"/>
          <w:szCs w:val="28"/>
        </w:rPr>
        <w:t>功能性的开发服务</w:t>
      </w:r>
      <w:r w:rsidR="00A20061">
        <w:rPr>
          <w:rFonts w:asciiTheme="minorEastAsia" w:eastAsiaTheme="minorEastAsia" w:hAnsiTheme="minorEastAsia" w:hint="eastAsia"/>
          <w:kern w:val="2"/>
          <w:sz w:val="28"/>
          <w:szCs w:val="28"/>
        </w:rPr>
        <w:t>）</w:t>
      </w:r>
      <w:r w:rsidRPr="00A150D4">
        <w:rPr>
          <w:rFonts w:asciiTheme="minorEastAsia" w:eastAsiaTheme="minorEastAsia" w:hAnsiTheme="minorEastAsia" w:hint="eastAsia"/>
          <w:kern w:val="2"/>
          <w:sz w:val="28"/>
          <w:szCs w:val="28"/>
        </w:rPr>
        <w:t>，服务费用在不高于当时市场价格的原则下，由甲乙双方商定。</w:t>
      </w:r>
      <w:commentRangeStart w:id="117"/>
      <w:r w:rsidRPr="004C47A3">
        <w:rPr>
          <w:rFonts w:asciiTheme="minorEastAsia" w:eastAsiaTheme="minorEastAsia" w:hAnsiTheme="minorEastAsia" w:hint="eastAsia"/>
          <w:strike/>
          <w:kern w:val="2"/>
          <w:sz w:val="28"/>
          <w:szCs w:val="28"/>
          <w:rPrChange w:id="118" w:author="梁宗元" w:date="2017-10-24T00:54:00Z">
            <w:rPr>
              <w:rFonts w:asciiTheme="minorEastAsia" w:eastAsiaTheme="minorEastAsia" w:hAnsiTheme="minorEastAsia" w:hint="eastAsia"/>
              <w:kern w:val="2"/>
              <w:sz w:val="28"/>
              <w:szCs w:val="28"/>
            </w:rPr>
          </w:rPrChange>
        </w:rPr>
        <w:t>但</w:t>
      </w:r>
      <w:r w:rsidR="00A20061" w:rsidRPr="004C47A3">
        <w:rPr>
          <w:rFonts w:asciiTheme="minorEastAsia" w:eastAsiaTheme="minorEastAsia" w:hAnsiTheme="minorEastAsia" w:hint="eastAsia"/>
          <w:strike/>
          <w:kern w:val="2"/>
          <w:sz w:val="28"/>
          <w:szCs w:val="28"/>
          <w:rPrChange w:id="119" w:author="梁宗元" w:date="2017-10-24T00:54:00Z">
            <w:rPr>
              <w:rFonts w:asciiTheme="minorEastAsia" w:eastAsiaTheme="minorEastAsia" w:hAnsiTheme="minorEastAsia" w:hint="eastAsia"/>
              <w:kern w:val="2"/>
              <w:sz w:val="28"/>
              <w:szCs w:val="28"/>
            </w:rPr>
          </w:rPrChange>
        </w:rPr>
        <w:t>如</w:t>
      </w:r>
      <w:r w:rsidR="00A20061" w:rsidRPr="004C47A3">
        <w:rPr>
          <w:rFonts w:asciiTheme="minorEastAsia" w:eastAsiaTheme="minorEastAsia" w:hAnsiTheme="minorEastAsia"/>
          <w:strike/>
          <w:kern w:val="2"/>
          <w:sz w:val="28"/>
          <w:szCs w:val="28"/>
          <w:rPrChange w:id="120" w:author="梁宗元" w:date="2017-10-24T00:54:00Z">
            <w:rPr>
              <w:rFonts w:asciiTheme="minorEastAsia" w:eastAsiaTheme="minorEastAsia" w:hAnsiTheme="minorEastAsia"/>
              <w:kern w:val="2"/>
              <w:sz w:val="28"/>
              <w:szCs w:val="28"/>
            </w:rPr>
          </w:rPrChange>
        </w:rPr>
        <w:t>因系统</w:t>
      </w:r>
      <w:r w:rsidRPr="004C47A3">
        <w:rPr>
          <w:rFonts w:asciiTheme="minorEastAsia" w:eastAsiaTheme="minorEastAsia" w:hAnsiTheme="minorEastAsia" w:hint="eastAsia"/>
          <w:strike/>
          <w:kern w:val="2"/>
          <w:sz w:val="28"/>
          <w:szCs w:val="28"/>
          <w:rPrChange w:id="121" w:author="梁宗元" w:date="2017-10-24T00:54:00Z">
            <w:rPr>
              <w:rFonts w:asciiTheme="minorEastAsia" w:eastAsiaTheme="minorEastAsia" w:hAnsiTheme="minorEastAsia" w:hint="eastAsia"/>
              <w:kern w:val="2"/>
              <w:sz w:val="28"/>
              <w:szCs w:val="28"/>
            </w:rPr>
          </w:rPrChange>
        </w:rPr>
        <w:t>本身存在的质量问题造成的故障，乙方应免费进行维护</w:t>
      </w:r>
      <w:r w:rsidR="00A20061" w:rsidRPr="004C47A3">
        <w:rPr>
          <w:rFonts w:asciiTheme="minorEastAsia" w:eastAsiaTheme="minorEastAsia" w:hAnsiTheme="minorEastAsia" w:hint="eastAsia"/>
          <w:strike/>
          <w:kern w:val="2"/>
          <w:sz w:val="28"/>
          <w:szCs w:val="28"/>
          <w:rPrChange w:id="122" w:author="梁宗元" w:date="2017-10-24T00:54:00Z">
            <w:rPr>
              <w:rFonts w:asciiTheme="minorEastAsia" w:eastAsiaTheme="minorEastAsia" w:hAnsiTheme="minorEastAsia" w:hint="eastAsia"/>
              <w:kern w:val="2"/>
              <w:sz w:val="28"/>
              <w:szCs w:val="28"/>
            </w:rPr>
          </w:rPrChange>
        </w:rPr>
        <w:t>及</w:t>
      </w:r>
      <w:r w:rsidR="00A20061" w:rsidRPr="004C47A3">
        <w:rPr>
          <w:rFonts w:asciiTheme="minorEastAsia" w:eastAsiaTheme="minorEastAsia" w:hAnsiTheme="minorEastAsia"/>
          <w:strike/>
          <w:kern w:val="2"/>
          <w:sz w:val="28"/>
          <w:szCs w:val="28"/>
          <w:rPrChange w:id="123" w:author="梁宗元" w:date="2017-10-24T00:54:00Z">
            <w:rPr>
              <w:rFonts w:asciiTheme="minorEastAsia" w:eastAsiaTheme="minorEastAsia" w:hAnsiTheme="minorEastAsia"/>
              <w:kern w:val="2"/>
              <w:sz w:val="28"/>
              <w:szCs w:val="28"/>
            </w:rPr>
          </w:rPrChange>
        </w:rPr>
        <w:t>维修</w:t>
      </w:r>
      <w:r w:rsidRPr="004C47A3">
        <w:rPr>
          <w:rFonts w:asciiTheme="minorEastAsia" w:eastAsiaTheme="minorEastAsia" w:hAnsiTheme="minorEastAsia" w:hint="eastAsia"/>
          <w:strike/>
          <w:kern w:val="2"/>
          <w:sz w:val="28"/>
          <w:szCs w:val="28"/>
          <w:rPrChange w:id="124" w:author="梁宗元" w:date="2017-10-24T00:54:00Z">
            <w:rPr>
              <w:rFonts w:asciiTheme="minorEastAsia" w:eastAsiaTheme="minorEastAsia" w:hAnsiTheme="minorEastAsia" w:hint="eastAsia"/>
              <w:kern w:val="2"/>
              <w:sz w:val="28"/>
              <w:szCs w:val="28"/>
            </w:rPr>
          </w:rPrChange>
        </w:rPr>
        <w:t>。</w:t>
      </w:r>
      <w:commentRangeEnd w:id="117"/>
      <w:r w:rsidR="004C47A3">
        <w:rPr>
          <w:rStyle w:val="ae"/>
          <w:rFonts w:asciiTheme="minorHAnsi" w:eastAsiaTheme="minorEastAsia" w:hAnsiTheme="minorHAnsi" w:cstheme="minorBidi"/>
          <w:kern w:val="2"/>
        </w:rPr>
        <w:commentReference w:id="117"/>
      </w:r>
    </w:p>
    <w:p w14:paraId="647C9EC2" w14:textId="77777777" w:rsidR="00DF611D" w:rsidRDefault="00DF611D" w:rsidP="00DF611D">
      <w:pPr>
        <w:pStyle w:val="a3"/>
        <w:numPr>
          <w:ilvl w:val="0"/>
          <w:numId w:val="1"/>
        </w:numPr>
        <w:ind w:firstLineChars="0"/>
        <w:rPr>
          <w:rFonts w:asciiTheme="minorEastAsia" w:hAnsiTheme="minorEastAsia"/>
          <w:b/>
          <w:sz w:val="28"/>
          <w:szCs w:val="28"/>
        </w:rPr>
      </w:pPr>
      <w:r>
        <w:rPr>
          <w:rFonts w:asciiTheme="minorEastAsia" w:hAnsiTheme="minorEastAsia" w:hint="eastAsia"/>
          <w:b/>
          <w:sz w:val="28"/>
          <w:szCs w:val="28"/>
        </w:rPr>
        <w:t>违</w:t>
      </w:r>
      <w:r>
        <w:rPr>
          <w:rFonts w:asciiTheme="minorEastAsia" w:hAnsiTheme="minorEastAsia"/>
          <w:b/>
          <w:sz w:val="28"/>
          <w:szCs w:val="28"/>
        </w:rPr>
        <w:t>约责任</w:t>
      </w:r>
    </w:p>
    <w:p w14:paraId="1BE36713" w14:textId="77777777" w:rsidR="00A20061" w:rsidRPr="00A20061" w:rsidRDefault="00A20061"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A20061">
        <w:rPr>
          <w:rFonts w:asciiTheme="minorEastAsia" w:eastAsiaTheme="minorEastAsia" w:hAnsiTheme="minorEastAsia" w:cs="仿宋_GB2312"/>
          <w:sz w:val="28"/>
          <w:szCs w:val="28"/>
        </w:rPr>
        <w:t>1</w:t>
      </w:r>
      <w:r w:rsidRPr="00A20061">
        <w:rPr>
          <w:rFonts w:asciiTheme="minorEastAsia" w:eastAsiaTheme="minorEastAsia" w:hAnsiTheme="minorEastAsia" w:cs="仿宋_GB2312" w:hint="eastAsia"/>
          <w:sz w:val="28"/>
          <w:szCs w:val="28"/>
        </w:rPr>
        <w:t>、甲方违约责任</w:t>
      </w:r>
    </w:p>
    <w:p w14:paraId="7DF5FB45" w14:textId="77777777" w:rsidR="00A20061" w:rsidRPr="00A20061" w:rsidRDefault="00A20061"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A20061">
        <w:rPr>
          <w:rFonts w:asciiTheme="minorEastAsia" w:eastAsiaTheme="minorEastAsia" w:hAnsiTheme="minorEastAsia" w:cs="仿宋_GB2312"/>
          <w:sz w:val="28"/>
          <w:szCs w:val="28"/>
        </w:rPr>
        <w:t>(1)</w:t>
      </w:r>
      <w:r w:rsidRPr="00A20061">
        <w:rPr>
          <w:rFonts w:asciiTheme="minorEastAsia" w:eastAsiaTheme="minorEastAsia" w:hAnsiTheme="minorEastAsia" w:cs="仿宋_GB2312" w:hint="eastAsia"/>
          <w:sz w:val="28"/>
          <w:szCs w:val="28"/>
        </w:rPr>
        <w:t>甲方无正当理由拒收货物的，甲方应偿付合同总价千分之</w:t>
      </w:r>
      <w:r>
        <w:rPr>
          <w:rFonts w:asciiTheme="minorEastAsia" w:eastAsiaTheme="minorEastAsia" w:hAnsiTheme="minorEastAsia" w:cs="仿宋_GB2312" w:hint="eastAsia"/>
          <w:sz w:val="28"/>
          <w:szCs w:val="28"/>
          <w:u w:val="single"/>
        </w:rPr>
        <w:t>五</w:t>
      </w:r>
      <w:r w:rsidRPr="00A20061">
        <w:rPr>
          <w:rFonts w:asciiTheme="minorEastAsia" w:eastAsiaTheme="minorEastAsia" w:hAnsiTheme="minorEastAsia" w:cs="仿宋_GB2312" w:hint="eastAsia"/>
          <w:sz w:val="28"/>
          <w:szCs w:val="28"/>
        </w:rPr>
        <w:t>的违约金；</w:t>
      </w:r>
    </w:p>
    <w:p w14:paraId="60B58F2F" w14:textId="77777777" w:rsidR="00A20061" w:rsidRPr="00A20061" w:rsidRDefault="00A20061"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A20061">
        <w:rPr>
          <w:rFonts w:asciiTheme="minorEastAsia" w:eastAsiaTheme="minorEastAsia" w:hAnsiTheme="minorEastAsia" w:cs="仿宋_GB2312"/>
          <w:sz w:val="28"/>
          <w:szCs w:val="28"/>
        </w:rPr>
        <w:t>(2)</w:t>
      </w:r>
      <w:r w:rsidRPr="00A20061">
        <w:rPr>
          <w:rFonts w:asciiTheme="minorEastAsia" w:eastAsiaTheme="minorEastAsia" w:hAnsiTheme="minorEastAsia" w:cs="仿宋_GB2312" w:hint="eastAsia"/>
          <w:sz w:val="28"/>
          <w:szCs w:val="28"/>
        </w:rPr>
        <w:t>甲方逾期支付货款的，除应及时付足货款外，应向乙方偿付欠款总额万分之</w:t>
      </w:r>
      <w:r w:rsidRPr="00A20061">
        <w:rPr>
          <w:rFonts w:asciiTheme="minorEastAsia" w:eastAsiaTheme="minorEastAsia" w:hAnsiTheme="minorEastAsia" w:cs="仿宋_GB2312" w:hint="eastAsia"/>
          <w:sz w:val="28"/>
          <w:szCs w:val="28"/>
          <w:u w:val="single"/>
        </w:rPr>
        <w:t>一</w:t>
      </w:r>
      <w:r w:rsidRPr="00A20061">
        <w:rPr>
          <w:rFonts w:asciiTheme="minorEastAsia" w:eastAsiaTheme="minorEastAsia" w:hAnsiTheme="minorEastAsia" w:cs="仿宋_GB2312"/>
          <w:sz w:val="28"/>
          <w:szCs w:val="28"/>
        </w:rPr>
        <w:t xml:space="preserve"> /</w:t>
      </w:r>
      <w:r w:rsidRPr="00A20061">
        <w:rPr>
          <w:rFonts w:asciiTheme="minorEastAsia" w:eastAsiaTheme="minorEastAsia" w:hAnsiTheme="minorEastAsia" w:cs="仿宋_GB2312" w:hint="eastAsia"/>
          <w:sz w:val="28"/>
          <w:szCs w:val="28"/>
        </w:rPr>
        <w:t>天的违约金；逾期付款超过</w:t>
      </w:r>
      <w:r w:rsidRPr="00A20061">
        <w:rPr>
          <w:rFonts w:asciiTheme="minorEastAsia" w:eastAsiaTheme="minorEastAsia" w:hAnsiTheme="minorEastAsia" w:cs="仿宋_GB2312"/>
          <w:sz w:val="28"/>
          <w:szCs w:val="28"/>
          <w:u w:val="single"/>
        </w:rPr>
        <w:t xml:space="preserve"> 10  </w:t>
      </w:r>
      <w:r w:rsidRPr="00A20061">
        <w:rPr>
          <w:rFonts w:asciiTheme="minorEastAsia" w:eastAsiaTheme="minorEastAsia" w:hAnsiTheme="minorEastAsia" w:cs="仿宋_GB2312" w:hint="eastAsia"/>
          <w:sz w:val="28"/>
          <w:szCs w:val="28"/>
        </w:rPr>
        <w:t>天的，乙方有权解除合同；</w:t>
      </w:r>
    </w:p>
    <w:p w14:paraId="3042E780" w14:textId="77777777" w:rsidR="00A20061" w:rsidRPr="00A20061" w:rsidRDefault="00A20061"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A20061">
        <w:rPr>
          <w:rFonts w:asciiTheme="minorEastAsia" w:eastAsiaTheme="minorEastAsia" w:hAnsiTheme="minorEastAsia" w:cs="仿宋_GB2312"/>
          <w:sz w:val="28"/>
          <w:szCs w:val="28"/>
        </w:rPr>
        <w:t xml:space="preserve">(3) </w:t>
      </w:r>
      <w:r w:rsidRPr="00A20061">
        <w:rPr>
          <w:rFonts w:asciiTheme="minorEastAsia" w:eastAsiaTheme="minorEastAsia" w:hAnsiTheme="minorEastAsia" w:cs="仿宋_GB2312" w:hint="eastAsia"/>
          <w:sz w:val="28"/>
          <w:szCs w:val="28"/>
        </w:rPr>
        <w:t>甲方偿付的违约金不足以弥补乙方损失的，还应按乙方损失尚未弥补的部分，支付赔偿金给乙方。</w:t>
      </w:r>
    </w:p>
    <w:p w14:paraId="11B7E2C8" w14:textId="77777777" w:rsidR="00A20061" w:rsidRPr="00A20061" w:rsidRDefault="00A20061"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A20061">
        <w:rPr>
          <w:rFonts w:asciiTheme="minorEastAsia" w:eastAsiaTheme="minorEastAsia" w:hAnsiTheme="minorEastAsia" w:cs="仿宋_GB2312"/>
          <w:sz w:val="28"/>
          <w:szCs w:val="28"/>
        </w:rPr>
        <w:t>2</w:t>
      </w:r>
      <w:r w:rsidRPr="00A20061">
        <w:rPr>
          <w:rFonts w:asciiTheme="minorEastAsia" w:eastAsiaTheme="minorEastAsia" w:hAnsiTheme="minorEastAsia" w:cs="仿宋_GB2312" w:hint="eastAsia"/>
          <w:sz w:val="28"/>
          <w:szCs w:val="28"/>
        </w:rPr>
        <w:t>、乙方违约责任</w:t>
      </w:r>
    </w:p>
    <w:p w14:paraId="5683DEDB" w14:textId="77777777" w:rsidR="00A20061" w:rsidRPr="00A20061" w:rsidRDefault="00A20061"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A20061">
        <w:rPr>
          <w:rFonts w:asciiTheme="minorEastAsia" w:eastAsiaTheme="minorEastAsia" w:hAnsiTheme="minorEastAsia" w:cs="仿宋_GB2312"/>
          <w:sz w:val="28"/>
          <w:szCs w:val="28"/>
        </w:rPr>
        <w:t>(1)</w:t>
      </w:r>
      <w:r w:rsidRPr="00A20061">
        <w:rPr>
          <w:rFonts w:asciiTheme="minorEastAsia" w:eastAsiaTheme="minorEastAsia" w:hAnsiTheme="minorEastAsia" w:cs="仿宋_GB2312" w:hint="eastAsia"/>
          <w:sz w:val="28"/>
          <w:szCs w:val="28"/>
        </w:rPr>
        <w:t>乙方交付的货物质量不符合合同规定的，乙方应向甲方支付合同总价的</w:t>
      </w:r>
      <w:r w:rsidR="005E69A4">
        <w:rPr>
          <w:rFonts w:asciiTheme="minorEastAsia" w:eastAsiaTheme="minorEastAsia" w:hAnsiTheme="minorEastAsia" w:cs="仿宋_GB2312" w:hint="eastAsia"/>
          <w:sz w:val="28"/>
          <w:szCs w:val="28"/>
        </w:rPr>
        <w:t>5‰</w:t>
      </w:r>
      <w:r w:rsidRPr="00A20061">
        <w:rPr>
          <w:rFonts w:asciiTheme="minorEastAsia" w:eastAsiaTheme="minorEastAsia" w:hAnsiTheme="minorEastAsia" w:cs="仿宋_GB2312" w:hint="eastAsia"/>
          <w:sz w:val="28"/>
          <w:szCs w:val="28"/>
        </w:rPr>
        <w:t>的违约金，并须在合同规定的交货时间内更换合格的</w:t>
      </w:r>
      <w:r w:rsidRPr="00A20061">
        <w:rPr>
          <w:rFonts w:asciiTheme="minorEastAsia" w:eastAsiaTheme="minorEastAsia" w:hAnsiTheme="minorEastAsia" w:cs="仿宋_GB2312" w:hint="eastAsia"/>
          <w:sz w:val="28"/>
          <w:szCs w:val="28"/>
        </w:rPr>
        <w:lastRenderedPageBreak/>
        <w:t>货物给甲方，否则，视作乙方不能交付货物而违约，按本条本款下述第“</w:t>
      </w:r>
      <w:r w:rsidRPr="00A20061">
        <w:rPr>
          <w:rFonts w:asciiTheme="minorEastAsia" w:eastAsiaTheme="minorEastAsia" w:hAnsiTheme="minorEastAsia" w:cs="仿宋_GB2312"/>
          <w:sz w:val="28"/>
          <w:szCs w:val="28"/>
        </w:rPr>
        <w:t>(2)</w:t>
      </w:r>
      <w:r w:rsidRPr="00A20061">
        <w:rPr>
          <w:rFonts w:asciiTheme="minorEastAsia" w:eastAsiaTheme="minorEastAsia" w:hAnsiTheme="minorEastAsia" w:cs="仿宋_GB2312" w:hint="eastAsia"/>
          <w:sz w:val="28"/>
          <w:szCs w:val="28"/>
        </w:rPr>
        <w:t>”项规定由乙方偿付违约赔偿金给甲方。</w:t>
      </w:r>
    </w:p>
    <w:p w14:paraId="1C096D59" w14:textId="77777777" w:rsidR="00A20061" w:rsidRPr="00A20061" w:rsidRDefault="00A20061"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A20061">
        <w:rPr>
          <w:rFonts w:asciiTheme="minorEastAsia" w:eastAsiaTheme="minorEastAsia" w:hAnsiTheme="minorEastAsia" w:cs="仿宋_GB2312"/>
          <w:sz w:val="28"/>
          <w:szCs w:val="28"/>
        </w:rPr>
        <w:t>(2)</w:t>
      </w:r>
      <w:r w:rsidRPr="00A20061">
        <w:rPr>
          <w:rFonts w:asciiTheme="minorEastAsia" w:eastAsiaTheme="minorEastAsia" w:hAnsiTheme="minorEastAsia" w:cs="仿宋_GB2312" w:hint="eastAsia"/>
          <w:sz w:val="28"/>
          <w:szCs w:val="28"/>
        </w:rPr>
        <w:t>乙方不能交付货物或逾期交付货物而违约的，除应及时交足货物外，应向甲方偿付逾期交货部分货款总额的万分之</w:t>
      </w:r>
      <w:r w:rsidR="005E69A4">
        <w:rPr>
          <w:rFonts w:asciiTheme="minorEastAsia" w:eastAsiaTheme="minorEastAsia" w:hAnsiTheme="minorEastAsia" w:cs="仿宋_GB2312" w:hint="eastAsia"/>
          <w:sz w:val="28"/>
          <w:szCs w:val="28"/>
          <w:u w:val="single"/>
        </w:rPr>
        <w:t>一</w:t>
      </w:r>
      <w:r w:rsidRPr="00A20061">
        <w:rPr>
          <w:rFonts w:asciiTheme="minorEastAsia" w:eastAsiaTheme="minorEastAsia" w:hAnsiTheme="minorEastAsia" w:cs="仿宋_GB2312"/>
          <w:sz w:val="28"/>
          <w:szCs w:val="28"/>
        </w:rPr>
        <w:t xml:space="preserve"> /</w:t>
      </w:r>
      <w:r w:rsidRPr="00A20061">
        <w:rPr>
          <w:rFonts w:asciiTheme="minorEastAsia" w:eastAsiaTheme="minorEastAsia" w:hAnsiTheme="minorEastAsia" w:cs="仿宋_GB2312" w:hint="eastAsia"/>
          <w:sz w:val="28"/>
          <w:szCs w:val="28"/>
        </w:rPr>
        <w:t>天的违约金；逾期交货超过</w:t>
      </w:r>
      <w:r w:rsidRPr="00A20061">
        <w:rPr>
          <w:rFonts w:asciiTheme="minorEastAsia" w:eastAsiaTheme="minorEastAsia" w:hAnsiTheme="minorEastAsia" w:cs="仿宋_GB2312"/>
          <w:sz w:val="28"/>
          <w:szCs w:val="28"/>
        </w:rPr>
        <w:t xml:space="preserve"> 30 </w:t>
      </w:r>
      <w:r w:rsidRPr="00A20061">
        <w:rPr>
          <w:rFonts w:asciiTheme="minorEastAsia" w:eastAsiaTheme="minorEastAsia" w:hAnsiTheme="minorEastAsia" w:cs="仿宋_GB2312" w:hint="eastAsia"/>
          <w:sz w:val="28"/>
          <w:szCs w:val="28"/>
        </w:rPr>
        <w:t>天，甲方有权解除合同，乙方则应按合同总价的</w:t>
      </w:r>
      <w:r w:rsidR="005E69A4">
        <w:rPr>
          <w:rFonts w:asciiTheme="minorEastAsia" w:eastAsiaTheme="minorEastAsia" w:hAnsiTheme="minorEastAsia" w:cs="仿宋_GB2312" w:hint="eastAsia"/>
          <w:sz w:val="28"/>
          <w:szCs w:val="28"/>
        </w:rPr>
        <w:t>5</w:t>
      </w:r>
      <w:r w:rsidR="005E69A4">
        <w:rPr>
          <w:rFonts w:asciiTheme="minorEastAsia" w:eastAsiaTheme="minorEastAsia" w:hAnsiTheme="minorEastAsia" w:cs="仿宋_GB2312"/>
          <w:sz w:val="28"/>
          <w:szCs w:val="28"/>
        </w:rPr>
        <w:t xml:space="preserve">% </w:t>
      </w:r>
      <w:r w:rsidRPr="00A20061">
        <w:rPr>
          <w:rFonts w:asciiTheme="minorEastAsia" w:eastAsiaTheme="minorEastAsia" w:hAnsiTheme="minorEastAsia" w:cs="仿宋_GB2312" w:hint="eastAsia"/>
          <w:sz w:val="28"/>
          <w:szCs w:val="28"/>
        </w:rPr>
        <w:t>的款额向甲方偿付赔偿金，并须全额退还甲方已经付给乙方的货款及其利息。</w:t>
      </w:r>
    </w:p>
    <w:p w14:paraId="30B4B77D" w14:textId="77777777" w:rsidR="00A20061" w:rsidRPr="00A20061" w:rsidRDefault="00A20061"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A20061">
        <w:rPr>
          <w:rFonts w:asciiTheme="minorEastAsia" w:eastAsiaTheme="minorEastAsia" w:hAnsiTheme="minorEastAsia" w:cs="仿宋_GB2312"/>
          <w:sz w:val="28"/>
          <w:szCs w:val="28"/>
        </w:rPr>
        <w:t xml:space="preserve"> (</w:t>
      </w:r>
      <w:r>
        <w:rPr>
          <w:rFonts w:asciiTheme="minorEastAsia" w:eastAsiaTheme="minorEastAsia" w:hAnsiTheme="minorEastAsia" w:cs="仿宋_GB2312"/>
          <w:sz w:val="28"/>
          <w:szCs w:val="28"/>
        </w:rPr>
        <w:t>3</w:t>
      </w:r>
      <w:r w:rsidRPr="00A20061">
        <w:rPr>
          <w:rFonts w:asciiTheme="minorEastAsia" w:eastAsiaTheme="minorEastAsia" w:hAnsiTheme="minorEastAsia" w:cs="仿宋_GB2312"/>
          <w:sz w:val="28"/>
          <w:szCs w:val="28"/>
        </w:rPr>
        <w:t>)</w:t>
      </w:r>
      <w:r w:rsidRPr="00A20061">
        <w:rPr>
          <w:rFonts w:asciiTheme="minorEastAsia" w:eastAsiaTheme="minorEastAsia" w:hAnsiTheme="minorEastAsia" w:cs="仿宋_GB2312" w:hint="eastAsia"/>
          <w:sz w:val="28"/>
          <w:szCs w:val="28"/>
        </w:rPr>
        <w:t>乙方保证本合同货物的权利无瑕疵，包括货物所有权及知识产权等权利无瑕疵。如任何第三方经法院</w:t>
      </w:r>
      <w:r w:rsidRPr="00A20061">
        <w:rPr>
          <w:rFonts w:asciiTheme="minorEastAsia" w:eastAsiaTheme="minorEastAsia" w:hAnsiTheme="minorEastAsia" w:cs="仿宋_GB2312"/>
          <w:sz w:val="28"/>
          <w:szCs w:val="28"/>
        </w:rPr>
        <w:t>(</w:t>
      </w:r>
      <w:r w:rsidRPr="00A20061">
        <w:rPr>
          <w:rFonts w:asciiTheme="minorEastAsia" w:eastAsiaTheme="minorEastAsia" w:hAnsiTheme="minorEastAsia" w:cs="仿宋_GB2312" w:hint="eastAsia"/>
          <w:sz w:val="28"/>
          <w:szCs w:val="28"/>
        </w:rPr>
        <w:t>或仲裁机构</w:t>
      </w:r>
      <w:r w:rsidRPr="00A20061">
        <w:rPr>
          <w:rFonts w:asciiTheme="minorEastAsia" w:eastAsiaTheme="minorEastAsia" w:hAnsiTheme="minorEastAsia" w:cs="仿宋_GB2312"/>
          <w:sz w:val="28"/>
          <w:szCs w:val="28"/>
        </w:rPr>
        <w:t>)</w:t>
      </w:r>
      <w:r w:rsidRPr="00A20061">
        <w:rPr>
          <w:rFonts w:asciiTheme="minorEastAsia" w:eastAsiaTheme="minorEastAsia" w:hAnsiTheme="minorEastAsia" w:cs="仿宋_GB2312" w:hint="eastAsia"/>
          <w:sz w:val="28"/>
          <w:szCs w:val="28"/>
        </w:rPr>
        <w:t>裁决有权对上述货物主张权利或国家机关依法对货物进行没收查处的，乙方除应向甲方返还已收款项外，还应另按合同总价的</w:t>
      </w:r>
      <w:r w:rsidR="005E69A4">
        <w:rPr>
          <w:rFonts w:asciiTheme="minorEastAsia" w:eastAsiaTheme="minorEastAsia" w:hAnsiTheme="minorEastAsia" w:cs="仿宋_GB2312" w:hint="eastAsia"/>
          <w:sz w:val="28"/>
          <w:szCs w:val="28"/>
        </w:rPr>
        <w:t>5</w:t>
      </w:r>
      <w:r w:rsidR="005E69A4">
        <w:rPr>
          <w:rFonts w:asciiTheme="minorEastAsia" w:eastAsiaTheme="minorEastAsia" w:hAnsiTheme="minorEastAsia" w:cs="仿宋_GB2312"/>
          <w:sz w:val="28"/>
          <w:szCs w:val="28"/>
        </w:rPr>
        <w:t>%</w:t>
      </w:r>
      <w:r w:rsidRPr="00A20061">
        <w:rPr>
          <w:rFonts w:asciiTheme="minorEastAsia" w:eastAsiaTheme="minorEastAsia" w:hAnsiTheme="minorEastAsia" w:cs="仿宋_GB2312" w:hint="eastAsia"/>
          <w:sz w:val="28"/>
          <w:szCs w:val="28"/>
        </w:rPr>
        <w:t>向甲方支付违约金并赔偿因此给甲方造成的一切损失。</w:t>
      </w:r>
    </w:p>
    <w:p w14:paraId="1FF00D2E" w14:textId="77777777" w:rsidR="00A20061" w:rsidRPr="00A20061" w:rsidRDefault="00A20061" w:rsidP="00051CF6">
      <w:pPr>
        <w:pStyle w:val="2"/>
        <w:spacing w:beforeLines="10" w:before="31" w:afterLines="10" w:after="31" w:line="360" w:lineRule="auto"/>
        <w:ind w:firstLine="560"/>
        <w:rPr>
          <w:rFonts w:asciiTheme="minorEastAsia" w:eastAsiaTheme="minorEastAsia" w:hAnsiTheme="minorEastAsia" w:cs="仿宋_GB2312"/>
          <w:sz w:val="28"/>
          <w:szCs w:val="28"/>
        </w:rPr>
      </w:pPr>
      <w:r w:rsidRPr="00A20061">
        <w:rPr>
          <w:rFonts w:asciiTheme="minorEastAsia" w:eastAsiaTheme="minorEastAsia" w:hAnsiTheme="minorEastAsia" w:cs="仿宋_GB2312"/>
          <w:sz w:val="28"/>
          <w:szCs w:val="28"/>
        </w:rPr>
        <w:t xml:space="preserve"> (</w:t>
      </w:r>
      <w:r>
        <w:rPr>
          <w:rFonts w:asciiTheme="minorEastAsia" w:eastAsiaTheme="minorEastAsia" w:hAnsiTheme="minorEastAsia" w:cs="仿宋_GB2312"/>
          <w:sz w:val="28"/>
          <w:szCs w:val="28"/>
        </w:rPr>
        <w:t>4</w:t>
      </w:r>
      <w:r w:rsidRPr="00A20061">
        <w:rPr>
          <w:rFonts w:asciiTheme="minorEastAsia" w:eastAsiaTheme="minorEastAsia" w:hAnsiTheme="minorEastAsia" w:cs="仿宋_GB2312"/>
          <w:sz w:val="28"/>
          <w:szCs w:val="28"/>
        </w:rPr>
        <w:t>)</w:t>
      </w:r>
      <w:r w:rsidRPr="00A20061">
        <w:rPr>
          <w:rFonts w:asciiTheme="minorEastAsia" w:eastAsiaTheme="minorEastAsia" w:hAnsiTheme="minorEastAsia" w:cs="仿宋_GB2312" w:hint="eastAsia"/>
          <w:sz w:val="28"/>
          <w:szCs w:val="28"/>
        </w:rPr>
        <w:t>如乙方违反本合同第</w:t>
      </w:r>
      <w:r>
        <w:rPr>
          <w:rFonts w:asciiTheme="minorEastAsia" w:eastAsiaTheme="minorEastAsia" w:hAnsiTheme="minorEastAsia" w:cs="仿宋_GB2312" w:hint="eastAsia"/>
          <w:sz w:val="28"/>
          <w:szCs w:val="28"/>
        </w:rPr>
        <w:t>九</w:t>
      </w:r>
      <w:r w:rsidRPr="00A20061">
        <w:rPr>
          <w:rFonts w:asciiTheme="minorEastAsia" w:eastAsiaTheme="minorEastAsia" w:hAnsiTheme="minorEastAsia" w:cs="仿宋_GB2312" w:hint="eastAsia"/>
          <w:sz w:val="28"/>
          <w:szCs w:val="28"/>
        </w:rPr>
        <w:t>条第</w:t>
      </w:r>
      <w:r w:rsidRPr="00A20061">
        <w:rPr>
          <w:rFonts w:asciiTheme="minorEastAsia" w:eastAsiaTheme="minorEastAsia" w:hAnsiTheme="minorEastAsia" w:cs="仿宋_GB2312"/>
          <w:sz w:val="28"/>
          <w:szCs w:val="28"/>
        </w:rPr>
        <w:t>1</w:t>
      </w:r>
      <w:r w:rsidRPr="00A20061">
        <w:rPr>
          <w:rFonts w:asciiTheme="minorEastAsia" w:eastAsiaTheme="minorEastAsia" w:hAnsiTheme="minorEastAsia" w:cs="仿宋_GB2312" w:hint="eastAsia"/>
          <w:sz w:val="28"/>
          <w:szCs w:val="28"/>
        </w:rPr>
        <w:t>款中对响应时间和维修、更换时间的约定，视作乙方未提供合格货物，乙方应按本合同第七条第</w:t>
      </w:r>
      <w:r w:rsidRPr="00A20061">
        <w:rPr>
          <w:rFonts w:asciiTheme="minorEastAsia" w:eastAsiaTheme="minorEastAsia" w:hAnsiTheme="minorEastAsia" w:cs="仿宋_GB2312"/>
          <w:sz w:val="28"/>
          <w:szCs w:val="28"/>
        </w:rPr>
        <w:t>2</w:t>
      </w:r>
      <w:r w:rsidRPr="00A20061">
        <w:rPr>
          <w:rFonts w:asciiTheme="minorEastAsia" w:eastAsiaTheme="minorEastAsia" w:hAnsiTheme="minorEastAsia" w:cs="仿宋_GB2312" w:hint="eastAsia"/>
          <w:sz w:val="28"/>
          <w:szCs w:val="28"/>
        </w:rPr>
        <w:t>款第</w:t>
      </w:r>
      <w:r w:rsidRPr="00A20061">
        <w:rPr>
          <w:rFonts w:asciiTheme="minorEastAsia" w:eastAsiaTheme="minorEastAsia" w:hAnsiTheme="minorEastAsia" w:cs="仿宋_GB2312"/>
          <w:sz w:val="28"/>
          <w:szCs w:val="28"/>
        </w:rPr>
        <w:t>(3)</w:t>
      </w:r>
      <w:r w:rsidRPr="00A20061">
        <w:rPr>
          <w:rFonts w:asciiTheme="minorEastAsia" w:eastAsiaTheme="minorEastAsia" w:hAnsiTheme="minorEastAsia" w:cs="仿宋_GB2312" w:hint="eastAsia"/>
          <w:sz w:val="28"/>
          <w:szCs w:val="28"/>
        </w:rPr>
        <w:t>项的约定承担违约责任。</w:t>
      </w:r>
    </w:p>
    <w:p w14:paraId="57365E39" w14:textId="77777777" w:rsidR="00DF611D" w:rsidRDefault="00DF611D" w:rsidP="0066478F">
      <w:pPr>
        <w:outlineLvl w:val="0"/>
        <w:rPr>
          <w:rFonts w:asciiTheme="minorEastAsia" w:hAnsiTheme="minorEastAsia"/>
          <w:b/>
          <w:sz w:val="28"/>
          <w:szCs w:val="28"/>
        </w:rPr>
      </w:pPr>
      <w:r>
        <w:rPr>
          <w:rFonts w:asciiTheme="minorEastAsia" w:hAnsiTheme="minorEastAsia" w:hint="eastAsia"/>
          <w:b/>
          <w:sz w:val="28"/>
          <w:szCs w:val="28"/>
        </w:rPr>
        <w:t>十</w:t>
      </w:r>
      <w:r>
        <w:rPr>
          <w:rFonts w:asciiTheme="minorEastAsia" w:hAnsiTheme="minorEastAsia"/>
          <w:b/>
          <w:sz w:val="28"/>
          <w:szCs w:val="28"/>
        </w:rPr>
        <w:t>一、</w:t>
      </w:r>
      <w:r w:rsidRPr="00DF611D">
        <w:rPr>
          <w:rFonts w:asciiTheme="minorEastAsia" w:hAnsiTheme="minorEastAsia" w:hint="eastAsia"/>
          <w:b/>
          <w:sz w:val="28"/>
          <w:szCs w:val="28"/>
        </w:rPr>
        <w:t>争议</w:t>
      </w:r>
      <w:r w:rsidRPr="00DF611D">
        <w:rPr>
          <w:rFonts w:asciiTheme="minorEastAsia" w:hAnsiTheme="minorEastAsia"/>
          <w:b/>
          <w:sz w:val="28"/>
          <w:szCs w:val="28"/>
        </w:rPr>
        <w:t>解决办法</w:t>
      </w:r>
    </w:p>
    <w:p w14:paraId="5BC9999B" w14:textId="77777777" w:rsidR="00A20061" w:rsidRPr="00A20061" w:rsidRDefault="00A20061" w:rsidP="00051CF6">
      <w:pPr>
        <w:pStyle w:val="2"/>
        <w:spacing w:beforeLines="10" w:before="31" w:afterLines="10" w:after="31" w:line="360" w:lineRule="auto"/>
        <w:ind w:firstLineChars="100" w:firstLine="280"/>
        <w:rPr>
          <w:rFonts w:asciiTheme="minorEastAsia" w:eastAsiaTheme="minorEastAsia" w:hAnsiTheme="minorEastAsia" w:cs="仿宋_GB2312"/>
          <w:sz w:val="28"/>
          <w:szCs w:val="28"/>
        </w:rPr>
      </w:pPr>
      <w:r w:rsidRPr="00A20061">
        <w:rPr>
          <w:rFonts w:asciiTheme="minorEastAsia" w:eastAsiaTheme="minorEastAsia" w:hAnsiTheme="minorEastAsia" w:cs="仿宋_GB2312"/>
          <w:sz w:val="28"/>
          <w:szCs w:val="28"/>
        </w:rPr>
        <w:t>1</w:t>
      </w:r>
      <w:r w:rsidRPr="00A20061">
        <w:rPr>
          <w:rFonts w:asciiTheme="minorEastAsia" w:eastAsiaTheme="minorEastAsia" w:hAnsiTheme="minorEastAsia" w:cs="仿宋_GB2312" w:hint="eastAsia"/>
          <w:sz w:val="28"/>
          <w:szCs w:val="28"/>
        </w:rPr>
        <w:t>、因货物的质量问题发生争议，由质量技术监督部门或其指定的质量鉴定机构进行质量鉴定。货物符合标准的，鉴定费由甲方承担；货物不符合质量标准的，鉴定费由乙方承担。</w:t>
      </w:r>
    </w:p>
    <w:p w14:paraId="6016B489" w14:textId="77777777" w:rsidR="00A20061" w:rsidRPr="00A20061" w:rsidRDefault="00A20061" w:rsidP="00051CF6">
      <w:pPr>
        <w:spacing w:beforeLines="10" w:before="31" w:afterLines="10" w:after="31" w:line="360" w:lineRule="auto"/>
        <w:ind w:firstLineChars="200" w:firstLine="560"/>
        <w:rPr>
          <w:rFonts w:asciiTheme="minorEastAsia" w:hAnsiTheme="minorEastAsia" w:cs="仿宋_GB2312"/>
          <w:sz w:val="28"/>
          <w:szCs w:val="28"/>
        </w:rPr>
      </w:pPr>
      <w:r w:rsidRPr="00A20061">
        <w:rPr>
          <w:rFonts w:asciiTheme="minorEastAsia" w:hAnsiTheme="minorEastAsia" w:cs="仿宋_GB2312"/>
          <w:sz w:val="28"/>
          <w:szCs w:val="28"/>
        </w:rPr>
        <w:t>2</w:t>
      </w:r>
      <w:r w:rsidRPr="00A20061">
        <w:rPr>
          <w:rFonts w:asciiTheme="minorEastAsia" w:hAnsiTheme="minorEastAsia" w:cs="仿宋_GB2312" w:hint="eastAsia"/>
          <w:sz w:val="28"/>
          <w:szCs w:val="28"/>
        </w:rPr>
        <w:t>、合同履行期间</w:t>
      </w:r>
      <w:r w:rsidRPr="00A20061">
        <w:rPr>
          <w:rFonts w:asciiTheme="minorEastAsia" w:hAnsiTheme="minorEastAsia" w:cs="仿宋_GB2312"/>
          <w:sz w:val="28"/>
          <w:szCs w:val="28"/>
        </w:rPr>
        <w:t>,</w:t>
      </w:r>
      <w:r w:rsidRPr="00A20061">
        <w:rPr>
          <w:rFonts w:asciiTheme="minorEastAsia" w:hAnsiTheme="minorEastAsia" w:cs="仿宋_GB2312" w:hint="eastAsia"/>
          <w:sz w:val="28"/>
          <w:szCs w:val="28"/>
        </w:rPr>
        <w:t>若双方发生争议，可协商或由有关部门调解解决，协商或调解不成的，由甲方所在地的人民法院依法处理。</w:t>
      </w:r>
    </w:p>
    <w:p w14:paraId="6218D4D1" w14:textId="77777777" w:rsidR="00DF611D" w:rsidRDefault="00DF611D" w:rsidP="0066478F">
      <w:pPr>
        <w:outlineLvl w:val="0"/>
        <w:rPr>
          <w:rFonts w:asciiTheme="minorEastAsia" w:hAnsiTheme="minorEastAsia"/>
          <w:b/>
          <w:sz w:val="28"/>
          <w:szCs w:val="28"/>
        </w:rPr>
      </w:pPr>
      <w:r>
        <w:rPr>
          <w:rFonts w:asciiTheme="minorEastAsia" w:hAnsiTheme="minorEastAsia" w:hint="eastAsia"/>
          <w:b/>
          <w:sz w:val="28"/>
          <w:szCs w:val="28"/>
        </w:rPr>
        <w:t>十</w:t>
      </w:r>
      <w:r>
        <w:rPr>
          <w:rFonts w:asciiTheme="minorEastAsia" w:hAnsiTheme="minorEastAsia"/>
          <w:b/>
          <w:sz w:val="28"/>
          <w:szCs w:val="28"/>
        </w:rPr>
        <w:t>二、其</w:t>
      </w:r>
      <w:r>
        <w:rPr>
          <w:rFonts w:asciiTheme="minorEastAsia" w:hAnsiTheme="minorEastAsia" w:hint="eastAsia"/>
          <w:b/>
          <w:sz w:val="28"/>
          <w:szCs w:val="28"/>
        </w:rPr>
        <w:t>他</w:t>
      </w:r>
    </w:p>
    <w:p w14:paraId="6DA94917" w14:textId="77777777" w:rsidR="00A20061" w:rsidRPr="00A20061" w:rsidRDefault="00A20061" w:rsidP="00051CF6">
      <w:pPr>
        <w:spacing w:beforeLines="10" w:before="31" w:afterLines="10" w:after="31" w:line="360" w:lineRule="auto"/>
        <w:ind w:firstLineChars="200" w:firstLine="560"/>
        <w:rPr>
          <w:rFonts w:asciiTheme="minorEastAsia" w:hAnsiTheme="minorEastAsia" w:cs="仿宋_GB2312"/>
          <w:sz w:val="28"/>
          <w:szCs w:val="28"/>
        </w:rPr>
      </w:pPr>
      <w:r w:rsidRPr="00A20061">
        <w:rPr>
          <w:rFonts w:asciiTheme="minorEastAsia" w:hAnsiTheme="minorEastAsia" w:cs="仿宋_GB2312"/>
          <w:sz w:val="28"/>
          <w:szCs w:val="28"/>
        </w:rPr>
        <w:lastRenderedPageBreak/>
        <w:t>1</w:t>
      </w:r>
      <w:r w:rsidRPr="00A20061">
        <w:rPr>
          <w:rFonts w:asciiTheme="minorEastAsia" w:hAnsiTheme="minorEastAsia" w:cs="仿宋_GB2312" w:hint="eastAsia"/>
          <w:sz w:val="28"/>
          <w:szCs w:val="28"/>
        </w:rPr>
        <w:t>、如有未尽事宜，由双方依法订立补充合同。</w:t>
      </w:r>
    </w:p>
    <w:p w14:paraId="1265D82A" w14:textId="77777777" w:rsidR="00A20061" w:rsidRPr="00A20061" w:rsidRDefault="00A20061" w:rsidP="00051CF6">
      <w:pPr>
        <w:spacing w:beforeLines="10" w:before="31" w:afterLines="10" w:after="31" w:line="360" w:lineRule="auto"/>
        <w:ind w:firstLineChars="200" w:firstLine="560"/>
        <w:rPr>
          <w:rFonts w:asciiTheme="minorEastAsia" w:hAnsiTheme="minorEastAsia" w:cs="仿宋_GB2312"/>
          <w:sz w:val="28"/>
          <w:szCs w:val="28"/>
        </w:rPr>
      </w:pPr>
      <w:r w:rsidRPr="00A20061">
        <w:rPr>
          <w:rFonts w:asciiTheme="minorEastAsia" w:hAnsiTheme="minorEastAsia" w:cs="仿宋_GB2312"/>
          <w:sz w:val="28"/>
          <w:szCs w:val="28"/>
        </w:rPr>
        <w:t>2</w:t>
      </w:r>
      <w:r w:rsidRPr="00A20061">
        <w:rPr>
          <w:rFonts w:asciiTheme="minorEastAsia" w:hAnsiTheme="minorEastAsia" w:cs="仿宋_GB2312" w:hint="eastAsia"/>
          <w:sz w:val="28"/>
          <w:szCs w:val="28"/>
        </w:rPr>
        <w:t>、本合同一式七份，自双方签章之日起生效。甲方四份，乙方三份。</w:t>
      </w:r>
    </w:p>
    <w:p w14:paraId="682290CE" w14:textId="77777777" w:rsidR="00A20061" w:rsidRPr="00A20061" w:rsidRDefault="00A20061" w:rsidP="00051CF6">
      <w:pPr>
        <w:spacing w:beforeLines="10" w:before="31" w:afterLines="10" w:after="31" w:line="360" w:lineRule="auto"/>
        <w:ind w:rightChars="-364" w:right="-764"/>
        <w:rPr>
          <w:rFonts w:asciiTheme="minorEastAsia" w:hAnsiTheme="minorEastAsia" w:cs="仿宋_GB2312"/>
          <w:b/>
          <w:sz w:val="24"/>
          <w:szCs w:val="24"/>
          <w:u w:val="single"/>
        </w:rPr>
      </w:pPr>
      <w:r w:rsidRPr="00A20061">
        <w:rPr>
          <w:rFonts w:asciiTheme="minorEastAsia" w:hAnsiTheme="minorEastAsia" w:cs="仿宋_GB2312" w:hint="eastAsia"/>
          <w:sz w:val="24"/>
          <w:szCs w:val="24"/>
        </w:rPr>
        <w:t>甲方：</w:t>
      </w:r>
      <w:r w:rsidRPr="00A20061">
        <w:rPr>
          <w:rFonts w:asciiTheme="minorEastAsia" w:hAnsiTheme="minorEastAsia" w:cs="仿宋_GB2312" w:hint="eastAsia"/>
          <w:b/>
          <w:sz w:val="24"/>
          <w:szCs w:val="24"/>
          <w:u w:val="single"/>
        </w:rPr>
        <w:t>四川省公安</w:t>
      </w:r>
      <w:r w:rsidRPr="00A20061">
        <w:rPr>
          <w:rFonts w:asciiTheme="minorEastAsia" w:hAnsiTheme="minorEastAsia" w:cs="仿宋_GB2312"/>
          <w:b/>
          <w:sz w:val="24"/>
          <w:szCs w:val="24"/>
          <w:u w:val="single"/>
        </w:rPr>
        <w:t>厅</w:t>
      </w:r>
      <w:r w:rsidRPr="00A20061">
        <w:rPr>
          <w:rFonts w:asciiTheme="minorEastAsia" w:hAnsiTheme="minorEastAsia" w:cs="仿宋_GB2312"/>
          <w:sz w:val="24"/>
          <w:szCs w:val="24"/>
        </w:rPr>
        <w:t xml:space="preserve"> (</w:t>
      </w:r>
      <w:r w:rsidRPr="00A20061">
        <w:rPr>
          <w:rFonts w:asciiTheme="minorEastAsia" w:hAnsiTheme="minorEastAsia" w:cs="仿宋_GB2312" w:hint="eastAsia"/>
          <w:sz w:val="24"/>
          <w:szCs w:val="24"/>
        </w:rPr>
        <w:t>盖章</w:t>
      </w:r>
      <w:r w:rsidRPr="00A20061">
        <w:rPr>
          <w:rFonts w:asciiTheme="minorEastAsia" w:hAnsiTheme="minorEastAsia" w:cs="仿宋_GB2312"/>
          <w:sz w:val="24"/>
          <w:szCs w:val="24"/>
        </w:rPr>
        <w:t xml:space="preserve">)       </w:t>
      </w:r>
      <w:r w:rsidRPr="00A20061">
        <w:rPr>
          <w:rFonts w:asciiTheme="minorEastAsia" w:hAnsiTheme="minorEastAsia" w:cs="仿宋_GB2312" w:hint="eastAsia"/>
          <w:sz w:val="24"/>
          <w:szCs w:val="24"/>
        </w:rPr>
        <w:t xml:space="preserve"> 乙方：</w:t>
      </w:r>
      <w:r w:rsidRPr="00A20061">
        <w:rPr>
          <w:rFonts w:asciiTheme="minorEastAsia" w:hAnsiTheme="minorEastAsia" w:cs="仿宋_GB2312" w:hint="eastAsia"/>
          <w:b/>
          <w:sz w:val="24"/>
          <w:szCs w:val="24"/>
          <w:u w:val="single"/>
        </w:rPr>
        <w:t>成都联成科大信息技术有限</w:t>
      </w:r>
    </w:p>
    <w:p w14:paraId="111A2EF7" w14:textId="77777777" w:rsidR="00A20061" w:rsidRPr="00A20061" w:rsidRDefault="00A20061" w:rsidP="00051CF6">
      <w:pPr>
        <w:spacing w:beforeLines="10" w:before="31" w:afterLines="10" w:after="31" w:line="360" w:lineRule="auto"/>
        <w:ind w:rightChars="-364" w:right="-764" w:firstLineChars="2000" w:firstLine="4800"/>
        <w:rPr>
          <w:rFonts w:asciiTheme="minorEastAsia" w:hAnsiTheme="minorEastAsia" w:cs="仿宋_GB2312"/>
          <w:b/>
          <w:sz w:val="24"/>
          <w:szCs w:val="24"/>
          <w:u w:val="single"/>
        </w:rPr>
      </w:pPr>
      <w:r w:rsidRPr="00A20061">
        <w:rPr>
          <w:rFonts w:asciiTheme="minorEastAsia" w:hAnsiTheme="minorEastAsia" w:cs="仿宋_GB2312" w:hint="eastAsia"/>
          <w:b/>
          <w:sz w:val="24"/>
          <w:szCs w:val="24"/>
          <w:u w:val="single"/>
        </w:rPr>
        <w:t>责任公司</w:t>
      </w:r>
      <w:r w:rsidRPr="00A20061">
        <w:rPr>
          <w:rFonts w:asciiTheme="minorEastAsia" w:hAnsiTheme="minorEastAsia" w:cs="仿宋_GB2312" w:hint="eastAsia"/>
          <w:sz w:val="24"/>
          <w:szCs w:val="24"/>
        </w:rPr>
        <w:t>（盖章）</w:t>
      </w:r>
    </w:p>
    <w:p w14:paraId="3488846F" w14:textId="77777777" w:rsidR="00A20061" w:rsidRDefault="00A20061" w:rsidP="00051CF6">
      <w:pPr>
        <w:spacing w:beforeLines="10" w:before="31" w:afterLines="10" w:after="31" w:line="360" w:lineRule="auto"/>
        <w:rPr>
          <w:rFonts w:asciiTheme="minorEastAsia" w:hAnsiTheme="minorEastAsia" w:cs="仿宋_GB2312"/>
          <w:sz w:val="24"/>
          <w:szCs w:val="24"/>
        </w:rPr>
      </w:pPr>
      <w:r w:rsidRPr="00A20061">
        <w:rPr>
          <w:rFonts w:asciiTheme="minorEastAsia" w:hAnsiTheme="minorEastAsia" w:cs="仿宋_GB2312" w:hint="eastAsia"/>
          <w:sz w:val="24"/>
          <w:szCs w:val="24"/>
        </w:rPr>
        <w:t>法定代表人</w:t>
      </w:r>
      <w:r w:rsidRPr="00A20061">
        <w:rPr>
          <w:rFonts w:asciiTheme="minorEastAsia" w:hAnsiTheme="minorEastAsia" w:cs="仿宋_GB2312"/>
          <w:sz w:val="24"/>
          <w:szCs w:val="24"/>
        </w:rPr>
        <w:t>(</w:t>
      </w:r>
      <w:r w:rsidRPr="00A20061">
        <w:rPr>
          <w:rFonts w:asciiTheme="minorEastAsia" w:hAnsiTheme="minorEastAsia" w:cs="仿宋_GB2312" w:hint="eastAsia"/>
          <w:sz w:val="24"/>
          <w:szCs w:val="24"/>
        </w:rPr>
        <w:t>或授权代表</w:t>
      </w:r>
      <w:r w:rsidRPr="00A20061">
        <w:rPr>
          <w:rFonts w:asciiTheme="minorEastAsia" w:hAnsiTheme="minorEastAsia" w:cs="仿宋_GB2312"/>
          <w:sz w:val="24"/>
          <w:szCs w:val="24"/>
        </w:rPr>
        <w:t>)</w:t>
      </w:r>
      <w:r w:rsidRPr="00A20061">
        <w:rPr>
          <w:rFonts w:asciiTheme="minorEastAsia" w:hAnsiTheme="minorEastAsia" w:cs="仿宋_GB2312" w:hint="eastAsia"/>
          <w:sz w:val="24"/>
          <w:szCs w:val="24"/>
        </w:rPr>
        <w:t>：法定代表人</w:t>
      </w:r>
      <w:r w:rsidRPr="00A20061">
        <w:rPr>
          <w:rFonts w:asciiTheme="minorEastAsia" w:hAnsiTheme="minorEastAsia" w:cs="仿宋_GB2312"/>
          <w:sz w:val="24"/>
          <w:szCs w:val="24"/>
        </w:rPr>
        <w:t>(</w:t>
      </w:r>
      <w:r w:rsidRPr="00A20061">
        <w:rPr>
          <w:rFonts w:asciiTheme="minorEastAsia" w:hAnsiTheme="minorEastAsia" w:cs="仿宋_GB2312" w:hint="eastAsia"/>
          <w:sz w:val="24"/>
          <w:szCs w:val="24"/>
        </w:rPr>
        <w:t>或授权代表</w:t>
      </w:r>
      <w:r w:rsidRPr="00A20061">
        <w:rPr>
          <w:rFonts w:asciiTheme="minorEastAsia" w:hAnsiTheme="minorEastAsia" w:cs="仿宋_GB2312"/>
          <w:sz w:val="24"/>
          <w:szCs w:val="24"/>
        </w:rPr>
        <w:t>)</w:t>
      </w:r>
      <w:r w:rsidRPr="00A20061">
        <w:rPr>
          <w:rFonts w:asciiTheme="minorEastAsia" w:hAnsiTheme="minorEastAsia" w:cs="仿宋_GB2312" w:hint="eastAsia"/>
          <w:sz w:val="24"/>
          <w:szCs w:val="24"/>
        </w:rPr>
        <w:t>：</w:t>
      </w:r>
    </w:p>
    <w:p w14:paraId="744D73D5" w14:textId="77777777" w:rsidR="00D41183" w:rsidRPr="00A20061" w:rsidRDefault="00D41183" w:rsidP="00051CF6">
      <w:pPr>
        <w:spacing w:beforeLines="10" w:before="31" w:afterLines="10" w:after="31" w:line="360" w:lineRule="auto"/>
        <w:rPr>
          <w:rFonts w:asciiTheme="minorEastAsia" w:hAnsiTheme="minorEastAsia" w:cs="仿宋_GB2312"/>
          <w:sz w:val="24"/>
          <w:szCs w:val="24"/>
        </w:rPr>
      </w:pPr>
    </w:p>
    <w:p w14:paraId="5A61A697" w14:textId="77777777" w:rsidR="00A20061" w:rsidRDefault="00A20061" w:rsidP="00A20061">
      <w:pPr>
        <w:spacing w:before="240" w:line="240" w:lineRule="exact"/>
        <w:ind w:rightChars="-364" w:right="-764"/>
        <w:rPr>
          <w:rFonts w:asciiTheme="minorEastAsia" w:hAnsiTheme="minorEastAsia" w:cs="Times New Roman"/>
          <w:sz w:val="24"/>
          <w:szCs w:val="24"/>
        </w:rPr>
      </w:pPr>
      <w:r w:rsidRPr="00A20061">
        <w:rPr>
          <w:rFonts w:asciiTheme="minorEastAsia" w:hAnsiTheme="minorEastAsia" w:cs="仿宋_GB2312" w:hint="eastAsia"/>
          <w:sz w:val="24"/>
          <w:szCs w:val="24"/>
        </w:rPr>
        <w:t>地址： 地址：</w:t>
      </w:r>
      <w:r w:rsidRPr="00A20061">
        <w:rPr>
          <w:rFonts w:asciiTheme="minorEastAsia" w:hAnsiTheme="minorEastAsia" w:cs="Times New Roman" w:hint="eastAsia"/>
          <w:sz w:val="24"/>
          <w:szCs w:val="24"/>
        </w:rPr>
        <w:t>成都市新世纪电脑商城西区</w:t>
      </w:r>
      <w:r w:rsidRPr="00A20061">
        <w:rPr>
          <w:rFonts w:asciiTheme="minorEastAsia" w:hAnsiTheme="minorEastAsia" w:cs="Times New Roman"/>
          <w:sz w:val="24"/>
          <w:szCs w:val="24"/>
        </w:rPr>
        <w:t>21</w:t>
      </w:r>
      <w:r w:rsidRPr="00A20061">
        <w:rPr>
          <w:rFonts w:asciiTheme="minorEastAsia" w:hAnsiTheme="minorEastAsia" w:cs="Times New Roman" w:hint="eastAsia"/>
          <w:sz w:val="24"/>
          <w:szCs w:val="24"/>
        </w:rPr>
        <w:t>楼</w:t>
      </w:r>
      <w:r w:rsidRPr="00A20061">
        <w:rPr>
          <w:rFonts w:asciiTheme="minorEastAsia" w:hAnsiTheme="minorEastAsia" w:cs="Times New Roman"/>
          <w:sz w:val="24"/>
          <w:szCs w:val="24"/>
        </w:rPr>
        <w:t>B</w:t>
      </w:r>
      <w:r w:rsidRPr="00A20061">
        <w:rPr>
          <w:rFonts w:asciiTheme="minorEastAsia" w:hAnsiTheme="minorEastAsia" w:cs="Times New Roman" w:hint="eastAsia"/>
          <w:sz w:val="24"/>
          <w:szCs w:val="24"/>
        </w:rPr>
        <w:t>座</w:t>
      </w:r>
    </w:p>
    <w:p w14:paraId="6F40E491" w14:textId="77777777" w:rsidR="00D41183" w:rsidRPr="00A20061" w:rsidRDefault="00D41183" w:rsidP="00A20061">
      <w:pPr>
        <w:spacing w:before="240" w:line="240" w:lineRule="exact"/>
        <w:ind w:rightChars="-364" w:right="-764"/>
        <w:rPr>
          <w:rFonts w:asciiTheme="minorEastAsia" w:hAnsiTheme="minorEastAsia" w:cs="Times New Roman"/>
          <w:b/>
          <w:bCs/>
          <w:sz w:val="24"/>
          <w:szCs w:val="24"/>
        </w:rPr>
      </w:pPr>
    </w:p>
    <w:p w14:paraId="278D763A" w14:textId="77777777" w:rsidR="00A20061" w:rsidRPr="00A20061" w:rsidRDefault="00A20061" w:rsidP="00051CF6">
      <w:pPr>
        <w:spacing w:beforeLines="10" w:before="31" w:afterLines="10" w:after="31" w:line="320" w:lineRule="exact"/>
        <w:ind w:rightChars="-364" w:right="-764"/>
        <w:rPr>
          <w:rFonts w:asciiTheme="minorEastAsia" w:hAnsiTheme="minorEastAsia" w:cs="Times New Roman"/>
          <w:b/>
          <w:bCs/>
          <w:sz w:val="24"/>
          <w:szCs w:val="24"/>
        </w:rPr>
      </w:pPr>
      <w:r w:rsidRPr="00A20061">
        <w:rPr>
          <w:rFonts w:asciiTheme="minorEastAsia" w:hAnsiTheme="minorEastAsia" w:cs="仿宋_GB2312" w:hint="eastAsia"/>
          <w:sz w:val="24"/>
          <w:szCs w:val="24"/>
        </w:rPr>
        <w:t>开户银行：</w:t>
      </w:r>
      <w:r w:rsidRPr="00A20061">
        <w:rPr>
          <w:rFonts w:asciiTheme="minorEastAsia" w:hAnsiTheme="minorEastAsia" w:cs="Times New Roman" w:hint="eastAsia"/>
          <w:sz w:val="24"/>
          <w:szCs w:val="24"/>
        </w:rPr>
        <w:t>交通银行成都磨子桥支行</w:t>
      </w:r>
    </w:p>
    <w:p w14:paraId="78FD6A1B" w14:textId="77777777" w:rsidR="00A20061" w:rsidRPr="00A20061" w:rsidRDefault="00A20061" w:rsidP="00051CF6">
      <w:pPr>
        <w:spacing w:beforeLines="10" w:before="31" w:afterLines="10" w:after="31" w:line="360" w:lineRule="auto"/>
        <w:rPr>
          <w:rFonts w:asciiTheme="minorEastAsia" w:hAnsiTheme="minorEastAsia" w:cs="仿宋_GB2312"/>
          <w:sz w:val="24"/>
          <w:szCs w:val="24"/>
        </w:rPr>
      </w:pPr>
      <w:r w:rsidRPr="00A20061">
        <w:rPr>
          <w:rFonts w:asciiTheme="minorEastAsia" w:hAnsiTheme="minorEastAsia" w:cs="仿宋_GB2312" w:hint="eastAsia"/>
          <w:sz w:val="24"/>
          <w:szCs w:val="24"/>
        </w:rPr>
        <w:t xml:space="preserve">                          账号：</w:t>
      </w:r>
      <w:r w:rsidRPr="00A20061">
        <w:rPr>
          <w:rFonts w:asciiTheme="minorEastAsia" w:hAnsiTheme="minorEastAsia" w:cs="Times New Roman"/>
          <w:sz w:val="24"/>
          <w:szCs w:val="24"/>
        </w:rPr>
        <w:t>511609017010141148053</w:t>
      </w:r>
    </w:p>
    <w:p w14:paraId="2CDC8240" w14:textId="77777777" w:rsidR="00A20061" w:rsidRPr="00A20061" w:rsidRDefault="00A20061" w:rsidP="00051CF6">
      <w:pPr>
        <w:spacing w:beforeLines="10" w:before="31" w:afterLines="10" w:after="31" w:line="360" w:lineRule="auto"/>
        <w:rPr>
          <w:rFonts w:asciiTheme="minorEastAsia" w:hAnsiTheme="minorEastAsia" w:cs="仿宋_GB2312"/>
          <w:sz w:val="24"/>
          <w:szCs w:val="24"/>
        </w:rPr>
      </w:pPr>
      <w:r w:rsidRPr="00A20061">
        <w:rPr>
          <w:rFonts w:asciiTheme="minorEastAsia" w:hAnsiTheme="minorEastAsia" w:cs="仿宋_GB2312" w:hint="eastAsia"/>
          <w:sz w:val="24"/>
          <w:szCs w:val="24"/>
        </w:rPr>
        <w:t>联系</w:t>
      </w:r>
      <w:r w:rsidRPr="00A20061">
        <w:rPr>
          <w:rFonts w:asciiTheme="minorEastAsia" w:hAnsiTheme="minorEastAsia" w:cs="仿宋_GB2312"/>
          <w:sz w:val="24"/>
          <w:szCs w:val="24"/>
        </w:rPr>
        <w:t>电话：</w:t>
      </w:r>
      <w:r w:rsidRPr="00A20061">
        <w:rPr>
          <w:rFonts w:asciiTheme="minorEastAsia" w:hAnsiTheme="minorEastAsia" w:cs="仿宋_GB2312" w:hint="eastAsia"/>
          <w:sz w:val="24"/>
          <w:szCs w:val="24"/>
        </w:rPr>
        <w:t>028－86960703联系电话：</w:t>
      </w:r>
      <w:r w:rsidRPr="00A20061">
        <w:rPr>
          <w:rFonts w:asciiTheme="minorEastAsia" w:hAnsiTheme="minorEastAsia" w:cs="Times New Roman"/>
          <w:sz w:val="24"/>
          <w:szCs w:val="24"/>
        </w:rPr>
        <w:t>028-85238910</w:t>
      </w:r>
    </w:p>
    <w:p w14:paraId="227D8F38" w14:textId="77777777" w:rsidR="00A20061" w:rsidRPr="00A20061" w:rsidRDefault="00A20061" w:rsidP="00051CF6">
      <w:pPr>
        <w:spacing w:beforeLines="10" w:before="31" w:afterLines="10" w:after="31" w:line="360" w:lineRule="auto"/>
        <w:rPr>
          <w:rFonts w:asciiTheme="minorEastAsia" w:hAnsiTheme="minorEastAsia" w:cs="仿宋_GB2312"/>
          <w:sz w:val="24"/>
          <w:szCs w:val="24"/>
        </w:rPr>
      </w:pPr>
      <w:r w:rsidRPr="00A20061">
        <w:rPr>
          <w:rFonts w:asciiTheme="minorEastAsia" w:hAnsiTheme="minorEastAsia" w:cs="仿宋_GB2312" w:hint="eastAsia"/>
          <w:sz w:val="24"/>
          <w:szCs w:val="24"/>
        </w:rPr>
        <w:t>签约日期：年月日</w:t>
      </w:r>
      <w:r w:rsidR="00D41183">
        <w:rPr>
          <w:rFonts w:asciiTheme="minorEastAsia" w:hAnsiTheme="minorEastAsia" w:cs="仿宋_GB2312"/>
          <w:sz w:val="24"/>
          <w:szCs w:val="24"/>
        </w:rPr>
        <w:tab/>
      </w:r>
      <w:r w:rsidRPr="00A20061">
        <w:rPr>
          <w:rFonts w:asciiTheme="minorEastAsia" w:hAnsiTheme="minorEastAsia" w:cs="仿宋_GB2312" w:hint="eastAsia"/>
          <w:sz w:val="24"/>
          <w:szCs w:val="24"/>
        </w:rPr>
        <w:t>签约日期：年月日</w:t>
      </w:r>
    </w:p>
    <w:p w14:paraId="45EC1323" w14:textId="77777777" w:rsidR="00A20061" w:rsidRPr="00A20061" w:rsidRDefault="00A20061" w:rsidP="00A20061">
      <w:pPr>
        <w:rPr>
          <w:rFonts w:asciiTheme="minorEastAsia" w:hAnsiTheme="minorEastAsia" w:cs="Times New Roman"/>
          <w:szCs w:val="24"/>
        </w:rPr>
        <w:sectPr w:rsidR="00A20061" w:rsidRPr="00A20061" w:rsidSect="00AB1133">
          <w:footerReference w:type="even" r:id="rId9"/>
          <w:footerReference w:type="default" r:id="rId10"/>
          <w:pgSz w:w="11906" w:h="16838"/>
          <w:pgMar w:top="1440" w:right="1800" w:bottom="1440" w:left="1800" w:header="851" w:footer="992" w:gutter="0"/>
          <w:cols w:space="720"/>
          <w:docGrid w:type="lines" w:linePitch="312"/>
        </w:sectPr>
      </w:pPr>
    </w:p>
    <w:p w14:paraId="0CA6FD9C" w14:textId="77777777" w:rsidR="00A20061" w:rsidRPr="00A20061" w:rsidRDefault="00A20061" w:rsidP="00DF611D">
      <w:pPr>
        <w:rPr>
          <w:rFonts w:asciiTheme="minorEastAsia" w:hAnsiTheme="minorEastAsia"/>
          <w:b/>
          <w:sz w:val="28"/>
          <w:szCs w:val="28"/>
        </w:rPr>
      </w:pPr>
    </w:p>
    <w:sectPr w:rsidR="00A20061" w:rsidRPr="00A20061" w:rsidSect="00DA274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梁宗元" w:date="2017-10-24T00:40:00Z" w:initials="梁宗元">
    <w:p w14:paraId="37D1EAE9" w14:textId="77777777" w:rsidR="0066478F" w:rsidRDefault="0066478F">
      <w:pPr>
        <w:pStyle w:val="af"/>
        <w:rPr>
          <w:rFonts w:hint="eastAsia"/>
        </w:rPr>
      </w:pPr>
      <w:r>
        <w:rPr>
          <w:rStyle w:val="ae"/>
        </w:rPr>
        <w:annotationRef/>
      </w:r>
      <w:r>
        <w:rPr>
          <w:rFonts w:hint="eastAsia"/>
        </w:rPr>
        <w:t>培训是甲方组织，我们配合</w:t>
      </w:r>
    </w:p>
  </w:comment>
  <w:comment w:id="1" w:author="梁宗元" w:date="2017-10-24T00:41:00Z" w:initials="梁宗元">
    <w:p w14:paraId="0B2DC5BD" w14:textId="77777777" w:rsidR="0066478F" w:rsidRDefault="0066478F">
      <w:pPr>
        <w:pStyle w:val="af"/>
        <w:rPr>
          <w:rFonts w:hint="eastAsia"/>
        </w:rPr>
      </w:pPr>
      <w:r>
        <w:rPr>
          <w:rStyle w:val="ae"/>
        </w:rPr>
        <w:annotationRef/>
      </w:r>
      <w:r>
        <w:rPr>
          <w:rFonts w:hint="eastAsia"/>
        </w:rPr>
        <w:t>是否可以以附件形式体现在合同中</w:t>
      </w:r>
    </w:p>
  </w:comment>
  <w:comment w:id="20" w:author="梁宗元" w:date="2017-10-24T00:45:00Z" w:initials="梁宗元">
    <w:p w14:paraId="76079602" w14:textId="77777777" w:rsidR="00B2773E" w:rsidRDefault="00B2773E">
      <w:pPr>
        <w:pStyle w:val="af"/>
        <w:rPr>
          <w:rFonts w:hint="eastAsia"/>
        </w:rPr>
      </w:pPr>
      <w:r>
        <w:rPr>
          <w:rStyle w:val="ae"/>
        </w:rPr>
        <w:annotationRef/>
      </w:r>
      <w:r>
        <w:rPr>
          <w:rFonts w:hint="eastAsia"/>
        </w:rPr>
        <w:t>增加哪些条件？</w:t>
      </w:r>
    </w:p>
  </w:comment>
  <w:comment w:id="21" w:author="梁宗元" w:date="2017-10-24T00:46:00Z" w:initials="梁宗元">
    <w:p w14:paraId="1C12CD54" w14:textId="77777777" w:rsidR="00B2773E" w:rsidRDefault="00B2773E">
      <w:pPr>
        <w:pStyle w:val="af"/>
        <w:rPr>
          <w:rFonts w:hint="eastAsia"/>
        </w:rPr>
      </w:pPr>
      <w:r>
        <w:rPr>
          <w:rStyle w:val="ae"/>
        </w:rPr>
        <w:annotationRef/>
      </w:r>
      <w:r>
        <w:rPr>
          <w:rFonts w:hint="eastAsia"/>
        </w:rPr>
        <w:t>什么是特殊报表结构</w:t>
      </w:r>
    </w:p>
  </w:comment>
  <w:comment w:id="37" w:author="梁宗元" w:date="2017-10-24T00:48:00Z" w:initials="梁宗元">
    <w:p w14:paraId="185BDA12" w14:textId="77777777" w:rsidR="00B2773E" w:rsidRDefault="00B2773E">
      <w:pPr>
        <w:pStyle w:val="af"/>
        <w:rPr>
          <w:rFonts w:hint="eastAsia"/>
        </w:rPr>
      </w:pPr>
      <w:r>
        <w:rPr>
          <w:rStyle w:val="ae"/>
        </w:rPr>
        <w:annotationRef/>
      </w:r>
      <w:r>
        <w:rPr>
          <w:rFonts w:hint="eastAsia"/>
        </w:rPr>
        <w:t>前文没有包括二次开发，这里的二次开发指什么？</w:t>
      </w:r>
    </w:p>
  </w:comment>
  <w:comment w:id="55" w:author="梁宗元" w:date="2017-10-24T00:50:00Z" w:initials="梁宗元">
    <w:p w14:paraId="16C9B41E" w14:textId="77777777" w:rsidR="00890398" w:rsidRDefault="00890398">
      <w:pPr>
        <w:pStyle w:val="af"/>
        <w:rPr>
          <w:rFonts w:hint="eastAsia"/>
        </w:rPr>
      </w:pPr>
      <w:r>
        <w:rPr>
          <w:rStyle w:val="ae"/>
        </w:rPr>
        <w:annotationRef/>
      </w:r>
      <w:r>
        <w:rPr>
          <w:rFonts w:hint="eastAsia"/>
        </w:rPr>
        <w:t>这个太大也太虚。</w:t>
      </w:r>
      <w:r>
        <w:rPr>
          <w:rFonts w:hint="eastAsia"/>
        </w:rPr>
        <w:t xml:space="preserve"> </w:t>
      </w:r>
      <w:r>
        <w:rPr>
          <w:rFonts w:hint="eastAsia"/>
        </w:rPr>
        <w:t>没法评判和界定，例如什么叫技术先进，什么叫功能齐全。</w:t>
      </w:r>
    </w:p>
  </w:comment>
  <w:comment w:id="59" w:author="梁宗元" w:date="2017-10-24T00:51:00Z" w:initials="梁宗元">
    <w:p w14:paraId="530F92A0" w14:textId="77777777" w:rsidR="004C47A3" w:rsidRDefault="004C47A3">
      <w:pPr>
        <w:pStyle w:val="af"/>
        <w:rPr>
          <w:rFonts w:hint="eastAsia"/>
        </w:rPr>
      </w:pPr>
      <w:r>
        <w:rPr>
          <w:rStyle w:val="ae"/>
        </w:rPr>
        <w:annotationRef/>
      </w:r>
      <w:r>
        <w:rPr>
          <w:rFonts w:hint="eastAsia"/>
        </w:rPr>
        <w:t>培训，我们不主导</w:t>
      </w:r>
    </w:p>
  </w:comment>
  <w:comment w:id="117" w:author="梁宗元" w:date="2017-10-24T00:54:00Z" w:initials="梁宗元">
    <w:p w14:paraId="1778F904" w14:textId="77777777" w:rsidR="004C47A3" w:rsidRDefault="004C47A3">
      <w:pPr>
        <w:pStyle w:val="af"/>
        <w:rPr>
          <w:rFonts w:hint="eastAsia"/>
        </w:rPr>
      </w:pPr>
      <w:r>
        <w:rPr>
          <w:rStyle w:val="ae"/>
        </w:rPr>
        <w:annotationRef/>
      </w:r>
      <w:r>
        <w:rPr>
          <w:rFonts w:hint="eastAsia"/>
        </w:rPr>
        <w:t>维护期外，不建议提供</w:t>
      </w:r>
      <w:bookmarkStart w:id="125" w:name="_GoBack"/>
      <w:bookmarkEnd w:id="12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D1EAE9" w15:done="0"/>
  <w15:commentEx w15:paraId="0B2DC5BD" w15:done="0"/>
  <w15:commentEx w15:paraId="76079602" w15:done="0"/>
  <w15:commentEx w15:paraId="1C12CD54" w15:done="0"/>
  <w15:commentEx w15:paraId="185BDA12" w15:done="0"/>
  <w15:commentEx w15:paraId="16C9B41E" w15:done="0"/>
  <w15:commentEx w15:paraId="530F92A0" w15:done="0"/>
  <w15:commentEx w15:paraId="1778F90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AD036" w14:textId="77777777" w:rsidR="00122CB8" w:rsidRDefault="00122CB8">
      <w:r>
        <w:separator/>
      </w:r>
    </w:p>
  </w:endnote>
  <w:endnote w:type="continuationSeparator" w:id="0">
    <w:p w14:paraId="39EF13E3" w14:textId="77777777" w:rsidR="00122CB8" w:rsidRDefault="00122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ED63" w14:textId="77777777" w:rsidR="00AB1133" w:rsidRDefault="00DA2745" w:rsidP="00AB1133">
    <w:pPr>
      <w:pStyle w:val="a6"/>
      <w:framePr w:wrap="around" w:vAnchor="text" w:hAnchor="margin" w:xAlign="right" w:y="1"/>
      <w:rPr>
        <w:rStyle w:val="a8"/>
      </w:rPr>
    </w:pPr>
    <w:r>
      <w:rPr>
        <w:rStyle w:val="a8"/>
      </w:rPr>
      <w:fldChar w:fldCharType="begin"/>
    </w:r>
    <w:r w:rsidR="007F3C6C">
      <w:rPr>
        <w:rStyle w:val="a8"/>
      </w:rPr>
      <w:instrText xml:space="preserve">PAGE  </w:instrText>
    </w:r>
    <w:r>
      <w:rPr>
        <w:rStyle w:val="a8"/>
      </w:rPr>
      <w:fldChar w:fldCharType="end"/>
    </w:r>
  </w:p>
  <w:p w14:paraId="3C12CF66" w14:textId="77777777" w:rsidR="00AB1133" w:rsidRDefault="00122CB8" w:rsidP="00AB1133">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AB2FF" w14:textId="77777777" w:rsidR="00AB1133" w:rsidRDefault="00DA2745" w:rsidP="00AB1133">
    <w:pPr>
      <w:pStyle w:val="a6"/>
      <w:framePr w:wrap="around" w:vAnchor="text" w:hAnchor="margin" w:xAlign="right" w:y="1"/>
      <w:rPr>
        <w:rStyle w:val="a8"/>
      </w:rPr>
    </w:pPr>
    <w:r>
      <w:rPr>
        <w:rStyle w:val="a8"/>
      </w:rPr>
      <w:fldChar w:fldCharType="begin"/>
    </w:r>
    <w:r w:rsidR="007F3C6C">
      <w:rPr>
        <w:rStyle w:val="a8"/>
      </w:rPr>
      <w:instrText xml:space="preserve">PAGE  </w:instrText>
    </w:r>
    <w:r>
      <w:rPr>
        <w:rStyle w:val="a8"/>
      </w:rPr>
      <w:fldChar w:fldCharType="separate"/>
    </w:r>
    <w:r w:rsidR="004C47A3">
      <w:rPr>
        <w:rStyle w:val="a8"/>
        <w:noProof/>
      </w:rPr>
      <w:t>1</w:t>
    </w:r>
    <w:r>
      <w:rPr>
        <w:rStyle w:val="a8"/>
      </w:rPr>
      <w:fldChar w:fldCharType="end"/>
    </w:r>
  </w:p>
  <w:p w14:paraId="7B71A977" w14:textId="77777777" w:rsidR="00AB1133" w:rsidRDefault="00122CB8" w:rsidP="00AB1133">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18049" w14:textId="77777777" w:rsidR="00122CB8" w:rsidRDefault="00122CB8">
      <w:r>
        <w:separator/>
      </w:r>
    </w:p>
  </w:footnote>
  <w:footnote w:type="continuationSeparator" w:id="0">
    <w:p w14:paraId="0163FC95" w14:textId="77777777" w:rsidR="00122CB8" w:rsidRDefault="00122C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B59F1"/>
    <w:multiLevelType w:val="hybridMultilevel"/>
    <w:tmpl w:val="9A8EA44E"/>
    <w:lvl w:ilvl="0" w:tplc="EF6A3A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8205BE"/>
    <w:multiLevelType w:val="hybridMultilevel"/>
    <w:tmpl w:val="082277F6"/>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nsid w:val="33172B8B"/>
    <w:multiLevelType w:val="hybridMultilevel"/>
    <w:tmpl w:val="70445C88"/>
    <w:lvl w:ilvl="0" w:tplc="FB1288A4">
      <w:start w:val="1"/>
      <w:numFmt w:val="decimal"/>
      <w:lvlText w:val="%1、"/>
      <w:lvlJc w:val="left"/>
      <w:pPr>
        <w:ind w:left="1550"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4B68148F"/>
    <w:multiLevelType w:val="hybridMultilevel"/>
    <w:tmpl w:val="0D167474"/>
    <w:lvl w:ilvl="0" w:tplc="E09EC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D151F0"/>
    <w:multiLevelType w:val="hybridMultilevel"/>
    <w:tmpl w:val="700A8B36"/>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5">
    <w:nsid w:val="62524015"/>
    <w:multiLevelType w:val="hybridMultilevel"/>
    <w:tmpl w:val="3316594A"/>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梁宗元">
    <w15:presenceInfo w15:providerId="Windows Live" w15:userId="576fba8cf0090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611D"/>
    <w:rsid w:val="00001B47"/>
    <w:rsid w:val="00051CF6"/>
    <w:rsid w:val="00122CB8"/>
    <w:rsid w:val="001B4414"/>
    <w:rsid w:val="00237A59"/>
    <w:rsid w:val="003120AE"/>
    <w:rsid w:val="004A0B2C"/>
    <w:rsid w:val="004C47A3"/>
    <w:rsid w:val="004D4DFC"/>
    <w:rsid w:val="00597EEF"/>
    <w:rsid w:val="005A10F2"/>
    <w:rsid w:val="005E69A4"/>
    <w:rsid w:val="0066478F"/>
    <w:rsid w:val="007249AA"/>
    <w:rsid w:val="007F3C6C"/>
    <w:rsid w:val="008078B6"/>
    <w:rsid w:val="00890398"/>
    <w:rsid w:val="00945ED2"/>
    <w:rsid w:val="00A150D4"/>
    <w:rsid w:val="00A20061"/>
    <w:rsid w:val="00AD0FE2"/>
    <w:rsid w:val="00B10BE8"/>
    <w:rsid w:val="00B2773E"/>
    <w:rsid w:val="00C239D4"/>
    <w:rsid w:val="00C335C1"/>
    <w:rsid w:val="00C85430"/>
    <w:rsid w:val="00D369BD"/>
    <w:rsid w:val="00D41183"/>
    <w:rsid w:val="00D901F6"/>
    <w:rsid w:val="00DA2745"/>
    <w:rsid w:val="00DF611D"/>
    <w:rsid w:val="00E1256A"/>
    <w:rsid w:val="00EA3542"/>
    <w:rsid w:val="00F02DFF"/>
    <w:rsid w:val="00F13362"/>
    <w:rsid w:val="00F30607"/>
    <w:rsid w:val="00FD74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C13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A27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11D"/>
    <w:pPr>
      <w:ind w:firstLineChars="200" w:firstLine="420"/>
    </w:pPr>
  </w:style>
  <w:style w:type="paragraph" w:styleId="a4">
    <w:name w:val="Body Text"/>
    <w:basedOn w:val="a"/>
    <w:link w:val="a5"/>
    <w:uiPriority w:val="99"/>
    <w:rsid w:val="005A10F2"/>
    <w:pPr>
      <w:spacing w:after="120"/>
    </w:pPr>
    <w:rPr>
      <w:rFonts w:ascii="Times New Roman" w:eastAsia="宋体" w:hAnsi="Times New Roman" w:cs="Times New Roman"/>
      <w:kern w:val="0"/>
      <w:sz w:val="20"/>
      <w:szCs w:val="20"/>
    </w:rPr>
  </w:style>
  <w:style w:type="character" w:customStyle="1" w:styleId="a5">
    <w:name w:val="正文文本字符"/>
    <w:basedOn w:val="a0"/>
    <w:link w:val="a4"/>
    <w:uiPriority w:val="99"/>
    <w:rsid w:val="005A10F2"/>
    <w:rPr>
      <w:rFonts w:ascii="Times New Roman" w:eastAsia="宋体" w:hAnsi="Times New Roman" w:cs="Times New Roman"/>
      <w:kern w:val="0"/>
      <w:sz w:val="20"/>
      <w:szCs w:val="20"/>
    </w:rPr>
  </w:style>
  <w:style w:type="paragraph" w:customStyle="1" w:styleId="2">
    <w:name w:val="样式 首行缩进:  2 字符"/>
    <w:basedOn w:val="a"/>
    <w:uiPriority w:val="99"/>
    <w:rsid w:val="00F13362"/>
    <w:pPr>
      <w:spacing w:line="400" w:lineRule="exact"/>
      <w:ind w:firstLineChars="200" w:firstLine="200"/>
    </w:pPr>
    <w:rPr>
      <w:rFonts w:ascii="Times New Roman" w:eastAsia="宋体" w:hAnsi="Times New Roman" w:cs="Times New Roman"/>
      <w:sz w:val="24"/>
      <w:szCs w:val="20"/>
    </w:rPr>
  </w:style>
  <w:style w:type="paragraph" w:styleId="a6">
    <w:name w:val="footer"/>
    <w:basedOn w:val="a"/>
    <w:link w:val="a7"/>
    <w:uiPriority w:val="99"/>
    <w:unhideWhenUsed/>
    <w:rsid w:val="00A20061"/>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字符"/>
    <w:basedOn w:val="a0"/>
    <w:link w:val="a6"/>
    <w:uiPriority w:val="99"/>
    <w:rsid w:val="00A20061"/>
    <w:rPr>
      <w:rFonts w:ascii="Times New Roman" w:eastAsia="宋体" w:hAnsi="Times New Roman" w:cs="Times New Roman"/>
      <w:sz w:val="18"/>
      <w:szCs w:val="18"/>
    </w:rPr>
  </w:style>
  <w:style w:type="character" w:styleId="a8">
    <w:name w:val="page number"/>
    <w:uiPriority w:val="99"/>
    <w:semiHidden/>
    <w:unhideWhenUsed/>
    <w:rsid w:val="00A20061"/>
  </w:style>
  <w:style w:type="paragraph" w:styleId="a9">
    <w:name w:val="header"/>
    <w:basedOn w:val="a"/>
    <w:link w:val="aa"/>
    <w:uiPriority w:val="99"/>
    <w:unhideWhenUsed/>
    <w:rsid w:val="00C335C1"/>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C335C1"/>
    <w:rPr>
      <w:sz w:val="18"/>
      <w:szCs w:val="18"/>
    </w:rPr>
  </w:style>
  <w:style w:type="table" w:styleId="ab">
    <w:name w:val="Table Grid"/>
    <w:basedOn w:val="a1"/>
    <w:uiPriority w:val="39"/>
    <w:rsid w:val="003120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051CF6"/>
    <w:rPr>
      <w:sz w:val="18"/>
      <w:szCs w:val="18"/>
    </w:rPr>
  </w:style>
  <w:style w:type="character" w:customStyle="1" w:styleId="ad">
    <w:name w:val="批注框文本字符"/>
    <w:basedOn w:val="a0"/>
    <w:link w:val="ac"/>
    <w:uiPriority w:val="99"/>
    <w:semiHidden/>
    <w:rsid w:val="00051CF6"/>
    <w:rPr>
      <w:sz w:val="18"/>
      <w:szCs w:val="18"/>
    </w:rPr>
  </w:style>
  <w:style w:type="character" w:styleId="ae">
    <w:name w:val="annotation reference"/>
    <w:basedOn w:val="a0"/>
    <w:uiPriority w:val="99"/>
    <w:semiHidden/>
    <w:unhideWhenUsed/>
    <w:rsid w:val="0066478F"/>
    <w:rPr>
      <w:sz w:val="21"/>
      <w:szCs w:val="21"/>
    </w:rPr>
  </w:style>
  <w:style w:type="paragraph" w:styleId="af">
    <w:name w:val="annotation text"/>
    <w:basedOn w:val="a"/>
    <w:link w:val="af0"/>
    <w:uiPriority w:val="99"/>
    <w:semiHidden/>
    <w:unhideWhenUsed/>
    <w:rsid w:val="0066478F"/>
    <w:pPr>
      <w:jc w:val="left"/>
    </w:pPr>
  </w:style>
  <w:style w:type="character" w:customStyle="1" w:styleId="af0">
    <w:name w:val="批注文字字符"/>
    <w:basedOn w:val="a0"/>
    <w:link w:val="af"/>
    <w:uiPriority w:val="99"/>
    <w:semiHidden/>
    <w:rsid w:val="0066478F"/>
  </w:style>
  <w:style w:type="paragraph" w:styleId="af1">
    <w:name w:val="annotation subject"/>
    <w:basedOn w:val="af"/>
    <w:next w:val="af"/>
    <w:link w:val="af2"/>
    <w:uiPriority w:val="99"/>
    <w:semiHidden/>
    <w:unhideWhenUsed/>
    <w:rsid w:val="0066478F"/>
    <w:rPr>
      <w:b/>
      <w:bCs/>
    </w:rPr>
  </w:style>
  <w:style w:type="character" w:customStyle="1" w:styleId="af2">
    <w:name w:val="批注主题字符"/>
    <w:basedOn w:val="af0"/>
    <w:link w:val="af1"/>
    <w:uiPriority w:val="99"/>
    <w:semiHidden/>
    <w:rsid w:val="00664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536</Words>
  <Characters>3060</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Company>中国石化勘探南方分公司</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梁宗元</cp:lastModifiedBy>
  <cp:revision>11</cp:revision>
  <dcterms:created xsi:type="dcterms:W3CDTF">2017-09-28T02:14:00Z</dcterms:created>
  <dcterms:modified xsi:type="dcterms:W3CDTF">2017-10-23T16:55:00Z</dcterms:modified>
</cp:coreProperties>
</file>