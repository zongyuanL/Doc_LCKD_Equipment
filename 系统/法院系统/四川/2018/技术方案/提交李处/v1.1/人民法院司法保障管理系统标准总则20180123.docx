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143F3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64C869A9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778A74EC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15B47D98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4842ED6F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4A9BA486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5003836B" w14:textId="77777777" w:rsidR="00C02D62" w:rsidRDefault="00C02D62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</w:p>
    <w:p w14:paraId="31D57870" w14:textId="77777777" w:rsidR="006707B7" w:rsidRDefault="006707B7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48"/>
          <w:szCs w:val="48"/>
        </w:rPr>
      </w:pPr>
      <w:r w:rsidRPr="00161D1A">
        <w:rPr>
          <w:rFonts w:ascii="仿宋" w:eastAsia="仿宋" w:hAnsi="仿宋" w:cs="Calibri"/>
          <w:kern w:val="0"/>
          <w:sz w:val="48"/>
          <w:szCs w:val="48"/>
        </w:rPr>
        <w:t>人</w:t>
      </w:r>
      <w:r w:rsidR="004F2AAE" w:rsidRPr="00161D1A">
        <w:rPr>
          <w:rFonts w:ascii="仿宋" w:eastAsia="仿宋" w:hAnsi="仿宋" w:cs="Calibri"/>
          <w:kern w:val="0"/>
          <w:sz w:val="48"/>
          <w:szCs w:val="48"/>
        </w:rPr>
        <w:t>民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法院司法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保障</w:t>
      </w:r>
      <w:r w:rsidRPr="00161D1A">
        <w:rPr>
          <w:rFonts w:ascii="仿宋" w:eastAsia="仿宋" w:hAnsi="仿宋" w:cs="Calibri"/>
          <w:kern w:val="0"/>
          <w:sz w:val="48"/>
          <w:szCs w:val="48"/>
        </w:rPr>
        <w:t>管理</w:t>
      </w:r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系统</w:t>
      </w:r>
      <w:ins w:id="0" w:author="梁宗元" w:date="2018-01-23T10:55:00Z">
        <w:r w:rsidR="006B1A71">
          <w:rPr>
            <w:rFonts w:ascii="仿宋" w:eastAsia="仿宋" w:hAnsi="仿宋" w:cs="Calibri" w:hint="eastAsia"/>
            <w:kern w:val="0"/>
            <w:sz w:val="48"/>
            <w:szCs w:val="48"/>
          </w:rPr>
          <w:t>技术</w:t>
        </w:r>
      </w:ins>
      <w:r w:rsidR="004F2AAE" w:rsidRPr="00161D1A">
        <w:rPr>
          <w:rFonts w:ascii="仿宋" w:eastAsia="仿宋" w:hAnsi="仿宋" w:cs="Calibri" w:hint="eastAsia"/>
          <w:kern w:val="0"/>
          <w:sz w:val="48"/>
          <w:szCs w:val="48"/>
        </w:rPr>
        <w:t>标准</w:t>
      </w:r>
    </w:p>
    <w:p w14:paraId="657A2EFC" w14:textId="77777777" w:rsidR="00C02D62" w:rsidRDefault="00B2023C" w:rsidP="006707B7">
      <w:pPr>
        <w:widowControl/>
        <w:spacing w:line="240" w:lineRule="auto"/>
        <w:ind w:firstLineChars="0" w:firstLine="6"/>
        <w:jc w:val="center"/>
        <w:textAlignment w:val="center"/>
        <w:rPr>
          <w:rFonts w:ascii="仿宋" w:eastAsia="仿宋" w:hAnsi="仿宋" w:cs="Calibri"/>
          <w:kern w:val="0"/>
          <w:sz w:val="36"/>
          <w:szCs w:val="36"/>
        </w:rPr>
      </w:pPr>
      <w:del w:id="1" w:author="梁宗元" w:date="2018-01-23T10:55:00Z">
        <w:r w:rsidRPr="00B2023C" w:rsidDel="006B1A71">
          <w:rPr>
            <w:rFonts w:ascii="仿宋" w:eastAsia="仿宋" w:hAnsi="仿宋" w:cs="Calibri" w:hint="eastAsia"/>
            <w:kern w:val="0"/>
            <w:sz w:val="36"/>
            <w:szCs w:val="36"/>
          </w:rPr>
          <w:delText>（总则）</w:delText>
        </w:r>
      </w:del>
    </w:p>
    <w:p w14:paraId="1B6972A2" w14:textId="77777777" w:rsidR="00C02D62" w:rsidRDefault="00C02D62">
      <w:pPr>
        <w:spacing w:line="240" w:lineRule="auto"/>
        <w:ind w:left="0" w:firstLineChars="0" w:firstLine="0"/>
        <w:rPr>
          <w:rFonts w:ascii="仿宋" w:eastAsia="仿宋" w:hAnsi="仿宋" w:cs="Calibri"/>
          <w:kern w:val="0"/>
          <w:sz w:val="36"/>
          <w:szCs w:val="36"/>
        </w:rPr>
      </w:pPr>
      <w:r>
        <w:rPr>
          <w:rFonts w:ascii="仿宋" w:eastAsia="仿宋" w:hAnsi="仿宋" w:cs="Calibri"/>
          <w:kern w:val="0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725668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F78B5" w14:textId="77777777" w:rsidR="00C02D62" w:rsidRDefault="00C02D62" w:rsidP="006645C3">
          <w:pPr>
            <w:pStyle w:val="ab"/>
            <w:spacing w:after="240" w:line="276" w:lineRule="auto"/>
            <w:ind w:firstLine="480"/>
            <w:jc w:val="center"/>
          </w:pPr>
          <w:r>
            <w:rPr>
              <w:lang w:val="zh-CN"/>
            </w:rPr>
            <w:t>目录</w:t>
          </w:r>
        </w:p>
        <w:p w14:paraId="64A69902" w14:textId="77777777" w:rsidR="00CF3535" w:rsidRDefault="00C02D62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30054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1.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前言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_Toc504430054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4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6648D916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55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2.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适用范围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_Toc504430055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4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13BD0865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56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3.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附件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_Toc504430056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4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55F7D7A4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57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4.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术语和定义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_Toc504430057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4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20189D53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58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5.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规范性引用文件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_Toc504430058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6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6B583E75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59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司法保障管理系统标准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_Toc504430059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6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33610F62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0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6.1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预算编审管理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_Toc504430060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6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2D97E643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1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6.2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预算执行管理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_Toc504430061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7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37697301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2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6.3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会计核算管理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_Toc504430062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9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636DBEF5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3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6.4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决算编报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_Toc504430063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9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0443B5CB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4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6.5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固定资产管理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_Toc504430064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9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34A1D8BB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5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6.6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物资（低值易耗品）管理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_Toc504430065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10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40044950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6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6.7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装备管理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_Toc504430066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11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7F7D518F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7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6.8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用车管理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_Toc504430067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12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05AED071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8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6.9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采购管理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_Toc504430068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13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1E7F2B56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69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6.10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诉讼费管理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_Toc504430069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14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0FAE4322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0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6.11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案款及拍卖保证金管理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_Toc504430070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15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2B522E5E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1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6.12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票据管理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_Toc504430071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16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0AC99CC6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2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6.13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基础设施建设管理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_Toc504430072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16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73901C7C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73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7.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数据规范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_Toc504430073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17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7AA1C8F7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74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8.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验收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_Toc504430074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18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2BA798C1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5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8.1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数据规范要求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_Toc504430075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18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579BE2AD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6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8.2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数据收集和数据汇总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_Toc504430076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18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1253FA64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7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8.3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流程管理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_Toc504430077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19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3AB98540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8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8.4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有效实施内部控制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_Toc504430078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19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7A39C78E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79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8.5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管理数据相互关联、相互制约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_Toc504430079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20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15A99497" w14:textId="77777777" w:rsidR="00CF3535" w:rsidRDefault="000B2584" w:rsidP="00CF3535">
          <w:pPr>
            <w:pStyle w:val="12"/>
            <w:tabs>
              <w:tab w:val="left" w:pos="1050"/>
              <w:tab w:val="right" w:leader="dot" w:pos="8296"/>
            </w:tabs>
            <w:spacing w:before="240"/>
            <w:ind w:firstLine="480"/>
            <w:rPr>
              <w:noProof/>
              <w:sz w:val="21"/>
            </w:rPr>
          </w:pPr>
          <w:hyperlink w:anchor="_Toc504430080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9.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实施环境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_Toc504430080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20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25B61E07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81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9.1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环境参数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_Toc504430081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21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56AABCB9" w14:textId="77777777" w:rsidR="00CF3535" w:rsidRDefault="000B2584" w:rsidP="00CF3535">
          <w:pPr>
            <w:pStyle w:val="21"/>
            <w:tabs>
              <w:tab w:val="left" w:pos="1680"/>
              <w:tab w:val="right" w:leader="dot" w:pos="8296"/>
            </w:tabs>
            <w:spacing w:before="240"/>
            <w:ind w:left="480" w:firstLine="480"/>
            <w:rPr>
              <w:noProof/>
              <w:sz w:val="21"/>
            </w:rPr>
          </w:pPr>
          <w:hyperlink w:anchor="_Toc504430082" w:history="1">
            <w:r w:rsidR="00CF3535" w:rsidRPr="00051CBB">
              <w:rPr>
                <w:rStyle w:val="ac"/>
                <w:rFonts w:ascii="仿宋" w:eastAsia="仿宋" w:hAnsi="仿宋"/>
                <w:noProof/>
              </w:rPr>
              <w:t>9.2</w:t>
            </w:r>
            <w:r w:rsidR="00CF3535">
              <w:rPr>
                <w:noProof/>
                <w:sz w:val="21"/>
              </w:rPr>
              <w:tab/>
            </w:r>
            <w:r w:rsidR="00CF3535" w:rsidRPr="00051CBB">
              <w:rPr>
                <w:rStyle w:val="ac"/>
                <w:rFonts w:ascii="仿宋" w:eastAsia="仿宋" w:hAnsi="仿宋" w:hint="eastAsia"/>
                <w:noProof/>
              </w:rPr>
              <w:t>系统对接</w:t>
            </w:r>
            <w:r w:rsidR="00CF3535">
              <w:rPr>
                <w:noProof/>
                <w:webHidden/>
              </w:rPr>
              <w:tab/>
            </w:r>
            <w:r w:rsidR="00CF3535">
              <w:rPr>
                <w:noProof/>
                <w:webHidden/>
              </w:rPr>
              <w:fldChar w:fldCharType="begin"/>
            </w:r>
            <w:r w:rsidR="00CF3535">
              <w:rPr>
                <w:noProof/>
                <w:webHidden/>
              </w:rPr>
              <w:instrText xml:space="preserve"> PAGEREF _Toc504430082 \h </w:instrText>
            </w:r>
            <w:r w:rsidR="00CF3535">
              <w:rPr>
                <w:noProof/>
                <w:webHidden/>
              </w:rPr>
            </w:r>
            <w:r w:rsidR="00CF3535">
              <w:rPr>
                <w:noProof/>
                <w:webHidden/>
              </w:rPr>
              <w:fldChar w:fldCharType="separate"/>
            </w:r>
            <w:r w:rsidR="00CF3535">
              <w:rPr>
                <w:noProof/>
                <w:webHidden/>
              </w:rPr>
              <w:t>23</w:t>
            </w:r>
            <w:r w:rsidR="00CF3535">
              <w:rPr>
                <w:noProof/>
                <w:webHidden/>
              </w:rPr>
              <w:fldChar w:fldCharType="end"/>
            </w:r>
          </w:hyperlink>
        </w:p>
        <w:p w14:paraId="6F16D84D" w14:textId="77777777" w:rsidR="00C02D62" w:rsidRDefault="00C02D62" w:rsidP="00CF3535">
          <w:pPr>
            <w:spacing w:before="240" w:after="240" w:line="276" w:lineRule="auto"/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A74ECAB" w14:textId="77777777" w:rsidR="006645C3" w:rsidRDefault="006645C3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  <w:sectPr w:rsidR="006645C3" w:rsidSect="00E42C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A84F23" w14:textId="77777777" w:rsidR="00D31B9D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" w:name="_Toc504430054"/>
      <w:r w:rsidRPr="00161D1A">
        <w:rPr>
          <w:rFonts w:ascii="仿宋" w:eastAsia="仿宋" w:hAnsi="仿宋"/>
          <w:b w:val="0"/>
        </w:rPr>
        <w:lastRenderedPageBreak/>
        <w:t>前言</w:t>
      </w:r>
      <w:bookmarkEnd w:id="2"/>
    </w:p>
    <w:p w14:paraId="1DF0C497" w14:textId="77777777" w:rsidR="00D31B9D" w:rsidRDefault="007A525B" w:rsidP="00D31B9D">
      <w:pPr>
        <w:ind w:firstLine="600"/>
        <w:rPr>
          <w:ins w:id="3" w:author="梁宗元" w:date="2018-01-23T10:57:00Z"/>
          <w:rFonts w:ascii="仿宋" w:eastAsia="仿宋" w:hAnsi="仿宋" w:hint="eastAsia"/>
          <w:sz w:val="30"/>
          <w:szCs w:val="30"/>
        </w:rPr>
      </w:pPr>
      <w:r w:rsidRPr="00E31929">
        <w:rPr>
          <w:rFonts w:ascii="仿宋" w:eastAsia="仿宋" w:hAnsi="仿宋"/>
          <w:sz w:val="30"/>
          <w:szCs w:val="30"/>
        </w:rPr>
        <w:t>为规范</w:t>
      </w:r>
      <w:r w:rsidR="00D31B9D" w:rsidRPr="00E31929">
        <w:rPr>
          <w:rFonts w:ascii="仿宋" w:eastAsia="仿宋" w:hAnsi="仿宋"/>
          <w:sz w:val="30"/>
          <w:szCs w:val="30"/>
        </w:rPr>
        <w:t>人民法院司法保障管理</w:t>
      </w:r>
      <w:r w:rsidRPr="00E31929">
        <w:rPr>
          <w:rFonts w:ascii="仿宋" w:eastAsia="仿宋" w:hAnsi="仿宋"/>
          <w:sz w:val="30"/>
          <w:szCs w:val="30"/>
        </w:rPr>
        <w:t>工作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D31B9D" w:rsidRPr="00E31929">
        <w:rPr>
          <w:rFonts w:ascii="仿宋" w:eastAsia="仿宋" w:hAnsi="仿宋"/>
          <w:sz w:val="30"/>
          <w:szCs w:val="30"/>
        </w:rPr>
        <w:t>做到</w:t>
      </w:r>
      <w:r w:rsidR="00C96099" w:rsidRPr="00E31929">
        <w:rPr>
          <w:rFonts w:ascii="仿宋" w:eastAsia="仿宋" w:hAnsi="仿宋"/>
          <w:sz w:val="30"/>
          <w:szCs w:val="30"/>
        </w:rPr>
        <w:t>统一</w:t>
      </w:r>
      <w:r w:rsidR="00D31B9D" w:rsidRPr="00E31929">
        <w:rPr>
          <w:rFonts w:ascii="仿宋" w:eastAsia="仿宋" w:hAnsi="仿宋"/>
          <w:sz w:val="30"/>
          <w:szCs w:val="30"/>
        </w:rPr>
        <w:t>数据标准</w:t>
      </w:r>
      <w:r w:rsidR="00D31B9D" w:rsidRPr="00E31929">
        <w:rPr>
          <w:rFonts w:ascii="仿宋" w:eastAsia="仿宋" w:hAnsi="仿宋" w:hint="eastAsia"/>
          <w:sz w:val="30"/>
          <w:szCs w:val="30"/>
        </w:rPr>
        <w:t>、</w:t>
      </w:r>
      <w:r w:rsidR="00D31B9D" w:rsidRPr="00E31929">
        <w:rPr>
          <w:rFonts w:ascii="仿宋" w:eastAsia="仿宋" w:hAnsi="仿宋"/>
          <w:sz w:val="30"/>
          <w:szCs w:val="30"/>
        </w:rPr>
        <w:t>统一</w:t>
      </w:r>
      <w:r w:rsidR="00E31929" w:rsidRPr="00E31929">
        <w:rPr>
          <w:rFonts w:ascii="仿宋" w:eastAsia="仿宋" w:hAnsi="仿宋"/>
          <w:sz w:val="30"/>
          <w:szCs w:val="30"/>
        </w:rPr>
        <w:t>管理</w:t>
      </w:r>
      <w:r w:rsidR="00D31B9D" w:rsidRPr="00E31929">
        <w:rPr>
          <w:rFonts w:ascii="仿宋" w:eastAsia="仿宋" w:hAnsi="仿宋"/>
          <w:sz w:val="30"/>
          <w:szCs w:val="30"/>
        </w:rPr>
        <w:t>规范</w:t>
      </w:r>
      <w:r w:rsidR="00D31B9D" w:rsidRPr="00E31929">
        <w:rPr>
          <w:rFonts w:ascii="仿宋" w:eastAsia="仿宋" w:hAnsi="仿宋" w:hint="eastAsia"/>
          <w:sz w:val="30"/>
          <w:szCs w:val="30"/>
        </w:rPr>
        <w:t>，</w:t>
      </w:r>
      <w:r w:rsidR="00E31929" w:rsidRPr="00E31929">
        <w:rPr>
          <w:rFonts w:ascii="仿宋" w:eastAsia="仿宋" w:hAnsi="仿宋" w:hint="eastAsia"/>
          <w:sz w:val="30"/>
          <w:szCs w:val="30"/>
        </w:rPr>
        <w:t>充分发挥大数据运用</w:t>
      </w:r>
      <w:r w:rsidR="004A7F3C">
        <w:rPr>
          <w:rFonts w:ascii="仿宋" w:eastAsia="仿宋" w:hAnsi="仿宋" w:hint="eastAsia"/>
          <w:sz w:val="30"/>
          <w:szCs w:val="30"/>
        </w:rPr>
        <w:t>优势</w:t>
      </w:r>
      <w:r w:rsidR="00E31929" w:rsidRPr="00E31929">
        <w:rPr>
          <w:rFonts w:ascii="仿宋" w:eastAsia="仿宋" w:hAnsi="仿宋" w:hint="eastAsia"/>
          <w:sz w:val="30"/>
          <w:szCs w:val="30"/>
        </w:rPr>
        <w:t>，切实提高司法保障工作质效，有力</w:t>
      </w:r>
      <w:r w:rsidR="00E31929" w:rsidRPr="00E31929">
        <w:rPr>
          <w:rFonts w:ascii="仿宋" w:eastAsia="仿宋" w:hAnsi="仿宋"/>
          <w:sz w:val="30"/>
          <w:szCs w:val="30"/>
        </w:rPr>
        <w:t>促进司法改革进程</w:t>
      </w:r>
      <w:r w:rsidR="00E31929" w:rsidRPr="00E31929">
        <w:rPr>
          <w:rFonts w:ascii="仿宋" w:eastAsia="仿宋" w:hAnsi="仿宋" w:hint="eastAsia"/>
          <w:sz w:val="30"/>
          <w:szCs w:val="30"/>
        </w:rPr>
        <w:t>，</w:t>
      </w:r>
      <w:r w:rsidRPr="00E31929">
        <w:rPr>
          <w:rFonts w:ascii="仿宋" w:eastAsia="仿宋" w:hAnsi="仿宋"/>
          <w:sz w:val="30"/>
          <w:szCs w:val="30"/>
        </w:rPr>
        <w:t>现拟定人民法院司法保障管理</w:t>
      </w:r>
      <w:ins w:id="4" w:author="梁宗元" w:date="2018-01-23T10:57:00Z">
        <w:r w:rsidR="006B1A71">
          <w:rPr>
            <w:rFonts w:ascii="仿宋" w:eastAsia="仿宋" w:hAnsi="仿宋" w:hint="eastAsia"/>
            <w:sz w:val="30"/>
            <w:szCs w:val="30"/>
          </w:rPr>
          <w:t>技术</w:t>
        </w:r>
      </w:ins>
      <w:del w:id="5" w:author="梁宗元" w:date="2018-01-23T10:57:00Z">
        <w:r w:rsidR="00E31929" w:rsidRPr="00E31929" w:rsidDel="006B1A71">
          <w:rPr>
            <w:rFonts w:ascii="仿宋" w:eastAsia="仿宋" w:hAnsi="仿宋"/>
            <w:sz w:val="30"/>
            <w:szCs w:val="30"/>
          </w:rPr>
          <w:delText>系统</w:delText>
        </w:r>
      </w:del>
      <w:r w:rsidRPr="00E31929">
        <w:rPr>
          <w:rFonts w:ascii="仿宋" w:eastAsia="仿宋" w:hAnsi="仿宋" w:hint="eastAsia"/>
          <w:sz w:val="30"/>
          <w:szCs w:val="30"/>
        </w:rPr>
        <w:t>标准</w:t>
      </w:r>
      <w:r w:rsidR="00D31B9D" w:rsidRPr="00161D1A">
        <w:rPr>
          <w:rFonts w:ascii="仿宋" w:eastAsia="仿宋" w:hAnsi="仿宋" w:hint="eastAsia"/>
          <w:sz w:val="30"/>
          <w:szCs w:val="30"/>
        </w:rPr>
        <w:t>。</w:t>
      </w:r>
    </w:p>
    <w:p w14:paraId="38B28449" w14:textId="77777777" w:rsidR="006B1A71" w:rsidRDefault="006B1A71" w:rsidP="00D31B9D">
      <w:pPr>
        <w:ind w:firstLine="600"/>
        <w:rPr>
          <w:rFonts w:ascii="仿宋" w:eastAsia="仿宋" w:hAnsi="仿宋"/>
          <w:sz w:val="30"/>
          <w:szCs w:val="30"/>
        </w:rPr>
      </w:pPr>
      <w:ins w:id="6" w:author="梁宗元" w:date="2018-01-23T10:57:00Z">
        <w:r>
          <w:rPr>
            <w:rFonts w:ascii="仿宋" w:eastAsia="仿宋" w:hAnsi="仿宋" w:hint="eastAsia"/>
            <w:sz w:val="30"/>
            <w:szCs w:val="30"/>
          </w:rPr>
          <w:t>本标准由最高人民法院司法行政装备管理局发布。</w:t>
        </w:r>
      </w:ins>
    </w:p>
    <w:p w14:paraId="3389BD89" w14:textId="77777777" w:rsidR="00EF3E52" w:rsidRPr="00161D1A" w:rsidDel="006B1A71" w:rsidRDefault="00EF3E52" w:rsidP="00D31B9D">
      <w:pPr>
        <w:ind w:firstLine="600"/>
        <w:rPr>
          <w:del w:id="7" w:author="梁宗元" w:date="2018-01-23T10:57:00Z"/>
          <w:rFonts w:ascii="仿宋" w:eastAsia="仿宋" w:hAnsi="仿宋"/>
          <w:sz w:val="30"/>
          <w:szCs w:val="30"/>
        </w:rPr>
      </w:pPr>
      <w:bookmarkStart w:id="8" w:name="_GoBack"/>
      <w:bookmarkEnd w:id="8"/>
      <w:del w:id="9" w:author="梁宗元" w:date="2018-01-23T10:57:00Z">
        <w:r w:rsidDel="006B1A71">
          <w:rPr>
            <w:rFonts w:ascii="仿宋" w:eastAsia="仿宋" w:hAnsi="仿宋"/>
            <w:sz w:val="30"/>
            <w:szCs w:val="30"/>
          </w:rPr>
          <w:delText>本文</w:delText>
        </w:r>
        <w:r w:rsidDel="006B1A71">
          <w:rPr>
            <w:rFonts w:ascii="仿宋" w:eastAsia="仿宋" w:hAnsi="仿宋" w:hint="eastAsia"/>
            <w:sz w:val="30"/>
            <w:szCs w:val="30"/>
          </w:rPr>
          <w:delText>确定</w:delText>
        </w:r>
        <w:r w:rsidDel="006B1A71">
          <w:rPr>
            <w:rFonts w:ascii="仿宋" w:eastAsia="仿宋" w:hAnsi="仿宋"/>
            <w:sz w:val="30"/>
            <w:szCs w:val="30"/>
          </w:rPr>
          <w:delText>人民法院司法保障管理</w:delText>
        </w:r>
        <w:r w:rsidR="001C2EBE" w:rsidDel="006B1A71">
          <w:rPr>
            <w:rFonts w:ascii="仿宋" w:eastAsia="仿宋" w:hAnsi="仿宋" w:hint="eastAsia"/>
            <w:sz w:val="30"/>
            <w:szCs w:val="30"/>
          </w:rPr>
          <w:delText>系统</w:delText>
        </w:r>
        <w:r w:rsidDel="006B1A71">
          <w:rPr>
            <w:rFonts w:ascii="仿宋" w:eastAsia="仿宋" w:hAnsi="仿宋"/>
            <w:sz w:val="30"/>
            <w:szCs w:val="30"/>
          </w:rPr>
          <w:delText>标准总则</w:delText>
        </w:r>
        <w:r w:rsidR="006F2C87" w:rsidDel="006B1A71">
          <w:rPr>
            <w:rFonts w:ascii="仿宋" w:eastAsia="仿宋" w:hAnsi="仿宋" w:hint="eastAsia"/>
            <w:sz w:val="30"/>
            <w:szCs w:val="30"/>
          </w:rPr>
          <w:delText>。</w:delText>
        </w:r>
      </w:del>
    </w:p>
    <w:p w14:paraId="46390284" w14:textId="77777777" w:rsidR="006707B7" w:rsidRPr="00161D1A" w:rsidRDefault="006707B7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10" w:name="_Toc504430055"/>
      <w:r w:rsidRPr="00161D1A">
        <w:rPr>
          <w:rFonts w:ascii="仿宋" w:eastAsia="仿宋" w:hAnsi="仿宋" w:hint="eastAsia"/>
          <w:b w:val="0"/>
        </w:rPr>
        <w:t>适用</w:t>
      </w:r>
      <w:r w:rsidRPr="00161D1A">
        <w:rPr>
          <w:rFonts w:ascii="仿宋" w:eastAsia="仿宋" w:hAnsi="仿宋"/>
          <w:b w:val="0"/>
        </w:rPr>
        <w:t>范围</w:t>
      </w:r>
      <w:bookmarkEnd w:id="10"/>
    </w:p>
    <w:p w14:paraId="14226250" w14:textId="77777777" w:rsidR="00D31B9D" w:rsidRDefault="00D31B9D" w:rsidP="00D31B9D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/>
          <w:sz w:val="30"/>
          <w:szCs w:val="30"/>
        </w:rPr>
        <w:t>该标准</w:t>
      </w:r>
      <w:r w:rsidRPr="00161D1A">
        <w:rPr>
          <w:rFonts w:ascii="仿宋" w:eastAsia="仿宋" w:hAnsi="仿宋" w:hint="eastAsia"/>
          <w:sz w:val="30"/>
          <w:szCs w:val="30"/>
        </w:rPr>
        <w:t>适用</w:t>
      </w:r>
      <w:r w:rsidRPr="00161D1A">
        <w:rPr>
          <w:rFonts w:ascii="仿宋" w:eastAsia="仿宋" w:hAnsi="仿宋"/>
          <w:sz w:val="30"/>
          <w:szCs w:val="30"/>
        </w:rPr>
        <w:t>于人民法院司法保障管理相关工作</w:t>
      </w:r>
      <w:r w:rsidR="007A525B">
        <w:rPr>
          <w:rFonts w:ascii="仿宋" w:eastAsia="仿宋" w:hAnsi="仿宋" w:hint="eastAsia"/>
          <w:sz w:val="30"/>
          <w:szCs w:val="30"/>
        </w:rPr>
        <w:t>，</w:t>
      </w:r>
      <w:r w:rsidR="007A525B">
        <w:rPr>
          <w:rFonts w:ascii="仿宋" w:eastAsia="仿宋" w:hAnsi="仿宋"/>
          <w:sz w:val="30"/>
          <w:szCs w:val="30"/>
        </w:rPr>
        <w:t>包</w:t>
      </w:r>
      <w:r w:rsidR="00DA0A19">
        <w:rPr>
          <w:rFonts w:ascii="仿宋" w:eastAsia="仿宋" w:hAnsi="仿宋"/>
          <w:sz w:val="30"/>
          <w:szCs w:val="30"/>
        </w:rPr>
        <w:t>含</w:t>
      </w:r>
      <w:r w:rsidR="007A525B">
        <w:rPr>
          <w:rFonts w:ascii="仿宋" w:eastAsia="仿宋" w:hAnsi="仿宋"/>
          <w:sz w:val="30"/>
          <w:szCs w:val="30"/>
        </w:rPr>
        <w:t>预决算</w:t>
      </w:r>
      <w:r w:rsidR="007A525B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财务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资产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装备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基础设施建设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诉讼费</w:t>
      </w:r>
      <w:r w:rsidR="00301AA9">
        <w:rPr>
          <w:rFonts w:ascii="仿宋" w:eastAsia="仿宋" w:hAnsi="仿宋" w:hint="eastAsia"/>
          <w:sz w:val="30"/>
          <w:szCs w:val="30"/>
        </w:rPr>
        <w:t>、</w:t>
      </w:r>
      <w:r w:rsidR="00301AA9">
        <w:rPr>
          <w:rFonts w:ascii="仿宋" w:eastAsia="仿宋" w:hAnsi="仿宋"/>
          <w:sz w:val="30"/>
          <w:szCs w:val="30"/>
        </w:rPr>
        <w:t>案款及拍卖保证金</w:t>
      </w:r>
      <w:r w:rsidR="00301AA9">
        <w:rPr>
          <w:rFonts w:ascii="仿宋" w:eastAsia="仿宋" w:hAnsi="仿宋" w:hint="eastAsia"/>
          <w:sz w:val="30"/>
          <w:szCs w:val="30"/>
        </w:rPr>
        <w:t>等管理。</w:t>
      </w:r>
    </w:p>
    <w:p w14:paraId="0622612C" w14:textId="77777777" w:rsidR="00EF3E52" w:rsidRDefault="00E90CBD" w:rsidP="001A710A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11" w:name="_Toc504430056"/>
      <w:r w:rsidRPr="001A710A">
        <w:rPr>
          <w:rFonts w:ascii="仿宋" w:eastAsia="仿宋" w:hAnsi="仿宋"/>
          <w:b w:val="0"/>
        </w:rPr>
        <w:t>附件</w:t>
      </w:r>
      <w:bookmarkEnd w:id="11"/>
    </w:p>
    <w:p w14:paraId="6FF67ABF" w14:textId="77777777" w:rsidR="00E90CBD" w:rsidRPr="006F2C87" w:rsidRDefault="00E90CBD" w:rsidP="00E90CBD">
      <w:pPr>
        <w:ind w:firstLine="60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t>1. 人民法院司法保障管理</w:t>
      </w:r>
      <w:r w:rsidR="001C2EBE" w:rsidRPr="006F2C87">
        <w:rPr>
          <w:rFonts w:ascii="仿宋" w:eastAsia="仿宋" w:hAnsi="仿宋" w:hint="eastAsia"/>
          <w:sz w:val="30"/>
          <w:szCs w:val="30"/>
        </w:rPr>
        <w:t>系统</w:t>
      </w:r>
      <w:r w:rsidRPr="006F2C87">
        <w:rPr>
          <w:rFonts w:ascii="仿宋" w:eastAsia="仿宋" w:hAnsi="仿宋" w:hint="eastAsia"/>
          <w:sz w:val="30"/>
          <w:szCs w:val="30"/>
        </w:rPr>
        <w:t>数据规范</w:t>
      </w:r>
    </w:p>
    <w:p w14:paraId="5DCFE034" w14:textId="77777777" w:rsidR="00612EDE" w:rsidRPr="0011619E" w:rsidRDefault="00612ED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12" w:name="_Toc504430057"/>
      <w:r w:rsidRPr="0011619E">
        <w:rPr>
          <w:rFonts w:ascii="仿宋" w:eastAsia="仿宋" w:hAnsi="仿宋"/>
          <w:b w:val="0"/>
        </w:rPr>
        <w:t>术语和定义</w:t>
      </w:r>
      <w:bookmarkEnd w:id="12"/>
    </w:p>
    <w:p w14:paraId="0AD91D9C" w14:textId="77777777" w:rsidR="003640E1" w:rsidRDefault="003640E1" w:rsidP="003640E1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3640E1">
        <w:rPr>
          <w:rFonts w:ascii="仿宋" w:eastAsia="仿宋" w:hAnsi="仿宋" w:hint="eastAsia"/>
          <w:sz w:val="30"/>
          <w:szCs w:val="30"/>
        </w:rPr>
        <w:t>财务报销：包含办公经费、办案差旅费、个人借还款等各类业务经费</w:t>
      </w:r>
      <w:r>
        <w:rPr>
          <w:rFonts w:ascii="仿宋" w:eastAsia="仿宋" w:hAnsi="仿宋" w:hint="eastAsia"/>
          <w:sz w:val="30"/>
          <w:szCs w:val="30"/>
        </w:rPr>
        <w:t>基本</w:t>
      </w:r>
      <w:r w:rsidRPr="003640E1">
        <w:rPr>
          <w:rFonts w:ascii="仿宋" w:eastAsia="仿宋" w:hAnsi="仿宋" w:hint="eastAsia"/>
          <w:sz w:val="30"/>
          <w:szCs w:val="30"/>
        </w:rPr>
        <w:t>支出和项目支出。(</w:t>
      </w:r>
      <w:r w:rsidRPr="003640E1">
        <w:rPr>
          <w:rFonts w:ascii="仿宋" w:eastAsia="仿宋" w:hAnsi="仿宋"/>
          <w:sz w:val="30"/>
          <w:szCs w:val="30"/>
        </w:rPr>
        <w:t>6.2</w:t>
      </w:r>
      <w:r w:rsidR="001F6E4A">
        <w:rPr>
          <w:rFonts w:ascii="仿宋" w:eastAsia="仿宋" w:hAnsi="仿宋" w:hint="eastAsia"/>
          <w:sz w:val="30"/>
          <w:szCs w:val="30"/>
        </w:rPr>
        <w:t>.1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4651A0AB" w14:textId="77777777" w:rsidR="001F6E4A" w:rsidRDefault="001F6E4A" w:rsidP="003640E1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1F6E4A">
        <w:rPr>
          <w:rFonts w:ascii="仿宋" w:eastAsia="仿宋" w:hAnsi="仿宋" w:hint="eastAsia"/>
          <w:sz w:val="30"/>
          <w:szCs w:val="30"/>
        </w:rPr>
        <w:t>已申请</w:t>
      </w:r>
      <w:r w:rsidRPr="003640E1">
        <w:rPr>
          <w:rFonts w:ascii="仿宋" w:eastAsia="仿宋" w:hAnsi="仿宋" w:hint="eastAsia"/>
          <w:sz w:val="30"/>
          <w:szCs w:val="30"/>
        </w:rPr>
        <w:t>：</w:t>
      </w:r>
      <w:r w:rsidRPr="001F6E4A">
        <w:rPr>
          <w:rFonts w:ascii="仿宋" w:eastAsia="仿宋" w:hAnsi="仿宋" w:hint="eastAsia"/>
          <w:sz w:val="30"/>
          <w:szCs w:val="30"/>
        </w:rPr>
        <w:t>经费预算申请下达金额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 w:rsidRPr="003640E1">
        <w:rPr>
          <w:rFonts w:ascii="仿宋" w:eastAsia="仿宋" w:hAnsi="仿宋" w:hint="eastAsia"/>
          <w:sz w:val="30"/>
          <w:szCs w:val="30"/>
        </w:rPr>
        <w:t>。(</w:t>
      </w:r>
      <w:r w:rsidR="00634820">
        <w:rPr>
          <w:rFonts w:ascii="仿宋" w:eastAsia="仿宋" w:hAnsi="仿宋" w:hint="eastAsia"/>
          <w:sz w:val="30"/>
          <w:szCs w:val="30"/>
        </w:rPr>
        <w:t>表</w:t>
      </w:r>
      <w:r w:rsidR="00634820">
        <w:rPr>
          <w:rFonts w:ascii="仿宋" w:eastAsia="仿宋" w:hAnsi="仿宋"/>
          <w:sz w:val="30"/>
          <w:szCs w:val="30"/>
        </w:rPr>
        <w:t>一</w:t>
      </w:r>
      <w:r w:rsidR="00634820">
        <w:rPr>
          <w:rFonts w:ascii="仿宋" w:eastAsia="仿宋" w:hAnsi="仿宋" w:hint="eastAsia"/>
          <w:sz w:val="30"/>
          <w:szCs w:val="30"/>
        </w:rPr>
        <w:t>、</w:t>
      </w:r>
      <w:r w:rsidR="00634820">
        <w:rPr>
          <w:rFonts w:ascii="仿宋" w:eastAsia="仿宋" w:hAnsi="仿宋"/>
          <w:sz w:val="30"/>
          <w:szCs w:val="30"/>
        </w:rPr>
        <w:t>表二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448DA666" w14:textId="77777777" w:rsidR="001F6E4A" w:rsidRPr="000C2238" w:rsidRDefault="001F6E4A" w:rsidP="000C2238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1F6E4A">
        <w:rPr>
          <w:rFonts w:ascii="仿宋" w:eastAsia="仿宋" w:hAnsi="仿宋" w:hint="eastAsia"/>
          <w:sz w:val="30"/>
          <w:szCs w:val="30"/>
        </w:rPr>
        <w:t>已用</w:t>
      </w:r>
      <w:r w:rsidRPr="003640E1">
        <w:rPr>
          <w:rFonts w:ascii="仿宋" w:eastAsia="仿宋" w:hAnsi="仿宋" w:hint="eastAsia"/>
          <w:sz w:val="30"/>
          <w:szCs w:val="30"/>
        </w:rPr>
        <w:t>：财务报销</w:t>
      </w:r>
      <w:r w:rsidRPr="001F6E4A">
        <w:rPr>
          <w:rFonts w:ascii="仿宋" w:eastAsia="仿宋" w:hAnsi="仿宋" w:hint="eastAsia"/>
          <w:sz w:val="30"/>
          <w:szCs w:val="30"/>
        </w:rPr>
        <w:t>金额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 w:rsidRPr="003640E1">
        <w:rPr>
          <w:rFonts w:ascii="仿宋" w:eastAsia="仿宋" w:hAnsi="仿宋" w:hint="eastAsia"/>
          <w:sz w:val="30"/>
          <w:szCs w:val="30"/>
        </w:rPr>
        <w:t>。(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一</w:t>
      </w:r>
      <w:r w:rsidR="00634820">
        <w:rPr>
          <w:rFonts w:ascii="仿宋" w:eastAsia="仿宋" w:hAnsi="仿宋" w:hint="eastAsia"/>
          <w:sz w:val="30"/>
          <w:szCs w:val="30"/>
        </w:rPr>
        <w:t>、</w:t>
      </w:r>
      <w:r w:rsidR="00634820">
        <w:rPr>
          <w:rFonts w:ascii="仿宋" w:eastAsia="仿宋" w:hAnsi="仿宋"/>
          <w:sz w:val="30"/>
          <w:szCs w:val="30"/>
        </w:rPr>
        <w:t>表二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09356E93" w14:textId="77777777" w:rsidR="00612EDE" w:rsidRPr="006F2C87" w:rsidRDefault="00C5691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F2C87">
        <w:rPr>
          <w:rFonts w:ascii="仿宋" w:eastAsia="仿宋" w:hAnsi="仿宋" w:hint="eastAsia"/>
          <w:sz w:val="30"/>
          <w:szCs w:val="30"/>
        </w:rPr>
        <w:lastRenderedPageBreak/>
        <w:t>成套资产项目：</w:t>
      </w:r>
      <w:r w:rsidR="00157610" w:rsidRPr="006F2C87">
        <w:rPr>
          <w:rFonts w:ascii="仿宋" w:eastAsia="仿宋" w:hAnsi="仿宋" w:hint="eastAsia"/>
          <w:sz w:val="30"/>
          <w:szCs w:val="30"/>
        </w:rPr>
        <w:t>包含两件及以上固定资产</w:t>
      </w:r>
      <w:r w:rsidR="00B6639A" w:rsidRPr="006F2C87">
        <w:rPr>
          <w:rFonts w:ascii="仿宋" w:eastAsia="仿宋" w:hAnsi="仿宋" w:hint="eastAsia"/>
          <w:sz w:val="30"/>
          <w:szCs w:val="30"/>
        </w:rPr>
        <w:t>。</w:t>
      </w:r>
      <w:r w:rsidR="000C2238">
        <w:rPr>
          <w:rFonts w:ascii="仿宋" w:eastAsia="仿宋" w:hAnsi="仿宋" w:hint="eastAsia"/>
          <w:sz w:val="30"/>
          <w:szCs w:val="30"/>
        </w:rPr>
        <w:t>（6.5.3）</w:t>
      </w:r>
    </w:p>
    <w:p w14:paraId="61DFB6DF" w14:textId="77777777" w:rsidR="0082702E" w:rsidRPr="000C2238" w:rsidRDefault="006F2C87" w:rsidP="0082702E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固定资产</w:t>
      </w:r>
      <w:r w:rsidR="00C5691B" w:rsidRPr="00B2023C">
        <w:rPr>
          <w:rFonts w:ascii="仿宋" w:eastAsia="仿宋" w:hAnsi="仿宋" w:hint="eastAsia"/>
          <w:sz w:val="30"/>
          <w:szCs w:val="30"/>
        </w:rPr>
        <w:t>会计核算金额：</w:t>
      </w:r>
      <w:r w:rsidR="00157610" w:rsidRPr="00B2023C">
        <w:rPr>
          <w:rFonts w:ascii="仿宋" w:eastAsia="仿宋" w:hAnsi="仿宋" w:hint="eastAsia"/>
          <w:sz w:val="30"/>
          <w:szCs w:val="30"/>
        </w:rPr>
        <w:t>在会计核算中，固定资产科目凭证金额</w:t>
      </w:r>
      <w:r w:rsidR="00B6639A" w:rsidRPr="00B2023C">
        <w:rPr>
          <w:rFonts w:ascii="仿宋" w:eastAsia="仿宋" w:hAnsi="仿宋" w:hint="eastAsia"/>
          <w:sz w:val="30"/>
          <w:szCs w:val="30"/>
        </w:rPr>
        <w:t>。</w:t>
      </w:r>
      <w:r w:rsidR="0082702E" w:rsidRPr="003640E1">
        <w:rPr>
          <w:rFonts w:ascii="仿宋" w:eastAsia="仿宋" w:hAnsi="仿宋" w:hint="eastAsia"/>
          <w:sz w:val="30"/>
          <w:szCs w:val="30"/>
        </w:rPr>
        <w:t>(</w:t>
      </w:r>
      <w:r w:rsidR="0082702E">
        <w:rPr>
          <w:rFonts w:ascii="仿宋" w:eastAsia="仿宋" w:hAnsi="仿宋" w:hint="eastAsia"/>
          <w:sz w:val="30"/>
          <w:szCs w:val="30"/>
        </w:rPr>
        <w:t>表</w:t>
      </w:r>
      <w:r w:rsidR="0082702E">
        <w:rPr>
          <w:rFonts w:ascii="仿宋" w:eastAsia="仿宋" w:hAnsi="仿宋"/>
          <w:sz w:val="30"/>
          <w:szCs w:val="30"/>
        </w:rPr>
        <w:t>六</w:t>
      </w:r>
      <w:r w:rsidR="0082702E" w:rsidRPr="003640E1">
        <w:rPr>
          <w:rFonts w:ascii="仿宋" w:eastAsia="仿宋" w:hAnsi="仿宋" w:hint="eastAsia"/>
          <w:sz w:val="30"/>
          <w:szCs w:val="30"/>
        </w:rPr>
        <w:t>)</w:t>
      </w:r>
    </w:p>
    <w:p w14:paraId="5E776F10" w14:textId="77777777" w:rsidR="005D77DE" w:rsidRPr="000C2238" w:rsidRDefault="0082702E" w:rsidP="005D77DE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5D77DE">
        <w:rPr>
          <w:rFonts w:ascii="仿宋" w:eastAsia="仿宋" w:hAnsi="仿宋" w:hint="eastAsia"/>
          <w:sz w:val="30"/>
          <w:szCs w:val="30"/>
        </w:rPr>
        <w:t>差额</w:t>
      </w:r>
      <w:r w:rsidR="00486194">
        <w:rPr>
          <w:rFonts w:ascii="仿宋" w:eastAsia="仿宋" w:hAnsi="仿宋" w:hint="eastAsia"/>
          <w:sz w:val="30"/>
          <w:szCs w:val="30"/>
        </w:rPr>
        <w:t xml:space="preserve"> = </w:t>
      </w:r>
      <w:r w:rsidR="005D77DE" w:rsidRPr="005D77DE">
        <w:rPr>
          <w:rFonts w:ascii="仿宋" w:eastAsia="仿宋" w:hAnsi="仿宋" w:hint="eastAsia"/>
          <w:sz w:val="30"/>
          <w:szCs w:val="30"/>
        </w:rPr>
        <w:t>固定资产会计核算金额</w:t>
      </w:r>
      <w:r w:rsidR="00486194">
        <w:rPr>
          <w:rFonts w:ascii="仿宋" w:eastAsia="仿宋" w:hAnsi="仿宋" w:hint="eastAsia"/>
          <w:sz w:val="30"/>
          <w:szCs w:val="30"/>
        </w:rPr>
        <w:t xml:space="preserve"> </w:t>
      </w:r>
      <w:r w:rsidR="00486194">
        <w:rPr>
          <w:rFonts w:ascii="仿宋" w:eastAsia="仿宋" w:hAnsi="仿宋"/>
          <w:sz w:val="30"/>
          <w:szCs w:val="30"/>
        </w:rPr>
        <w:t xml:space="preserve">- </w:t>
      </w:r>
      <w:r>
        <w:rPr>
          <w:rFonts w:ascii="仿宋" w:eastAsia="仿宋" w:hAnsi="仿宋" w:hint="eastAsia"/>
          <w:sz w:val="30"/>
          <w:szCs w:val="30"/>
        </w:rPr>
        <w:t>固定资产</w:t>
      </w:r>
      <w:r w:rsidR="005D77DE">
        <w:rPr>
          <w:rFonts w:ascii="仿宋" w:eastAsia="仿宋" w:hAnsi="仿宋" w:hint="eastAsia"/>
          <w:sz w:val="30"/>
          <w:szCs w:val="30"/>
        </w:rPr>
        <w:t>原值</w:t>
      </w:r>
      <w:r w:rsidR="005D77DE" w:rsidRPr="003640E1">
        <w:rPr>
          <w:rFonts w:ascii="仿宋" w:eastAsia="仿宋" w:hAnsi="仿宋" w:hint="eastAsia"/>
          <w:sz w:val="30"/>
          <w:szCs w:val="30"/>
        </w:rPr>
        <w:t>(</w:t>
      </w:r>
      <w:r w:rsidR="005D77DE">
        <w:rPr>
          <w:rFonts w:ascii="仿宋" w:eastAsia="仿宋" w:hAnsi="仿宋" w:hint="eastAsia"/>
          <w:sz w:val="30"/>
          <w:szCs w:val="30"/>
        </w:rPr>
        <w:t>表</w:t>
      </w:r>
      <w:r w:rsidR="005D77DE">
        <w:rPr>
          <w:rFonts w:ascii="仿宋" w:eastAsia="仿宋" w:hAnsi="仿宋"/>
          <w:sz w:val="30"/>
          <w:szCs w:val="30"/>
        </w:rPr>
        <w:t>六</w:t>
      </w:r>
      <w:r w:rsidR="005D77DE" w:rsidRPr="003640E1">
        <w:rPr>
          <w:rFonts w:ascii="仿宋" w:eastAsia="仿宋" w:hAnsi="仿宋" w:hint="eastAsia"/>
          <w:sz w:val="30"/>
          <w:szCs w:val="30"/>
        </w:rPr>
        <w:t>)</w:t>
      </w:r>
    </w:p>
    <w:p w14:paraId="26ECA1CA" w14:textId="77777777" w:rsidR="00C5691B" w:rsidRDefault="000B3E36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0B3E36">
        <w:rPr>
          <w:rFonts w:ascii="仿宋" w:eastAsia="仿宋" w:hAnsi="仿宋" w:hint="eastAsia"/>
          <w:sz w:val="30"/>
          <w:szCs w:val="30"/>
        </w:rPr>
        <w:t>分类名称：固定资产末级类别。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七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5F078837" w14:textId="77777777" w:rsidR="008E6F82" w:rsidRDefault="008E6F82" w:rsidP="008E6F82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AF6287">
        <w:rPr>
          <w:rFonts w:ascii="仿宋" w:eastAsia="仿宋" w:hAnsi="仿宋" w:hint="eastAsia"/>
          <w:sz w:val="30"/>
          <w:szCs w:val="30"/>
        </w:rPr>
        <w:t>凭证编号</w:t>
      </w:r>
      <w:r w:rsidRPr="000B3E36">
        <w:rPr>
          <w:rFonts w:ascii="仿宋" w:eastAsia="仿宋" w:hAnsi="仿宋" w:hint="eastAsia"/>
          <w:sz w:val="30"/>
          <w:szCs w:val="30"/>
        </w:rPr>
        <w:t>：</w:t>
      </w:r>
      <w:r>
        <w:rPr>
          <w:rFonts w:ascii="仿宋" w:eastAsia="仿宋" w:hAnsi="仿宋" w:hint="eastAsia"/>
          <w:sz w:val="30"/>
          <w:szCs w:val="30"/>
        </w:rPr>
        <w:t>会计核算凭证编号</w:t>
      </w:r>
      <w:r w:rsidRPr="000B3E36">
        <w:rPr>
          <w:rFonts w:ascii="仿宋" w:eastAsia="仿宋" w:hAnsi="仿宋" w:hint="eastAsia"/>
          <w:sz w:val="30"/>
          <w:szCs w:val="30"/>
        </w:rPr>
        <w:t>。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七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3F018AE9" w14:textId="77777777" w:rsidR="00AF6287" w:rsidRDefault="00AC6940" w:rsidP="00AF62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AF6287">
        <w:rPr>
          <w:rFonts w:ascii="仿宋" w:eastAsia="仿宋" w:hAnsi="仿宋" w:hint="eastAsia"/>
          <w:sz w:val="30"/>
          <w:szCs w:val="30"/>
        </w:rPr>
        <w:t>类别：</w:t>
      </w:r>
      <w:r w:rsidRPr="00AF6287">
        <w:rPr>
          <w:rFonts w:ascii="仿宋" w:eastAsia="仿宋" w:hAnsi="仿宋"/>
          <w:sz w:val="30"/>
          <w:szCs w:val="30"/>
        </w:rPr>
        <w:t>法官服饰</w:t>
      </w:r>
      <w:r w:rsidR="00AF6287" w:rsidRPr="00AF6287">
        <w:rPr>
          <w:rFonts w:ascii="仿宋" w:eastAsia="仿宋" w:hAnsi="仿宋" w:hint="eastAsia"/>
          <w:sz w:val="30"/>
          <w:szCs w:val="30"/>
        </w:rPr>
        <w:t>、</w:t>
      </w:r>
      <w:r w:rsidR="00AF6287" w:rsidRPr="00AF6287">
        <w:rPr>
          <w:rFonts w:ascii="仿宋" w:eastAsia="仿宋" w:hAnsi="仿宋"/>
          <w:sz w:val="30"/>
          <w:szCs w:val="30"/>
        </w:rPr>
        <w:t>法警服饰</w:t>
      </w:r>
      <w:r w:rsidR="00AF6287" w:rsidRPr="000B3E36">
        <w:rPr>
          <w:rFonts w:ascii="仿宋" w:eastAsia="仿宋" w:hAnsi="仿宋" w:hint="eastAsia"/>
          <w:sz w:val="30"/>
          <w:szCs w:val="30"/>
        </w:rPr>
        <w:t>。</w:t>
      </w:r>
      <w:r w:rsidR="00AF6287" w:rsidRPr="003640E1">
        <w:rPr>
          <w:rFonts w:ascii="仿宋" w:eastAsia="仿宋" w:hAnsi="仿宋" w:hint="eastAsia"/>
          <w:sz w:val="30"/>
          <w:szCs w:val="30"/>
        </w:rPr>
        <w:t>(</w:t>
      </w:r>
      <w:r w:rsidR="00AF6287">
        <w:rPr>
          <w:rFonts w:ascii="仿宋" w:eastAsia="仿宋" w:hAnsi="仿宋" w:hint="eastAsia"/>
          <w:sz w:val="30"/>
          <w:szCs w:val="30"/>
        </w:rPr>
        <w:t>表</w:t>
      </w:r>
      <w:r w:rsidR="00AF6287">
        <w:rPr>
          <w:rFonts w:ascii="仿宋" w:eastAsia="仿宋" w:hAnsi="仿宋"/>
          <w:sz w:val="30"/>
          <w:szCs w:val="30"/>
        </w:rPr>
        <w:t>九</w:t>
      </w:r>
      <w:r w:rsidR="00AF6287" w:rsidRPr="003640E1">
        <w:rPr>
          <w:rFonts w:ascii="仿宋" w:eastAsia="仿宋" w:hAnsi="仿宋" w:hint="eastAsia"/>
          <w:sz w:val="30"/>
          <w:szCs w:val="30"/>
        </w:rPr>
        <w:t>)</w:t>
      </w:r>
    </w:p>
    <w:p w14:paraId="393AD9D2" w14:textId="77777777" w:rsidR="008E6F82" w:rsidRPr="00CC4899" w:rsidRDefault="006767FC" w:rsidP="00CC489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767FC">
        <w:rPr>
          <w:rFonts w:ascii="仿宋" w:eastAsia="仿宋" w:hAnsi="仿宋" w:hint="eastAsia"/>
          <w:sz w:val="30"/>
          <w:szCs w:val="30"/>
        </w:rPr>
        <w:t>车辆编号：参照《物资装备信息技术规范》</w:t>
      </w:r>
      <w:r w:rsidRPr="000B3E36">
        <w:rPr>
          <w:rFonts w:ascii="仿宋" w:eastAsia="仿宋" w:hAnsi="仿宋" w:hint="eastAsia"/>
          <w:sz w:val="30"/>
          <w:szCs w:val="30"/>
        </w:rPr>
        <w:t>。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 w:rsidR="00CC4899">
        <w:rPr>
          <w:rFonts w:ascii="仿宋" w:eastAsia="仿宋" w:hAnsi="仿宋" w:hint="eastAsia"/>
          <w:sz w:val="30"/>
          <w:szCs w:val="30"/>
        </w:rPr>
        <w:t>十二、表十三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21C32A94" w14:textId="77777777" w:rsidR="00C5691B" w:rsidRDefault="00C5691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8243EF">
        <w:rPr>
          <w:rFonts w:ascii="仿宋" w:eastAsia="仿宋" w:hAnsi="仿宋" w:hint="eastAsia"/>
          <w:sz w:val="30"/>
          <w:szCs w:val="30"/>
        </w:rPr>
        <w:t>应收未收：</w:t>
      </w:r>
      <w:r w:rsidR="00157610" w:rsidRPr="008243EF">
        <w:rPr>
          <w:rFonts w:ascii="仿宋" w:eastAsia="仿宋" w:hAnsi="仿宋" w:hint="eastAsia"/>
          <w:sz w:val="30"/>
          <w:szCs w:val="30"/>
        </w:rPr>
        <w:t>诉讼案件</w:t>
      </w:r>
      <w:r w:rsidR="00157610" w:rsidRPr="008243EF">
        <w:rPr>
          <w:rFonts w:ascii="仿宋" w:eastAsia="仿宋" w:hAnsi="仿宋"/>
          <w:sz w:val="30"/>
          <w:szCs w:val="30"/>
        </w:rPr>
        <w:t>败诉方承担费用和缓交费用</w:t>
      </w:r>
      <w:r w:rsidR="00157610" w:rsidRPr="006F2C87">
        <w:rPr>
          <w:rFonts w:ascii="仿宋" w:eastAsia="仿宋" w:hAnsi="仿宋" w:hint="eastAsia"/>
          <w:sz w:val="30"/>
          <w:szCs w:val="30"/>
        </w:rPr>
        <w:t>。</w:t>
      </w:r>
      <w:r w:rsidR="00CC4899" w:rsidRPr="003640E1">
        <w:rPr>
          <w:rFonts w:ascii="仿宋" w:eastAsia="仿宋" w:hAnsi="仿宋" w:hint="eastAsia"/>
          <w:sz w:val="30"/>
          <w:szCs w:val="30"/>
        </w:rPr>
        <w:t>(</w:t>
      </w:r>
      <w:r w:rsidR="00CE4E4B">
        <w:rPr>
          <w:rFonts w:ascii="仿宋" w:eastAsia="仿宋" w:hAnsi="仿宋" w:hint="eastAsia"/>
          <w:sz w:val="30"/>
          <w:szCs w:val="30"/>
        </w:rPr>
        <w:t>表</w:t>
      </w:r>
      <w:r w:rsidR="00CE4E4B">
        <w:rPr>
          <w:rFonts w:ascii="仿宋" w:eastAsia="仿宋" w:hAnsi="仿宋"/>
          <w:sz w:val="30"/>
          <w:szCs w:val="30"/>
        </w:rPr>
        <w:t>十五</w:t>
      </w:r>
      <w:r w:rsidR="00CC4899" w:rsidRPr="003640E1">
        <w:rPr>
          <w:rFonts w:ascii="仿宋" w:eastAsia="仿宋" w:hAnsi="仿宋" w:hint="eastAsia"/>
          <w:sz w:val="30"/>
          <w:szCs w:val="30"/>
        </w:rPr>
        <w:t>)</w:t>
      </w:r>
    </w:p>
    <w:p w14:paraId="574528B6" w14:textId="77777777" w:rsidR="00CE4E4B" w:rsidRPr="006F2C87" w:rsidRDefault="00CE4E4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CE4E4B">
        <w:rPr>
          <w:rFonts w:ascii="仿宋" w:eastAsia="仿宋" w:hAnsi="仿宋" w:hint="eastAsia"/>
          <w:sz w:val="30"/>
          <w:szCs w:val="30"/>
        </w:rPr>
        <w:t>结余</w:t>
      </w:r>
      <w:r w:rsidR="00486194">
        <w:rPr>
          <w:rFonts w:ascii="仿宋" w:eastAsia="仿宋" w:hAnsi="仿宋" w:hint="eastAsia"/>
          <w:sz w:val="30"/>
          <w:szCs w:val="30"/>
        </w:rPr>
        <w:t xml:space="preserve"> = </w:t>
      </w:r>
      <w:r w:rsidRPr="00CE4E4B">
        <w:rPr>
          <w:rFonts w:ascii="仿宋" w:eastAsia="仿宋" w:hAnsi="仿宋" w:hint="eastAsia"/>
          <w:sz w:val="30"/>
          <w:szCs w:val="30"/>
        </w:rPr>
        <w:t>实收</w:t>
      </w:r>
      <w:r w:rsidR="00486194">
        <w:rPr>
          <w:rFonts w:ascii="仿宋" w:eastAsia="仿宋" w:hAnsi="仿宋" w:hint="eastAsia"/>
          <w:sz w:val="30"/>
          <w:szCs w:val="30"/>
        </w:rPr>
        <w:t xml:space="preserve"> - </w:t>
      </w:r>
      <w:r w:rsidRPr="00CE4E4B">
        <w:rPr>
          <w:rFonts w:ascii="仿宋" w:eastAsia="仿宋" w:hAnsi="仿宋" w:hint="eastAsia"/>
          <w:sz w:val="30"/>
          <w:szCs w:val="30"/>
        </w:rPr>
        <w:t>退费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>
        <w:rPr>
          <w:rFonts w:ascii="仿宋" w:eastAsia="仿宋" w:hAnsi="仿宋"/>
          <w:sz w:val="30"/>
          <w:szCs w:val="30"/>
        </w:rPr>
        <w:t>十五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1337A9C2" w14:textId="77777777" w:rsidR="00C5691B" w:rsidRDefault="00C5691B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B2023C">
        <w:rPr>
          <w:rFonts w:ascii="仿宋" w:eastAsia="仿宋" w:hAnsi="仿宋" w:hint="eastAsia"/>
          <w:sz w:val="30"/>
          <w:szCs w:val="30"/>
        </w:rPr>
        <w:t>一人一案一账号：</w:t>
      </w:r>
      <w:r w:rsidR="00B6639A" w:rsidRPr="00B2023C">
        <w:rPr>
          <w:rFonts w:ascii="仿宋" w:eastAsia="仿宋" w:hAnsi="仿宋" w:hint="eastAsia"/>
          <w:sz w:val="30"/>
          <w:szCs w:val="30"/>
        </w:rPr>
        <w:t>在诉讼费管理</w:t>
      </w:r>
      <w:r w:rsidR="002D34CF" w:rsidRPr="00B2023C">
        <w:rPr>
          <w:rFonts w:ascii="仿宋" w:eastAsia="仿宋" w:hAnsi="仿宋" w:hint="eastAsia"/>
          <w:sz w:val="30"/>
          <w:szCs w:val="30"/>
        </w:rPr>
        <w:t>或</w:t>
      </w:r>
      <w:r w:rsidR="00B6639A" w:rsidRPr="00B2023C">
        <w:rPr>
          <w:rFonts w:ascii="仿宋" w:eastAsia="仿宋" w:hAnsi="仿宋" w:hint="eastAsia"/>
          <w:sz w:val="30"/>
          <w:szCs w:val="30"/>
        </w:rPr>
        <w:t>案款管理中</w:t>
      </w:r>
      <w:r w:rsidR="006F2C87">
        <w:rPr>
          <w:rFonts w:ascii="仿宋" w:eastAsia="仿宋" w:hAnsi="仿宋" w:hint="eastAsia"/>
          <w:sz w:val="30"/>
          <w:szCs w:val="30"/>
        </w:rPr>
        <w:t>，</w:t>
      </w:r>
      <w:r w:rsidR="00B6639A" w:rsidRPr="00B2023C">
        <w:rPr>
          <w:rFonts w:ascii="仿宋" w:eastAsia="仿宋" w:hAnsi="仿宋" w:hint="eastAsia"/>
          <w:sz w:val="30"/>
          <w:szCs w:val="30"/>
        </w:rPr>
        <w:t>银行专户</w:t>
      </w:r>
      <w:r w:rsidR="00157610" w:rsidRPr="00B2023C">
        <w:rPr>
          <w:rFonts w:ascii="仿宋" w:eastAsia="仿宋" w:hAnsi="仿宋" w:hint="eastAsia"/>
          <w:sz w:val="30"/>
          <w:szCs w:val="30"/>
        </w:rPr>
        <w:t>下专属</w:t>
      </w:r>
      <w:r w:rsidR="0017229B" w:rsidRPr="00B2023C">
        <w:rPr>
          <w:rFonts w:ascii="仿宋" w:eastAsia="仿宋" w:hAnsi="仿宋" w:hint="eastAsia"/>
          <w:sz w:val="30"/>
          <w:szCs w:val="30"/>
        </w:rPr>
        <w:t>具体</w:t>
      </w:r>
      <w:r w:rsidR="00157610" w:rsidRPr="00B2023C">
        <w:rPr>
          <w:rFonts w:ascii="仿宋" w:eastAsia="仿宋" w:hAnsi="仿宋" w:hint="eastAsia"/>
          <w:sz w:val="30"/>
          <w:szCs w:val="30"/>
        </w:rPr>
        <w:t>案</w:t>
      </w:r>
      <w:r w:rsidR="0017229B" w:rsidRPr="00B2023C">
        <w:rPr>
          <w:rFonts w:ascii="仿宋" w:eastAsia="仿宋" w:hAnsi="仿宋" w:hint="eastAsia"/>
          <w:sz w:val="30"/>
          <w:szCs w:val="30"/>
        </w:rPr>
        <w:t>件和具体当事人</w:t>
      </w:r>
      <w:r w:rsidR="00157610" w:rsidRPr="00B2023C">
        <w:rPr>
          <w:rFonts w:ascii="仿宋" w:eastAsia="仿宋" w:hAnsi="仿宋" w:hint="eastAsia"/>
          <w:sz w:val="30"/>
          <w:szCs w:val="30"/>
        </w:rPr>
        <w:t>的虚拟</w:t>
      </w:r>
      <w:r w:rsidR="00B6639A" w:rsidRPr="00B2023C">
        <w:rPr>
          <w:rFonts w:ascii="仿宋" w:eastAsia="仿宋" w:hAnsi="仿宋" w:hint="eastAsia"/>
          <w:sz w:val="30"/>
          <w:szCs w:val="30"/>
        </w:rPr>
        <w:t>银行</w:t>
      </w:r>
      <w:r w:rsidR="00157610" w:rsidRPr="00B2023C">
        <w:rPr>
          <w:rFonts w:ascii="仿宋" w:eastAsia="仿宋" w:hAnsi="仿宋" w:hint="eastAsia"/>
          <w:sz w:val="30"/>
          <w:szCs w:val="30"/>
        </w:rPr>
        <w:t>账号</w:t>
      </w:r>
      <w:r w:rsidR="00B6639A" w:rsidRPr="00B2023C">
        <w:rPr>
          <w:rFonts w:ascii="仿宋" w:eastAsia="仿宋" w:hAnsi="仿宋" w:hint="eastAsia"/>
          <w:sz w:val="30"/>
          <w:szCs w:val="30"/>
        </w:rPr>
        <w:t>。</w:t>
      </w:r>
      <w:r w:rsidR="00656FD9">
        <w:rPr>
          <w:rFonts w:ascii="仿宋" w:eastAsia="仿宋" w:hAnsi="仿宋" w:hint="eastAsia"/>
          <w:sz w:val="30"/>
          <w:szCs w:val="30"/>
        </w:rPr>
        <w:t>（6.11.3）</w:t>
      </w:r>
    </w:p>
    <w:p w14:paraId="59783092" w14:textId="77777777" w:rsidR="00656FD9" w:rsidRDefault="00656FD9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656FD9">
        <w:rPr>
          <w:rFonts w:ascii="仿宋" w:eastAsia="仿宋" w:hAnsi="仿宋" w:hint="eastAsia"/>
          <w:sz w:val="30"/>
          <w:szCs w:val="30"/>
        </w:rPr>
        <w:t>未执行案款</w:t>
      </w:r>
      <w:r>
        <w:rPr>
          <w:rFonts w:ascii="仿宋" w:eastAsia="仿宋" w:hAnsi="仿宋" w:hint="eastAsia"/>
          <w:sz w:val="30"/>
          <w:szCs w:val="30"/>
        </w:rPr>
        <w:t xml:space="preserve"> =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656FD9">
        <w:rPr>
          <w:rFonts w:ascii="仿宋" w:eastAsia="仿宋" w:hAnsi="仿宋" w:hint="eastAsia"/>
          <w:sz w:val="30"/>
          <w:szCs w:val="30"/>
        </w:rPr>
        <w:t>应收案款</w:t>
      </w:r>
      <w:r>
        <w:rPr>
          <w:rFonts w:ascii="仿宋" w:eastAsia="仿宋" w:hAnsi="仿宋" w:hint="eastAsia"/>
          <w:sz w:val="30"/>
          <w:szCs w:val="30"/>
        </w:rPr>
        <w:t xml:space="preserve"> - </w:t>
      </w:r>
      <w:r w:rsidRPr="00656FD9">
        <w:rPr>
          <w:rFonts w:ascii="仿宋" w:eastAsia="仿宋" w:hAnsi="仿宋" w:hint="eastAsia"/>
          <w:sz w:val="30"/>
          <w:szCs w:val="30"/>
        </w:rPr>
        <w:t>到账案款</w:t>
      </w:r>
      <w:r>
        <w:rPr>
          <w:rFonts w:ascii="仿宋" w:eastAsia="仿宋" w:hAnsi="仿宋" w:hint="eastAsia"/>
          <w:sz w:val="30"/>
          <w:szCs w:val="30"/>
        </w:rPr>
        <w:t xml:space="preserve"> </w:t>
      </w:r>
      <w:r>
        <w:rPr>
          <w:rFonts w:ascii="仿宋" w:eastAsia="仿宋" w:hAnsi="仿宋"/>
          <w:sz w:val="30"/>
          <w:szCs w:val="30"/>
        </w:rPr>
        <w:t xml:space="preserve">- </w:t>
      </w:r>
      <w:r w:rsidRPr="00656FD9">
        <w:rPr>
          <w:rFonts w:ascii="仿宋" w:eastAsia="仿宋" w:hAnsi="仿宋" w:hint="eastAsia"/>
          <w:sz w:val="30"/>
          <w:szCs w:val="30"/>
        </w:rPr>
        <w:t>直接履行金额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 w:rsidR="00C53A5D">
        <w:rPr>
          <w:rFonts w:ascii="仿宋" w:eastAsia="仿宋" w:hAnsi="仿宋"/>
          <w:sz w:val="30"/>
          <w:szCs w:val="30"/>
        </w:rPr>
        <w:t>十六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72EC3A9C" w14:textId="77777777" w:rsidR="0093458F" w:rsidRPr="00C5691B" w:rsidRDefault="0093458F" w:rsidP="006F2C87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sz w:val="30"/>
          <w:szCs w:val="30"/>
        </w:rPr>
      </w:pPr>
      <w:r w:rsidRPr="0093458F">
        <w:rPr>
          <w:rFonts w:ascii="仿宋" w:eastAsia="仿宋" w:hAnsi="仿宋" w:hint="eastAsia"/>
          <w:sz w:val="30"/>
          <w:szCs w:val="30"/>
        </w:rPr>
        <w:t>未收执行费 =</w:t>
      </w:r>
      <w:r>
        <w:rPr>
          <w:rFonts w:ascii="仿宋" w:eastAsia="仿宋" w:hAnsi="仿宋"/>
          <w:sz w:val="30"/>
          <w:szCs w:val="30"/>
        </w:rPr>
        <w:t xml:space="preserve"> </w:t>
      </w:r>
      <w:r w:rsidRPr="0093458F">
        <w:rPr>
          <w:rFonts w:ascii="仿宋" w:eastAsia="仿宋" w:hAnsi="仿宋" w:hint="eastAsia"/>
          <w:sz w:val="30"/>
          <w:szCs w:val="30"/>
        </w:rPr>
        <w:t xml:space="preserve">应收执行费 </w:t>
      </w:r>
      <w:r w:rsidRPr="0093458F">
        <w:rPr>
          <w:rFonts w:ascii="仿宋" w:eastAsia="仿宋" w:hAnsi="仿宋"/>
          <w:sz w:val="30"/>
          <w:szCs w:val="30"/>
        </w:rPr>
        <w:t>–</w:t>
      </w:r>
      <w:r w:rsidRPr="0093458F">
        <w:rPr>
          <w:rFonts w:ascii="仿宋" w:eastAsia="仿宋" w:hAnsi="仿宋" w:hint="eastAsia"/>
          <w:sz w:val="30"/>
          <w:szCs w:val="30"/>
        </w:rPr>
        <w:t>实收执行费</w:t>
      </w:r>
      <w:r w:rsidRPr="003640E1">
        <w:rPr>
          <w:rFonts w:ascii="仿宋" w:eastAsia="仿宋" w:hAnsi="仿宋" w:hint="eastAsia"/>
          <w:sz w:val="30"/>
          <w:szCs w:val="30"/>
        </w:rPr>
        <w:t>(</w:t>
      </w:r>
      <w:r>
        <w:rPr>
          <w:rFonts w:ascii="仿宋" w:eastAsia="仿宋" w:hAnsi="仿宋" w:hint="eastAsia"/>
          <w:sz w:val="30"/>
          <w:szCs w:val="30"/>
        </w:rPr>
        <w:t>表</w:t>
      </w:r>
      <w:r w:rsidR="00C53A5D">
        <w:rPr>
          <w:rFonts w:ascii="仿宋" w:eastAsia="仿宋" w:hAnsi="仿宋"/>
          <w:sz w:val="30"/>
          <w:szCs w:val="30"/>
        </w:rPr>
        <w:t>十六</w:t>
      </w:r>
      <w:r w:rsidRPr="003640E1">
        <w:rPr>
          <w:rFonts w:ascii="仿宋" w:eastAsia="仿宋" w:hAnsi="仿宋" w:hint="eastAsia"/>
          <w:sz w:val="30"/>
          <w:szCs w:val="30"/>
        </w:rPr>
        <w:t>)</w:t>
      </w:r>
    </w:p>
    <w:p w14:paraId="6B917040" w14:textId="77777777" w:rsidR="006707B7" w:rsidRPr="00161D1A" w:rsidRDefault="004F2AAE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13" w:name="_Toc504430058"/>
      <w:r w:rsidRPr="00161D1A">
        <w:rPr>
          <w:rFonts w:ascii="仿宋" w:eastAsia="仿宋" w:hAnsi="仿宋" w:hint="eastAsia"/>
          <w:b w:val="0"/>
        </w:rPr>
        <w:t>规范</w:t>
      </w:r>
      <w:r w:rsidR="006707B7" w:rsidRPr="00161D1A">
        <w:rPr>
          <w:rFonts w:ascii="仿宋" w:eastAsia="仿宋" w:hAnsi="仿宋"/>
          <w:b w:val="0"/>
        </w:rPr>
        <w:t>性</w:t>
      </w:r>
      <w:r w:rsidR="006707B7" w:rsidRPr="00161D1A">
        <w:rPr>
          <w:rFonts w:ascii="仿宋" w:eastAsia="仿宋" w:hAnsi="仿宋" w:hint="eastAsia"/>
          <w:b w:val="0"/>
        </w:rPr>
        <w:t>引用</w:t>
      </w:r>
      <w:r w:rsidR="006707B7" w:rsidRPr="00161D1A">
        <w:rPr>
          <w:rFonts w:ascii="仿宋" w:eastAsia="仿宋" w:hAnsi="仿宋"/>
          <w:b w:val="0"/>
        </w:rPr>
        <w:t>文件</w:t>
      </w:r>
      <w:bookmarkEnd w:id="13"/>
    </w:p>
    <w:p w14:paraId="458C3193" w14:textId="77777777" w:rsidR="00F71BB0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《中华人民共和国预算法》</w:t>
      </w:r>
    </w:p>
    <w:p w14:paraId="2E56A4A7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lastRenderedPageBreak/>
        <w:t>《中华人民共和国会计法》</w:t>
      </w:r>
    </w:p>
    <w:p w14:paraId="4CF762C0" w14:textId="77777777"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《行政事业单位会计制度》</w:t>
      </w:r>
    </w:p>
    <w:p w14:paraId="49942F8C" w14:textId="77777777" w:rsidR="008243EF" w:rsidRPr="00161D1A" w:rsidRDefault="008243EF" w:rsidP="00301AA9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</w:rPr>
        <w:t>行政单位财务规则</w:t>
      </w:r>
      <w:r>
        <w:rPr>
          <w:rFonts w:ascii="仿宋" w:eastAsia="仿宋" w:hAnsi="仿宋" w:hint="eastAsia"/>
          <w:sz w:val="30"/>
          <w:szCs w:val="30"/>
        </w:rPr>
        <w:t>》</w:t>
      </w:r>
    </w:p>
    <w:p w14:paraId="54F0F8DB" w14:textId="77777777" w:rsidR="00301AA9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《中华人民共和国采购法》</w:t>
      </w:r>
    </w:p>
    <w:p w14:paraId="3B87D216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《中华人民共和国民事诉讼法》</w:t>
      </w:r>
    </w:p>
    <w:p w14:paraId="64935860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《人民法院诉讼费管理办法》</w:t>
      </w:r>
    </w:p>
    <w:p w14:paraId="03B25889" w14:textId="77777777" w:rsidR="00301AA9" w:rsidRPr="00161D1A" w:rsidRDefault="00301AA9" w:rsidP="00301AA9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《行政事业单位内部控制规范（试行）》</w:t>
      </w:r>
    </w:p>
    <w:p w14:paraId="6BFB2455" w14:textId="77777777" w:rsidR="00BD4DA1" w:rsidRPr="00161D1A" w:rsidRDefault="00BD4DA1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《中华人民共和国国家标准》（BG/T 14885-2010）</w:t>
      </w:r>
    </w:p>
    <w:p w14:paraId="1CADC34C" w14:textId="77777777" w:rsidR="00354A7F" w:rsidRPr="00161D1A" w:rsidRDefault="00354A7F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《党政机关执法执勤用车管理办法》</w:t>
      </w:r>
    </w:p>
    <w:p w14:paraId="5129FC2C" w14:textId="77777777" w:rsidR="001028FC" w:rsidRPr="00161D1A" w:rsidRDefault="001028FC" w:rsidP="00BD4DA1">
      <w:pPr>
        <w:ind w:firstLine="600"/>
        <w:rPr>
          <w:rFonts w:ascii="仿宋" w:eastAsia="仿宋" w:hAnsi="仿宋"/>
          <w:sz w:val="30"/>
          <w:szCs w:val="30"/>
        </w:rPr>
      </w:pPr>
      <w:r w:rsidRPr="00161D1A">
        <w:rPr>
          <w:rFonts w:ascii="仿宋" w:eastAsia="仿宋" w:hAnsi="仿宋" w:hint="eastAsia"/>
          <w:sz w:val="30"/>
          <w:szCs w:val="30"/>
        </w:rPr>
        <w:t>《基层人民法院基本业务装备配备指导标准（试行）》</w:t>
      </w:r>
    </w:p>
    <w:p w14:paraId="52BBFB5A" w14:textId="77777777" w:rsidR="006A16FD" w:rsidRDefault="006A16FD" w:rsidP="00CD1AC8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/>
          <w:sz w:val="30"/>
          <w:szCs w:val="30"/>
          <w:lang w:val="x-none"/>
        </w:rPr>
        <w:t>人民法院法庭建设标准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》（</w:t>
      </w:r>
      <w:r w:rsidRPr="00161D1A">
        <w:rPr>
          <w:rFonts w:ascii="仿宋" w:eastAsia="仿宋" w:hAnsi="仿宋"/>
          <w:sz w:val="30"/>
          <w:szCs w:val="30"/>
          <w:lang w:val="x-none" w:eastAsia="x-none"/>
        </w:rPr>
        <w:t>建标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1</w:t>
      </w:r>
      <w:r w:rsidRPr="00161D1A">
        <w:rPr>
          <w:rFonts w:ascii="仿宋" w:eastAsia="仿宋" w:hAnsi="仿宋"/>
          <w:sz w:val="30"/>
          <w:szCs w:val="30"/>
          <w:lang w:val="x-none"/>
        </w:rPr>
        <w:t>38</w:t>
      </w:r>
      <w:r w:rsidRPr="00161D1A">
        <w:rPr>
          <w:rFonts w:ascii="仿宋" w:eastAsia="仿宋" w:hAnsi="仿宋" w:hint="eastAsia"/>
          <w:sz w:val="30"/>
          <w:szCs w:val="30"/>
          <w:lang w:val="x-none"/>
        </w:rPr>
        <w:t>-</w:t>
      </w:r>
      <w:r w:rsidRPr="00161D1A">
        <w:rPr>
          <w:rFonts w:ascii="仿宋" w:eastAsia="仿宋" w:hAnsi="仿宋"/>
          <w:sz w:val="30"/>
          <w:szCs w:val="30"/>
          <w:lang w:val="x-none"/>
        </w:rPr>
        <w:t>2010</w:t>
      </w:r>
      <w:r>
        <w:rPr>
          <w:rFonts w:ascii="仿宋" w:eastAsia="仿宋" w:hAnsi="仿宋" w:cs="Calibri" w:hint="eastAsia"/>
          <w:kern w:val="0"/>
          <w:sz w:val="30"/>
          <w:szCs w:val="30"/>
        </w:rPr>
        <w:t>）</w:t>
      </w:r>
    </w:p>
    <w:p w14:paraId="10A67D98" w14:textId="77777777" w:rsidR="006F2C87" w:rsidRPr="00161D1A" w:rsidRDefault="006F2C87" w:rsidP="00CD1AC8">
      <w:pPr>
        <w:ind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>
        <w:rPr>
          <w:rFonts w:ascii="仿宋" w:eastAsia="仿宋" w:hAnsi="仿宋" w:cs="Calibri"/>
          <w:kern w:val="0"/>
          <w:sz w:val="30"/>
          <w:szCs w:val="30"/>
        </w:rPr>
        <w:t>人民法院刑场建设标准</w:t>
      </w:r>
      <w:r>
        <w:rPr>
          <w:rFonts w:ascii="仿宋" w:eastAsia="仿宋" w:hAnsi="仿宋" w:cs="Calibri" w:hint="eastAsia"/>
          <w:kern w:val="0"/>
          <w:sz w:val="30"/>
          <w:szCs w:val="30"/>
        </w:rPr>
        <w:t>》</w:t>
      </w:r>
      <w:r w:rsidR="008243EF">
        <w:rPr>
          <w:rFonts w:ascii="仿宋" w:eastAsia="仿宋" w:hAnsi="仿宋" w:cs="Calibri" w:hint="eastAsia"/>
          <w:kern w:val="0"/>
          <w:sz w:val="30"/>
          <w:szCs w:val="30"/>
        </w:rPr>
        <w:t>（建标【2005】172号）</w:t>
      </w:r>
    </w:p>
    <w:p w14:paraId="5E2CF826" w14:textId="77777777" w:rsidR="004F2AAE" w:rsidRPr="00161D1A" w:rsidRDefault="002A63FA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14" w:name="_Toc504430059"/>
      <w:r w:rsidRPr="00161D1A">
        <w:rPr>
          <w:rFonts w:ascii="仿宋" w:eastAsia="仿宋" w:hAnsi="仿宋"/>
          <w:b w:val="0"/>
        </w:rPr>
        <w:t>司法</w:t>
      </w:r>
      <w:r w:rsidRPr="00161D1A">
        <w:rPr>
          <w:rFonts w:ascii="仿宋" w:eastAsia="仿宋" w:hAnsi="仿宋" w:hint="eastAsia"/>
          <w:b w:val="0"/>
        </w:rPr>
        <w:t>保障</w:t>
      </w:r>
      <w:r w:rsidRPr="00161D1A">
        <w:rPr>
          <w:rFonts w:ascii="仿宋" w:eastAsia="仿宋" w:hAnsi="仿宋"/>
          <w:b w:val="0"/>
        </w:rPr>
        <w:t>管理</w:t>
      </w:r>
      <w:r w:rsidRPr="00161D1A">
        <w:rPr>
          <w:rFonts w:ascii="仿宋" w:eastAsia="仿宋" w:hAnsi="仿宋" w:hint="eastAsia"/>
          <w:b w:val="0"/>
        </w:rPr>
        <w:t>系统标准</w:t>
      </w:r>
      <w:bookmarkEnd w:id="14"/>
    </w:p>
    <w:p w14:paraId="7E38B207" w14:textId="77777777" w:rsidR="00222A69" w:rsidRPr="00161D1A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5" w:name="_Toc504430060"/>
      <w:r w:rsidRPr="00161D1A">
        <w:rPr>
          <w:rFonts w:ascii="仿宋" w:eastAsia="仿宋" w:hAnsi="仿宋" w:hint="eastAsia"/>
          <w:b w:val="0"/>
          <w:sz w:val="36"/>
          <w:szCs w:val="36"/>
        </w:rPr>
        <w:t>预算编审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5"/>
    </w:p>
    <w:p w14:paraId="6012A9C8" w14:textId="77777777" w:rsidR="00222A69" w:rsidRPr="0011619E" w:rsidRDefault="00301AA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预算编审管理包</w:t>
      </w:r>
      <w:r w:rsidR="00DA0A19" w:rsidRPr="0011619E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222A69" w:rsidRPr="0011619E">
        <w:rPr>
          <w:rFonts w:ascii="仿宋" w:eastAsia="仿宋" w:hAnsi="仿宋" w:cs="Calibri" w:hint="eastAsia"/>
          <w:kern w:val="0"/>
          <w:sz w:val="30"/>
          <w:szCs w:val="30"/>
        </w:rPr>
        <w:t>部门</w:t>
      </w:r>
      <w:r w:rsidR="006F2C87" w:rsidRPr="0011619E">
        <w:rPr>
          <w:rFonts w:ascii="仿宋" w:eastAsia="仿宋" w:hAnsi="仿宋" w:cs="Calibri" w:hint="eastAsia"/>
          <w:kern w:val="0"/>
          <w:sz w:val="30"/>
          <w:szCs w:val="30"/>
        </w:rPr>
        <w:t>需求</w:t>
      </w:r>
      <w:r w:rsidR="00222A69" w:rsidRPr="0011619E">
        <w:rPr>
          <w:rFonts w:ascii="仿宋" w:eastAsia="仿宋" w:hAnsi="仿宋" w:cs="Calibri" w:hint="eastAsia"/>
          <w:kern w:val="0"/>
          <w:sz w:val="30"/>
          <w:szCs w:val="30"/>
        </w:rPr>
        <w:t>申报、分级审核、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预算数据</w:t>
      </w:r>
      <w:r w:rsidR="00222A69" w:rsidRPr="0011619E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142619" w:rsidRPr="0011619E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473191" w:rsidRPr="0011619E">
        <w:rPr>
          <w:rFonts w:ascii="仿宋" w:eastAsia="仿宋" w:hAnsi="仿宋" w:cs="Calibri" w:hint="eastAsia"/>
          <w:kern w:val="0"/>
          <w:sz w:val="30"/>
          <w:szCs w:val="30"/>
        </w:rPr>
        <w:t>数据审核信息全程记录留痕</w:t>
      </w:r>
      <w:r w:rsidR="004F7A69" w:rsidRPr="0011619E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47084595" w14:textId="77777777" w:rsidR="00222A69" w:rsidRPr="00161D1A" w:rsidRDefault="008222E6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/>
          <w:kern w:val="0"/>
          <w:sz w:val="30"/>
          <w:szCs w:val="30"/>
        </w:rPr>
        <w:t>预算编制汇总报表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和财政</w:t>
      </w:r>
      <w:r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项目库报表一致</w:t>
      </w:r>
      <w:r w:rsidR="0047319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3623C7F" w14:textId="77777777" w:rsidR="00222A69" w:rsidRPr="00161D1A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6" w:name="_Toc504430061"/>
      <w:r w:rsidRPr="00161D1A">
        <w:rPr>
          <w:rFonts w:ascii="仿宋" w:eastAsia="仿宋" w:hAnsi="仿宋" w:hint="eastAsia"/>
          <w:b w:val="0"/>
          <w:sz w:val="36"/>
          <w:szCs w:val="36"/>
        </w:rPr>
        <w:t>预算执行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6"/>
    </w:p>
    <w:p w14:paraId="0AB7A609" w14:textId="77777777" w:rsidR="008222E6" w:rsidRDefault="008222E6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预算执行管理包含</w:t>
      </w:r>
      <w:r w:rsidR="00EA1892"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预算审批</w:t>
      </w:r>
      <w:r>
        <w:rPr>
          <w:rFonts w:ascii="仿宋" w:eastAsia="仿宋" w:hAnsi="仿宋" w:cs="Calibri" w:hint="eastAsia"/>
          <w:kern w:val="0"/>
          <w:sz w:val="30"/>
          <w:szCs w:val="30"/>
        </w:rPr>
        <w:t>、财务报销、预算执行情况统计分析等管理。</w:t>
      </w:r>
    </w:p>
    <w:p w14:paraId="42696F33" w14:textId="77777777" w:rsidR="00EA1892" w:rsidRDefault="00EA1892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预算审批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>
        <w:rPr>
          <w:rFonts w:ascii="仿宋" w:eastAsia="仿宋" w:hAnsi="仿宋" w:cs="Calibri" w:hint="eastAsia"/>
          <w:kern w:val="0"/>
          <w:sz w:val="30"/>
          <w:szCs w:val="30"/>
        </w:rPr>
        <w:t>经费</w:t>
      </w:r>
      <w:r w:rsidR="00C142A7">
        <w:rPr>
          <w:rFonts w:ascii="仿宋" w:eastAsia="仿宋" w:hAnsi="仿宋" w:cs="Calibri" w:hint="eastAsia"/>
          <w:kern w:val="0"/>
          <w:sz w:val="30"/>
          <w:szCs w:val="30"/>
        </w:rPr>
        <w:t>预算</w:t>
      </w:r>
      <w:r>
        <w:rPr>
          <w:rFonts w:ascii="仿宋" w:eastAsia="仿宋" w:hAnsi="仿宋" w:cs="Calibri" w:hint="eastAsia"/>
          <w:kern w:val="0"/>
          <w:sz w:val="30"/>
          <w:szCs w:val="30"/>
        </w:rPr>
        <w:t>申请、审批，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数据审核</w:t>
      </w:r>
      <w:r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14:paraId="61DBDFC0" w14:textId="77777777" w:rsidR="00222A69" w:rsidRPr="00161D1A" w:rsidRDefault="00EA1892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财务报销管理，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按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照</w:t>
      </w:r>
      <w:r>
        <w:rPr>
          <w:rFonts w:ascii="仿宋" w:eastAsia="仿宋" w:hAnsi="仿宋" w:cs="Calibri" w:hint="eastAsia"/>
          <w:kern w:val="0"/>
          <w:sz w:val="30"/>
          <w:szCs w:val="30"/>
        </w:rPr>
        <w:t>相关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规定，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建立适合本地的费用计算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标准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体系，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自动计算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各类补助费用和</w:t>
      </w:r>
      <w:r w:rsidR="00533347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="007D26AF">
        <w:rPr>
          <w:rFonts w:ascii="仿宋" w:eastAsia="仿宋" w:hAnsi="仿宋" w:cs="Calibri" w:hint="eastAsia"/>
          <w:kern w:val="0"/>
          <w:sz w:val="30"/>
          <w:szCs w:val="30"/>
        </w:rPr>
        <w:t>控制</w:t>
      </w:r>
      <w:r w:rsidR="00600FD9">
        <w:rPr>
          <w:rFonts w:ascii="仿宋" w:eastAsia="仿宋" w:hAnsi="仿宋" w:cs="Calibri" w:hint="eastAsia"/>
          <w:kern w:val="0"/>
          <w:sz w:val="30"/>
          <w:szCs w:val="30"/>
        </w:rPr>
        <w:t>上限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4B23BBFD" w14:textId="77777777" w:rsidR="00A82A35" w:rsidRPr="00161D1A" w:rsidRDefault="00C662E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财务报账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中执行岗位不相容制度，</w:t>
      </w:r>
      <w:r w:rsidR="008E5BE1" w:rsidRPr="00161D1A">
        <w:rPr>
          <w:rFonts w:ascii="仿宋" w:eastAsia="仿宋" w:hAnsi="仿宋" w:cs="Calibri" w:hint="eastAsia"/>
          <w:kern w:val="0"/>
          <w:sz w:val="30"/>
          <w:szCs w:val="30"/>
        </w:rPr>
        <w:t>权限分离，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全程</w:t>
      </w:r>
      <w:r w:rsidR="000D2862" w:rsidRPr="00161D1A"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="0041718C" w:rsidRPr="00161D1A">
        <w:rPr>
          <w:rFonts w:ascii="仿宋" w:eastAsia="仿宋" w:hAnsi="仿宋" w:cs="Calibri" w:hint="eastAsia"/>
          <w:kern w:val="0"/>
          <w:sz w:val="30"/>
          <w:szCs w:val="30"/>
        </w:rPr>
        <w:t>留痕</w:t>
      </w:r>
      <w:r w:rsidR="00FF2ED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34EFC0B0" w14:textId="77777777" w:rsidR="00222A69" w:rsidRPr="00161D1A" w:rsidRDefault="00600FD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财务报销单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具有</w:t>
      </w:r>
      <w:r w:rsidR="001C2EBE">
        <w:rPr>
          <w:rFonts w:ascii="仿宋" w:eastAsia="仿宋" w:hAnsi="仿宋" w:cs="Calibri" w:hint="eastAsia"/>
          <w:kern w:val="0"/>
          <w:sz w:val="30"/>
          <w:szCs w:val="30"/>
        </w:rPr>
        <w:t>可识别的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唯一性标识</w:t>
      </w:r>
      <w:r w:rsidR="002D4472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6CBFE95D" w14:textId="77777777" w:rsidR="0064169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执行情况统计分析</w:t>
      </w:r>
      <w:r w:rsidR="000D2862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641699" w:rsidRPr="00161D1A">
        <w:rPr>
          <w:rFonts w:ascii="仿宋" w:eastAsia="仿宋" w:hAnsi="仿宋" w:cs="Calibri" w:hint="eastAsia"/>
          <w:kern w:val="0"/>
          <w:sz w:val="30"/>
          <w:szCs w:val="30"/>
        </w:rPr>
        <w:t>分别</w:t>
      </w:r>
      <w:r w:rsidR="00641699" w:rsidRPr="00161D1A">
        <w:rPr>
          <w:rFonts w:ascii="仿宋" w:eastAsia="仿宋" w:hAnsi="仿宋" w:cs="Calibri"/>
          <w:kern w:val="0"/>
          <w:sz w:val="30"/>
          <w:szCs w:val="30"/>
        </w:rPr>
        <w:t>从功能科目和经济科目的角度进行</w:t>
      </w:r>
      <w:r w:rsidR="00FF4B27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968954A" w14:textId="77777777" w:rsidR="008243EF" w:rsidRPr="006645C3" w:rsidRDefault="006F2D81" w:rsidP="006645C3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通过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现金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流程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会计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核算</w:t>
      </w:r>
      <w:r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="00A82A35" w:rsidRPr="00161D1A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F14D67" w:rsidRPr="00161D1A">
        <w:rPr>
          <w:rFonts w:ascii="仿宋" w:eastAsia="仿宋" w:hAnsi="仿宋" w:cs="Calibri" w:hint="eastAsia"/>
          <w:kern w:val="0"/>
          <w:sz w:val="30"/>
          <w:szCs w:val="30"/>
        </w:rPr>
        <w:t>财政</w:t>
      </w:r>
      <w:r>
        <w:rPr>
          <w:rFonts w:ascii="仿宋" w:eastAsia="仿宋" w:hAnsi="仿宋" w:cs="Calibri" w:hint="eastAsia"/>
          <w:kern w:val="0"/>
          <w:sz w:val="30"/>
          <w:szCs w:val="30"/>
        </w:rPr>
        <w:t>预算账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一致。</w:t>
      </w:r>
    </w:p>
    <w:p w14:paraId="5C33FF23" w14:textId="77777777" w:rsidR="00994F26" w:rsidRDefault="00994F26" w:rsidP="00994F26">
      <w:pPr>
        <w:ind w:firstLine="600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14:paraId="51CFD7F3" w14:textId="77777777" w:rsid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表一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财政预算资金使用情况表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738"/>
        <w:gridCol w:w="1137"/>
        <w:gridCol w:w="1054"/>
        <w:gridCol w:w="1429"/>
        <w:gridCol w:w="787"/>
        <w:gridCol w:w="688"/>
        <w:gridCol w:w="650"/>
        <w:gridCol w:w="997"/>
        <w:gridCol w:w="1134"/>
      </w:tblGrid>
      <w:tr w:rsidR="000D2862" w:rsidRPr="00994F26" w14:paraId="669769ED" w14:textId="77777777" w:rsidTr="000C3BC4">
        <w:trPr>
          <w:jc w:val="center"/>
        </w:trPr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9C773F" w14:textId="77777777"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财政预算资金使用情况表</w:t>
            </w:r>
            <w:r w:rsidR="00600FD9">
              <w:rPr>
                <w:rFonts w:ascii="仿宋" w:eastAsia="仿宋" w:hAnsi="仿宋" w:cs="Arial" w:hint="eastAsia"/>
                <w:szCs w:val="24"/>
                <w:lang w:val="zh-CN"/>
              </w:rPr>
              <w:t xml:space="preserve">                                      单位：万元</w:t>
            </w:r>
          </w:p>
        </w:tc>
      </w:tr>
      <w:tr w:rsidR="007856E7" w:rsidRPr="00994F26" w14:paraId="65EAF131" w14:textId="77777777" w:rsidTr="000C3BC4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C7923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41687A" w14:textId="77777777" w:rsidR="007856E7" w:rsidRPr="00994F26" w:rsidRDefault="007856E7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51ED01" w14:textId="77777777" w:rsidR="007856E7" w:rsidRPr="00994F26" w:rsidRDefault="007856E7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E33A7" w14:textId="77777777" w:rsidR="001A710A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</w:t>
            </w:r>
          </w:p>
          <w:p w14:paraId="501063E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BE1C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预算执行进度（%）</w:t>
            </w:r>
          </w:p>
        </w:tc>
      </w:tr>
      <w:tr w:rsidR="007856E7" w:rsidRPr="00994F26" w14:paraId="2D082F0F" w14:textId="77777777" w:rsidTr="000C3BC4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33C76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75BC1F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11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BEB4D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2CC7FE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年初</w:t>
            </w: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142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0128F8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（减）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8DC02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11A75B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4E2C52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9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070C98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07B1603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7856E7" w:rsidRPr="00994F26" w14:paraId="161347BA" w14:textId="77777777" w:rsidTr="000C3BC4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2E020E3E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38" w:type="dxa"/>
            <w:shd w:val="clear" w:color="auto" w:fill="auto"/>
            <w:vAlign w:val="center"/>
          </w:tcPr>
          <w:p w14:paraId="1FE9386B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512616D2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3D4647BD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4C3AE225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0A028009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1CF67D8A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373AC750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64FD1A08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</w:tcPr>
          <w:p w14:paraId="5CDC9A2B" w14:textId="77777777" w:rsidR="007856E7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14:paraId="69E07B3F" w14:textId="77777777" w:rsidTr="000C3BC4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7CB377D1" w14:textId="77777777" w:rsidR="000D2862" w:rsidRPr="00994F26" w:rsidRDefault="000D2862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738" w:type="dxa"/>
            <w:shd w:val="clear" w:color="auto" w:fill="auto"/>
            <w:vAlign w:val="center"/>
          </w:tcPr>
          <w:p w14:paraId="0C08978C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14:paraId="40AA8AD5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54" w:type="dxa"/>
            <w:shd w:val="clear" w:color="auto" w:fill="auto"/>
            <w:vAlign w:val="center"/>
          </w:tcPr>
          <w:p w14:paraId="699CF753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45C92536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50A55E56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7320DB4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4E897BC0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14:paraId="0B5D54E3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134" w:type="dxa"/>
          </w:tcPr>
          <w:p w14:paraId="168E3DAB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14:paraId="63E50D94" w14:textId="77777777" w:rsidR="00994F26" w:rsidRPr="00994F26" w:rsidRDefault="000D2862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表二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项目资金使用明细表</w:t>
      </w:r>
    </w:p>
    <w:tbl>
      <w:tblPr>
        <w:tblW w:w="84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031"/>
        <w:gridCol w:w="844"/>
        <w:gridCol w:w="706"/>
        <w:gridCol w:w="800"/>
        <w:gridCol w:w="787"/>
        <w:gridCol w:w="688"/>
        <w:gridCol w:w="650"/>
        <w:gridCol w:w="1883"/>
      </w:tblGrid>
      <w:tr w:rsidR="000D2862" w:rsidRPr="00994F26" w14:paraId="6BA48EF0" w14:textId="77777777" w:rsidTr="000D2862">
        <w:trPr>
          <w:jc w:val="center"/>
        </w:trPr>
        <w:tc>
          <w:tcPr>
            <w:tcW w:w="84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46E3F8" w14:textId="77777777" w:rsidR="000D2862" w:rsidRPr="000D2862" w:rsidRDefault="000D2862" w:rsidP="000D2862">
            <w:pPr>
              <w:ind w:left="0" w:firstLineChars="0" w:firstLine="0"/>
              <w:jc w:val="left"/>
              <w:rPr>
                <w:rFonts w:ascii="宋体" w:eastAsia="宋体" w:hAnsi="宋体" w:cs="Arial"/>
                <w:szCs w:val="24"/>
                <w:lang w:val="zh-CN"/>
              </w:rPr>
            </w:pPr>
            <w:r w:rsidRPr="000D2862">
              <w:rPr>
                <w:rFonts w:ascii="仿宋" w:eastAsia="仿宋" w:hAnsi="仿宋" w:cs="Arial"/>
                <w:szCs w:val="24"/>
                <w:lang w:val="zh-CN"/>
              </w:rPr>
              <w:t>xxx法院</w:t>
            </w:r>
            <w:r w:rsidRPr="000D2862">
              <w:rPr>
                <w:rFonts w:ascii="仿宋" w:eastAsia="仿宋" w:hAnsi="仿宋" w:cs="Arial" w:hint="eastAsia"/>
                <w:szCs w:val="24"/>
                <w:lang w:val="zh-CN"/>
              </w:rPr>
              <w:t>项目资金使用明细表</w:t>
            </w:r>
            <w:r w:rsidR="00600FD9">
              <w:rPr>
                <w:rFonts w:ascii="仿宋" w:eastAsia="仿宋" w:hAnsi="仿宋" w:cs="Arial" w:hint="eastAsia"/>
                <w:szCs w:val="24"/>
                <w:lang w:val="zh-CN"/>
              </w:rPr>
              <w:t xml:space="preserve">                                单位：万元</w:t>
            </w:r>
          </w:p>
        </w:tc>
      </w:tr>
      <w:tr w:rsidR="001C2EBE" w:rsidRPr="00994F26" w14:paraId="124F607E" w14:textId="77777777" w:rsidTr="00FB7BC2">
        <w:trPr>
          <w:jc w:val="center"/>
        </w:trPr>
        <w:tc>
          <w:tcPr>
            <w:tcW w:w="2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0C71F8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预算科目</w:t>
            </w:r>
          </w:p>
        </w:tc>
        <w:tc>
          <w:tcPr>
            <w:tcW w:w="15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7CF669" w14:textId="77777777"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资金来源</w:t>
            </w:r>
          </w:p>
        </w:tc>
        <w:tc>
          <w:tcPr>
            <w:tcW w:w="212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05E046" w14:textId="77777777"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资金使用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9DE3B" w14:textId="77777777" w:rsidR="001C2EBE" w:rsidRPr="00994F26" w:rsidRDefault="001C2EBE" w:rsidP="00600F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预算结余</w:t>
            </w:r>
          </w:p>
        </w:tc>
      </w:tr>
      <w:tr w:rsidR="001C2EBE" w:rsidRPr="00994F26" w14:paraId="77A67298" w14:textId="77777777" w:rsidTr="00FB7BC2">
        <w:trPr>
          <w:jc w:val="center"/>
        </w:trPr>
        <w:tc>
          <w:tcPr>
            <w:tcW w:w="10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357A33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经济科目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9DA163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功能科目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4528E8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项目</w:t>
            </w:r>
          </w:p>
        </w:tc>
        <w:tc>
          <w:tcPr>
            <w:tcW w:w="7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3F333C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预算</w:t>
            </w:r>
          </w:p>
        </w:tc>
        <w:tc>
          <w:tcPr>
            <w:tcW w:w="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9D4E73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追加</w:t>
            </w:r>
          </w:p>
        </w:tc>
        <w:tc>
          <w:tcPr>
            <w:tcW w:w="7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D780D3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已申请</w:t>
            </w: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5D9A0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已用</w:t>
            </w:r>
          </w:p>
        </w:tc>
        <w:tc>
          <w:tcPr>
            <w:tcW w:w="6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2A80BA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可用</w:t>
            </w:r>
          </w:p>
        </w:tc>
        <w:tc>
          <w:tcPr>
            <w:tcW w:w="1883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9942DA" w14:textId="77777777" w:rsidR="001C2EBE" w:rsidRPr="00994F26" w:rsidRDefault="001C2EBE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14:paraId="481C0D4A" w14:textId="77777777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4787236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031" w:type="dxa"/>
            <w:shd w:val="clear" w:color="auto" w:fill="auto"/>
            <w:vAlign w:val="center"/>
          </w:tcPr>
          <w:p w14:paraId="26664618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3C9BBD1E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3DB2FCCB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1698C9DF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7E85267B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55223EE8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1DD43ECC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7279DCE4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0D2862" w:rsidRPr="00994F26" w14:paraId="3A8DEECC" w14:textId="77777777" w:rsidTr="000D2862">
        <w:trPr>
          <w:jc w:val="center"/>
        </w:trPr>
        <w:tc>
          <w:tcPr>
            <w:tcW w:w="1025" w:type="dxa"/>
            <w:shd w:val="clear" w:color="auto" w:fill="auto"/>
            <w:vAlign w:val="center"/>
          </w:tcPr>
          <w:p w14:paraId="7736B076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合计</w:t>
            </w:r>
          </w:p>
        </w:tc>
        <w:tc>
          <w:tcPr>
            <w:tcW w:w="1031" w:type="dxa"/>
            <w:shd w:val="clear" w:color="auto" w:fill="auto"/>
            <w:vAlign w:val="center"/>
          </w:tcPr>
          <w:p w14:paraId="081CA43E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44" w:type="dxa"/>
            <w:shd w:val="clear" w:color="auto" w:fill="auto"/>
            <w:vAlign w:val="center"/>
          </w:tcPr>
          <w:p w14:paraId="4DD59E4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17264677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14:paraId="326A04F2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787" w:type="dxa"/>
            <w:shd w:val="clear" w:color="auto" w:fill="auto"/>
            <w:vAlign w:val="center"/>
          </w:tcPr>
          <w:p w14:paraId="284C76DB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18787937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14:paraId="60CEFBA9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  <w:tc>
          <w:tcPr>
            <w:tcW w:w="1883" w:type="dxa"/>
            <w:shd w:val="clear" w:color="auto" w:fill="auto"/>
            <w:vAlign w:val="center"/>
          </w:tcPr>
          <w:p w14:paraId="7F996393" w14:textId="77777777" w:rsidR="000D2862" w:rsidRPr="00994F26" w:rsidRDefault="000D2862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</w:tbl>
    <w:p w14:paraId="720ECD44" w14:textId="77777777"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0D2862">
        <w:rPr>
          <w:rFonts w:ascii="仿宋" w:eastAsia="仿宋" w:hAnsi="仿宋" w:cs="Arial" w:hint="eastAsia"/>
          <w:sz w:val="30"/>
          <w:szCs w:val="30"/>
          <w:lang w:val="zh-CN"/>
        </w:rPr>
        <w:t xml:space="preserve">三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现金使用情况表</w:t>
      </w:r>
    </w:p>
    <w:tbl>
      <w:tblPr>
        <w:tblW w:w="7756" w:type="dxa"/>
        <w:tblLook w:val="04A0" w:firstRow="1" w:lastRow="0" w:firstColumn="1" w:lastColumn="0" w:noHBand="0" w:noVBand="1"/>
      </w:tblPr>
      <w:tblGrid>
        <w:gridCol w:w="1276"/>
        <w:gridCol w:w="1080"/>
        <w:gridCol w:w="1080"/>
        <w:gridCol w:w="1080"/>
        <w:gridCol w:w="2160"/>
        <w:gridCol w:w="1080"/>
      </w:tblGrid>
      <w:tr w:rsidR="00807E8B" w:rsidRPr="00807E8B" w14:paraId="4FB731FE" w14:textId="77777777" w:rsidTr="00807E8B">
        <w:trPr>
          <w:trHeight w:val="285"/>
        </w:trPr>
        <w:tc>
          <w:tcPr>
            <w:tcW w:w="77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59CA5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0D5F">
              <w:rPr>
                <w:rFonts w:ascii="仿宋" w:eastAsia="仿宋" w:hAnsi="仿宋" w:cs="Arial" w:hint="eastAsia"/>
                <w:szCs w:val="24"/>
                <w:lang w:val="zh-CN"/>
              </w:rPr>
              <w:t>xxx法院现金使用情况表</w:t>
            </w:r>
            <w:r w:rsid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</w:t>
            </w:r>
            <w:r w:rsid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="00600FD9" w:rsidRPr="000B0D5F">
              <w:rPr>
                <w:rFonts w:ascii="仿宋" w:eastAsia="仿宋" w:hAnsi="仿宋" w:cs="Arial" w:hint="eastAsia"/>
                <w:szCs w:val="24"/>
                <w:lang w:val="zh-CN"/>
              </w:rPr>
              <w:t>单位：元</w:t>
            </w:r>
          </w:p>
        </w:tc>
      </w:tr>
      <w:tr w:rsidR="00807E8B" w:rsidRPr="00807E8B" w14:paraId="48FE0D15" w14:textId="77777777" w:rsidTr="00807E8B">
        <w:trPr>
          <w:trHeight w:val="315"/>
        </w:trPr>
        <w:tc>
          <w:tcPr>
            <w:tcW w:w="3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C520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预算科目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82D05" w14:textId="77777777" w:rsidR="00807E8B" w:rsidRPr="00807E8B" w:rsidRDefault="00807E8B" w:rsidP="00600F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现金提取金额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1533" w14:textId="77777777" w:rsidR="00807E8B" w:rsidRPr="00807E8B" w:rsidRDefault="00807E8B" w:rsidP="00600F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使用情况</w:t>
            </w:r>
          </w:p>
        </w:tc>
      </w:tr>
      <w:tr w:rsidR="00807E8B" w:rsidRPr="00807E8B" w14:paraId="7485F0E0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CA60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功能科目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A65B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经济科目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D6F5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7669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41DB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已使用金额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52BD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07E8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可用金额</w:t>
            </w:r>
          </w:p>
        </w:tc>
      </w:tr>
      <w:tr w:rsidR="00807E8B" w:rsidRPr="00807E8B" w14:paraId="3913E979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6C7DF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E91A6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6CC3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75E6A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DFCC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8666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14:paraId="6CB14A1F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8885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22DAE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F6478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3DE4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915B1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F42D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E8B" w:rsidRPr="00807E8B" w14:paraId="4E093172" w14:textId="77777777" w:rsidTr="00807E8B"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770D" w14:textId="77777777" w:rsidR="00600FD9" w:rsidRPr="00600FD9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0F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2E39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2E41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A3CAC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649C8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95972" w14:textId="77777777" w:rsidR="00807E8B" w:rsidRPr="00807E8B" w:rsidRDefault="00807E8B" w:rsidP="00807E8B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51BAC3BF" w14:textId="77777777" w:rsidR="00994F26" w:rsidRPr="00994F26" w:rsidRDefault="00994F26" w:rsidP="00994F26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14:paraId="04F44E5B" w14:textId="77777777"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表四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三公经费统计表</w:t>
      </w:r>
    </w:p>
    <w:tbl>
      <w:tblPr>
        <w:tblW w:w="7074" w:type="dxa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080"/>
        <w:gridCol w:w="1080"/>
        <w:gridCol w:w="1154"/>
        <w:gridCol w:w="1208"/>
      </w:tblGrid>
      <w:tr w:rsidR="005901D9" w:rsidRPr="005901D9" w14:paraId="51480525" w14:textId="77777777" w:rsidTr="000B0D5F">
        <w:trPr>
          <w:trHeight w:val="285"/>
          <w:jc w:val="center"/>
        </w:trPr>
        <w:tc>
          <w:tcPr>
            <w:tcW w:w="7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EB5FA" w14:textId="77777777" w:rsidR="005901D9" w:rsidRPr="005901D9" w:rsidRDefault="005901D9" w:rsidP="000B0D5F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xxx法院三公经费统计表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单位：万元</w:t>
            </w:r>
          </w:p>
        </w:tc>
      </w:tr>
      <w:tr w:rsidR="005901D9" w:rsidRPr="005901D9" w14:paraId="3934C516" w14:textId="77777777" w:rsidTr="000B0D5F">
        <w:trPr>
          <w:trHeight w:val="285"/>
          <w:jc w:val="center"/>
        </w:trPr>
        <w:tc>
          <w:tcPr>
            <w:tcW w:w="3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47AA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公务用车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1BD3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因公出国(境)费用</w:t>
            </w:r>
          </w:p>
        </w:tc>
        <w:tc>
          <w:tcPr>
            <w:tcW w:w="1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4A0B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公务接待费</w:t>
            </w:r>
          </w:p>
        </w:tc>
        <w:tc>
          <w:tcPr>
            <w:tcW w:w="12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3A0D" w14:textId="77777777" w:rsidR="005901D9" w:rsidRPr="005901D9" w:rsidRDefault="005901D9" w:rsidP="000B0D5F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5901D9" w:rsidRPr="005901D9" w14:paraId="0323355E" w14:textId="77777777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B7F5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F91D" w14:textId="77777777" w:rsidR="005901D9" w:rsidRPr="005901D9" w:rsidRDefault="000B0D5F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运行</w:t>
            </w:r>
            <w:r w:rsidR="005901D9"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维护费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8F7A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E8CD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E420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8FCC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14:paraId="2C777DDF" w14:textId="77777777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09B9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8EF59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324E4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B0689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68917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1098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01D9" w:rsidRPr="005901D9" w14:paraId="6D9B765B" w14:textId="77777777" w:rsidTr="000B0D5F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A801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1FF5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BB92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4810A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54E5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9D32" w14:textId="77777777" w:rsidR="005901D9" w:rsidRPr="005901D9" w:rsidRDefault="005901D9" w:rsidP="005901D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018702E" w14:textId="77777777" w:rsidR="008243EF" w:rsidRDefault="008243EF" w:rsidP="006645C3">
      <w:pPr>
        <w:ind w:left="0" w:firstLineChars="0" w:firstLine="0"/>
        <w:rPr>
          <w:rFonts w:ascii="仿宋" w:eastAsia="仿宋" w:hAnsi="仿宋" w:cs="Arial"/>
          <w:sz w:val="30"/>
          <w:szCs w:val="30"/>
          <w:lang w:val="zh-CN"/>
        </w:rPr>
      </w:pPr>
    </w:p>
    <w:p w14:paraId="44945693" w14:textId="77777777" w:rsidR="00994F26" w:rsidRPr="00994F26" w:rsidRDefault="00807E8B" w:rsidP="00994F26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表五 </w:t>
      </w:r>
      <w:r w:rsidR="00994F26" w:rsidRPr="00994F26">
        <w:rPr>
          <w:rFonts w:ascii="仿宋" w:eastAsia="仿宋" w:hAnsi="仿宋" w:cs="Arial" w:hint="eastAsia"/>
          <w:sz w:val="30"/>
          <w:szCs w:val="30"/>
          <w:lang w:val="zh-CN"/>
        </w:rPr>
        <w:t>差旅补助汇总信息表</w:t>
      </w:r>
    </w:p>
    <w:tbl>
      <w:tblPr>
        <w:tblW w:w="81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2088"/>
        <w:gridCol w:w="2335"/>
        <w:gridCol w:w="1183"/>
      </w:tblGrid>
      <w:tr w:rsidR="005901D9" w:rsidRPr="00994F26" w14:paraId="282C2335" w14:textId="77777777" w:rsidTr="001A710A">
        <w:trPr>
          <w:jc w:val="center"/>
        </w:trPr>
        <w:tc>
          <w:tcPr>
            <w:tcW w:w="81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CA1249" w14:textId="77777777" w:rsidR="005901D9" w:rsidRPr="00994F26" w:rsidRDefault="005901D9" w:rsidP="005901D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 w:rsidRPr="005901D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xxx法院差旅补助汇总信息表</w:t>
            </w:r>
            <w:r w:rsidR="000B0D5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单位：元</w:t>
            </w:r>
          </w:p>
        </w:tc>
      </w:tr>
      <w:tr w:rsidR="00994F26" w:rsidRPr="00994F26" w14:paraId="5B519FE8" w14:textId="77777777" w:rsidTr="005901D9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4F73EF" w14:textId="77777777" w:rsidR="00994F26" w:rsidRPr="00994F26" w:rsidRDefault="007856E7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出差类型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1F5CD5" w14:textId="77777777" w:rsidR="00994F26" w:rsidRPr="00994F26" w:rsidRDefault="00994F26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出差人次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393C62" w14:textId="77777777"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伙食补助费用</w:t>
            </w: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CE4FC0" w14:textId="77777777"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</w:rPr>
              <w:t>公杂补助费用</w:t>
            </w: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2B8D" w14:textId="77777777" w:rsidR="00994F26" w:rsidRPr="00994F26" w:rsidRDefault="00994F26" w:rsidP="000B0D5F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994F26">
              <w:rPr>
                <w:rFonts w:ascii="宋体" w:eastAsia="宋体" w:hAnsi="宋体" w:cs="Arial" w:hint="eastAsia"/>
                <w:sz w:val="18"/>
                <w:lang w:val="zh-CN"/>
              </w:rPr>
              <w:t>合计</w:t>
            </w:r>
          </w:p>
        </w:tc>
      </w:tr>
      <w:tr w:rsidR="00994F26" w:rsidRPr="00994F26" w14:paraId="2E9A9FDB" w14:textId="77777777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05F65" w14:textId="77777777" w:rsidR="00994F26" w:rsidRPr="005901D9" w:rsidRDefault="007856E7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办公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896E9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922DBB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F1248B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3B885" w14:textId="77777777" w:rsidR="00994F26" w:rsidRPr="00994F26" w:rsidRDefault="00994F26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6852" w:rsidRPr="00994F26" w14:paraId="06CE7BBE" w14:textId="77777777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F370B8" w14:textId="77777777" w:rsidR="00D46852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办案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382CB8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185BA5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80A9C0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F84D" w14:textId="77777777" w:rsidR="00D46852" w:rsidRPr="00994F26" w:rsidRDefault="00D46852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32915F68" w14:textId="77777777" w:rsidTr="000C3BC4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6DCC5D" w14:textId="77777777"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会议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45E94C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13D677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173C25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11A8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131962C4" w14:textId="77777777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05D88C" w14:textId="77777777" w:rsidR="005901D9" w:rsidRPr="005901D9" w:rsidRDefault="005901D9" w:rsidP="005901D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培训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513C71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887CC3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272A25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971A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1F5631F7" w14:textId="77777777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EEB406" w14:textId="77777777"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/>
                <w:sz w:val="18"/>
              </w:rPr>
              <w:t>其它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7D1FB7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365CE3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964D27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A9F18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5901D9" w:rsidRPr="00994F26" w14:paraId="7A296BCB" w14:textId="77777777" w:rsidTr="001A71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C786D4" w14:textId="77777777" w:rsidR="005901D9" w:rsidRPr="005901D9" w:rsidRDefault="005901D9" w:rsidP="00994F26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5901D9"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8C5267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1F5AA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7A2FBC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02E2" w14:textId="77777777" w:rsidR="005901D9" w:rsidRPr="00994F26" w:rsidRDefault="005901D9" w:rsidP="00994F26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221946D4" w14:textId="77777777" w:rsidR="00222A69" w:rsidRPr="00161D1A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7" w:name="_Toc504430062"/>
      <w:r w:rsidRPr="00161D1A">
        <w:rPr>
          <w:rFonts w:ascii="仿宋" w:eastAsia="仿宋" w:hAnsi="仿宋" w:hint="eastAsia"/>
          <w:b w:val="0"/>
          <w:sz w:val="36"/>
          <w:szCs w:val="36"/>
        </w:rPr>
        <w:t>会计核算</w:t>
      </w:r>
      <w:r w:rsidR="004F2AAE" w:rsidRPr="00161D1A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7"/>
    </w:p>
    <w:p w14:paraId="3EBF0510" w14:textId="77777777" w:rsidR="00354A7F" w:rsidRPr="00161D1A" w:rsidRDefault="00354A7F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按照《中华人民共和国会计法》</w:t>
      </w:r>
      <w:r w:rsidR="00A62BB3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财政部《行政事业单位会计制度》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、《</w:t>
      </w:r>
      <w:r w:rsidR="00D46852" w:rsidRPr="00D46852">
        <w:rPr>
          <w:rFonts w:ascii="仿宋" w:eastAsia="仿宋" w:hAnsi="仿宋" w:cs="Calibri" w:hint="eastAsia"/>
          <w:kern w:val="0"/>
          <w:sz w:val="30"/>
          <w:szCs w:val="30"/>
        </w:rPr>
        <w:t>政府收支分类科目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》等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规定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设置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本单位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科目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，生成总账余额表、科目明细表、资产负债表等全套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会计核算</w:t>
      </w:r>
      <w:r w:rsidR="00470151" w:rsidRPr="00161D1A">
        <w:rPr>
          <w:rFonts w:ascii="仿宋" w:eastAsia="仿宋" w:hAnsi="仿宋" w:cs="Calibri" w:hint="eastAsia"/>
          <w:kern w:val="0"/>
          <w:sz w:val="30"/>
          <w:szCs w:val="30"/>
        </w:rPr>
        <w:t>报表。</w:t>
      </w:r>
    </w:p>
    <w:p w14:paraId="41320CAE" w14:textId="77777777" w:rsidR="005C1B30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自动生成会计核算凭证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、现金日记账、银行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存款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日记账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，报销单据与会计凭证</w:t>
      </w:r>
      <w:r w:rsidR="001C2EBE">
        <w:rPr>
          <w:rFonts w:ascii="仿宋" w:eastAsia="仿宋" w:hAnsi="仿宋" w:cs="Calibri" w:hint="eastAsia"/>
          <w:kern w:val="0"/>
          <w:sz w:val="30"/>
          <w:szCs w:val="30"/>
        </w:rPr>
        <w:t>相互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关联，</w:t>
      </w:r>
      <w:r w:rsidR="00D46852">
        <w:rPr>
          <w:rFonts w:ascii="仿宋" w:eastAsia="仿宋" w:hAnsi="仿宋" w:cs="Calibri" w:hint="eastAsia"/>
          <w:kern w:val="0"/>
          <w:sz w:val="30"/>
          <w:szCs w:val="30"/>
        </w:rPr>
        <w:t>达到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双向查询。</w:t>
      </w:r>
    </w:p>
    <w:p w14:paraId="381D4F32" w14:textId="77777777"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8" w:name="_Toc504430063"/>
      <w:r w:rsidRPr="0011619E">
        <w:rPr>
          <w:rFonts w:ascii="仿宋" w:eastAsia="仿宋" w:hAnsi="仿宋" w:hint="eastAsia"/>
          <w:b w:val="0"/>
          <w:sz w:val="36"/>
          <w:szCs w:val="36"/>
        </w:rPr>
        <w:t>决算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编报</w:t>
      </w:r>
      <w:bookmarkEnd w:id="18"/>
    </w:p>
    <w:p w14:paraId="5773FECA" w14:textId="77777777" w:rsidR="00222A69" w:rsidRPr="00161D1A" w:rsidRDefault="005C1B30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自动提取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财务数据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，生成决算报表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8026C1E" w14:textId="77777777" w:rsidR="00222A69" w:rsidRPr="00161D1A" w:rsidRDefault="005C1B30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决算报表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有完整的审核与平衡公式。</w:t>
      </w:r>
    </w:p>
    <w:p w14:paraId="2FFA817B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 w:rsidR="005C1B30">
        <w:rPr>
          <w:rFonts w:ascii="仿宋" w:eastAsia="仿宋" w:hAnsi="仿宋" w:cs="Calibri" w:hint="eastAsia"/>
          <w:kern w:val="0"/>
          <w:sz w:val="30"/>
          <w:szCs w:val="30"/>
        </w:rPr>
        <w:t>的决算报表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与财政部决算报表一致。</w:t>
      </w:r>
    </w:p>
    <w:p w14:paraId="38462992" w14:textId="77777777"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19" w:name="_Toc504430064"/>
      <w:r w:rsidRPr="0011619E">
        <w:rPr>
          <w:rFonts w:ascii="仿宋" w:eastAsia="仿宋" w:hAnsi="仿宋" w:hint="eastAsia"/>
          <w:b w:val="0"/>
          <w:sz w:val="36"/>
          <w:szCs w:val="36"/>
        </w:rPr>
        <w:t>固定资产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19"/>
    </w:p>
    <w:p w14:paraId="76B5905D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8243EF">
        <w:rPr>
          <w:rFonts w:ascii="仿宋" w:eastAsia="仿宋" w:hAnsi="仿宋" w:cs="Calibri" w:hint="eastAsia"/>
          <w:kern w:val="0"/>
          <w:sz w:val="30"/>
          <w:szCs w:val="30"/>
        </w:rPr>
        <w:t>固定资产管理及分类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满足</w:t>
      </w:r>
      <w:r w:rsidR="008243EF" w:rsidRPr="008243EF">
        <w:rPr>
          <w:rFonts w:ascii="仿宋" w:eastAsia="仿宋" w:hAnsi="仿宋" w:cs="Calibri" w:hint="eastAsia"/>
          <w:kern w:val="0"/>
          <w:sz w:val="30"/>
          <w:szCs w:val="30"/>
        </w:rPr>
        <w:t>中华人民共和国国家标准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《</w:t>
      </w:r>
      <w:r w:rsidR="008243EF" w:rsidRPr="008243EF">
        <w:rPr>
          <w:rFonts w:ascii="仿宋" w:eastAsia="仿宋" w:hAnsi="仿宋" w:cs="Calibri" w:hint="eastAsia"/>
          <w:kern w:val="0"/>
          <w:sz w:val="30"/>
          <w:szCs w:val="30"/>
        </w:rPr>
        <w:t>固定资产分类与代码</w:t>
      </w:r>
      <w:r w:rsidR="005C1B30" w:rsidRPr="008243EF">
        <w:rPr>
          <w:rFonts w:ascii="仿宋" w:eastAsia="仿宋" w:hAnsi="仿宋" w:cs="Calibri" w:hint="eastAsia"/>
          <w:kern w:val="0"/>
          <w:sz w:val="30"/>
          <w:szCs w:val="30"/>
        </w:rPr>
        <w:t>》（BG/T 14885-2010）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E70472F" w14:textId="77777777" w:rsidR="00A143C4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固定资产管理，包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登记、分配、领用、借用、变更、报修、</w:t>
      </w:r>
      <w:r w:rsidR="000B0D5F" w:rsidRPr="00161D1A">
        <w:rPr>
          <w:rFonts w:ascii="仿宋" w:eastAsia="仿宋" w:hAnsi="仿宋" w:cs="Calibri" w:hint="eastAsia"/>
          <w:kern w:val="0"/>
          <w:sz w:val="30"/>
          <w:szCs w:val="30"/>
        </w:rPr>
        <w:t>盘点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、报损、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报废</w:t>
      </w:r>
      <w:r w:rsidR="000B0D5F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A143C4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A143C4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14:paraId="2467923E" w14:textId="77777777" w:rsidR="000565D9" w:rsidRPr="00161D1A" w:rsidRDefault="00FB7BC2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固定资产登记实行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卡片</w:t>
      </w:r>
      <w:r>
        <w:rPr>
          <w:rFonts w:ascii="仿宋" w:eastAsia="仿宋" w:hAnsi="仿宋" w:cs="Calibri" w:hint="eastAsia"/>
          <w:kern w:val="0"/>
          <w:sz w:val="30"/>
          <w:szCs w:val="30"/>
        </w:rPr>
        <w:t>管理模式，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成套资产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项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目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和单件资产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数据</w:t>
      </w:r>
      <w:r>
        <w:rPr>
          <w:rFonts w:ascii="仿宋" w:eastAsia="仿宋" w:hAnsi="仿宋" w:cs="Calibri" w:hint="eastAsia"/>
          <w:kern w:val="0"/>
          <w:sz w:val="30"/>
          <w:szCs w:val="30"/>
        </w:rPr>
        <w:t>相互</w:t>
      </w:r>
      <w:r w:rsidR="000565D9" w:rsidRPr="000565D9">
        <w:rPr>
          <w:rFonts w:ascii="仿宋" w:eastAsia="仿宋" w:hAnsi="仿宋" w:cs="Calibri" w:hint="eastAsia"/>
          <w:kern w:val="0"/>
          <w:sz w:val="30"/>
          <w:szCs w:val="30"/>
        </w:rPr>
        <w:t>关联。</w:t>
      </w:r>
    </w:p>
    <w:p w14:paraId="346228E5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实现资产卡片、报销单据、会计凭证多向关联，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确保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会计账和资产账</w:t>
      </w:r>
      <w:r w:rsidR="0017229B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帐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账相符。</w:t>
      </w:r>
    </w:p>
    <w:p w14:paraId="34C7A0E6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实现固定资产</w:t>
      </w:r>
      <w:r w:rsidR="00FB7BC2">
        <w:rPr>
          <w:rFonts w:ascii="仿宋" w:eastAsia="仿宋" w:hAnsi="仿宋" w:cs="Calibri" w:hint="eastAsia"/>
          <w:kern w:val="0"/>
          <w:sz w:val="30"/>
          <w:szCs w:val="30"/>
        </w:rPr>
        <w:t>适</w:t>
      </w:r>
      <w:r w:rsidR="00612EDE">
        <w:rPr>
          <w:rFonts w:ascii="仿宋" w:eastAsia="仿宋" w:hAnsi="仿宋" w:cs="Calibri" w:hint="eastAsia"/>
          <w:kern w:val="0"/>
          <w:sz w:val="30"/>
          <w:szCs w:val="30"/>
        </w:rPr>
        <w:t>时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盘点，确保账实相符。</w:t>
      </w:r>
    </w:p>
    <w:p w14:paraId="69746ADF" w14:textId="77777777" w:rsidR="00222A69" w:rsidRDefault="00612ED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自动</w:t>
      </w:r>
      <w:r w:rsidR="00222A69" w:rsidRPr="00161D1A">
        <w:rPr>
          <w:rFonts w:ascii="仿宋" w:eastAsia="仿宋" w:hAnsi="仿宋" w:cs="Calibri" w:hint="eastAsia"/>
          <w:kern w:val="0"/>
          <w:sz w:val="30"/>
          <w:szCs w:val="30"/>
        </w:rPr>
        <w:t>生成固定资产台账等相关账表</w:t>
      </w:r>
      <w:r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生成</w:t>
      </w:r>
      <w:r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</w:t>
      </w:r>
      <w:r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产报表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与财政部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固定</w:t>
      </w:r>
      <w:r>
        <w:rPr>
          <w:rFonts w:ascii="仿宋" w:eastAsia="仿宋" w:hAnsi="仿宋" w:cs="Calibri" w:hint="eastAsia"/>
          <w:kern w:val="0"/>
          <w:sz w:val="30"/>
          <w:szCs w:val="30"/>
        </w:rPr>
        <w:t>资产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报表一致。</w:t>
      </w:r>
    </w:p>
    <w:p w14:paraId="3234EC9E" w14:textId="77777777"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336629B0" w14:textId="77777777" w:rsidR="00881A79" w:rsidRPr="00FE09E5" w:rsidRDefault="00A143C4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表六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资产总帐表</w:t>
      </w:r>
    </w:p>
    <w:tbl>
      <w:tblPr>
        <w:tblW w:w="7459" w:type="dxa"/>
        <w:jc w:val="center"/>
        <w:tblLook w:val="04A0" w:firstRow="1" w:lastRow="0" w:firstColumn="1" w:lastColumn="0" w:noHBand="0" w:noVBand="1"/>
      </w:tblPr>
      <w:tblGrid>
        <w:gridCol w:w="2694"/>
        <w:gridCol w:w="1080"/>
        <w:gridCol w:w="1188"/>
        <w:gridCol w:w="1417"/>
        <w:gridCol w:w="1080"/>
      </w:tblGrid>
      <w:tr w:rsidR="00A143C4" w:rsidRPr="00A143C4" w14:paraId="287B540E" w14:textId="77777777" w:rsidTr="000C3BC4">
        <w:trPr>
          <w:trHeight w:val="300"/>
          <w:jc w:val="center"/>
        </w:trPr>
        <w:tc>
          <w:tcPr>
            <w:tcW w:w="74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A18E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xxx法院资产总帐表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</w:t>
            </w:r>
            <w:r w:rsidR="00FB7BC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单位：万元</w:t>
            </w:r>
          </w:p>
        </w:tc>
      </w:tr>
      <w:tr w:rsidR="00A143C4" w:rsidRPr="00A143C4" w14:paraId="598D6CBA" w14:textId="77777777" w:rsidTr="000C3BC4">
        <w:trPr>
          <w:trHeight w:val="705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45EA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FDDAC" w14:textId="77777777" w:rsidR="00A143C4" w:rsidRPr="00A143C4" w:rsidRDefault="00F027FB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</w:t>
            </w:r>
            <w:r w:rsid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="00A143C4"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E161" w14:textId="77777777" w:rsidR="00A143C4" w:rsidRPr="00A143C4" w:rsidRDefault="00F027FB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</w:t>
            </w:r>
            <w:r w:rsid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资产</w:t>
            </w:r>
            <w:r w:rsidR="00505DD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原值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3488" w14:textId="77777777" w:rsidR="00A143C4" w:rsidRPr="00A143C4" w:rsidRDefault="006F2C87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固定资产</w:t>
            </w:r>
            <w:r w:rsidR="00A143C4"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会计核算金额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2DA3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差额</w:t>
            </w:r>
          </w:p>
        </w:tc>
      </w:tr>
      <w:tr w:rsidR="00FB7BC2" w:rsidRPr="00A143C4" w14:paraId="75789F8C" w14:textId="77777777" w:rsidTr="00FB7BC2">
        <w:trPr>
          <w:trHeight w:val="388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10359" w14:textId="77777777" w:rsidR="00FB7BC2" w:rsidRPr="00A143C4" w:rsidRDefault="00FB7BC2" w:rsidP="00FB7BC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房屋及构筑物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A36C3" w14:textId="77777777" w:rsidR="00FB7BC2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3B0FA" w14:textId="77777777" w:rsidR="00FB7BC2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545D" w14:textId="77777777" w:rsidR="00FB7BC2" w:rsidRDefault="00FB7BC2" w:rsidP="00157610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6334" w14:textId="77777777" w:rsidR="00FB7BC2" w:rsidRPr="00A143C4" w:rsidRDefault="00FB7BC2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14:paraId="1B0C4CC2" w14:textId="77777777" w:rsidTr="000C3BC4">
        <w:trPr>
          <w:trHeight w:val="31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C003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BFA32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A387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50114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198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143C4" w:rsidRPr="00A143C4" w14:paraId="6D6BD9D3" w14:textId="77777777" w:rsidTr="000C3BC4">
        <w:trPr>
          <w:trHeight w:val="300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5EC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专用设备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E4BF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3A0C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9CDA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31D6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604AD7A9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5296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文物和陈列品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D23BB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6B3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EE6B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6C9DD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1DEB5304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46F6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图书、档案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F19AA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887D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3154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1E7C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45AEFEA1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7D5E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家具、用具、装具及动植物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272D7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C66F8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6E8CB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DB67F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A143C4" w:rsidRPr="00A143C4" w14:paraId="3751A4E1" w14:textId="77777777" w:rsidTr="000C3BC4">
        <w:trPr>
          <w:trHeight w:val="285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2DD1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143C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9A821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E7D5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1BB28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5D322" w14:textId="77777777" w:rsidR="00A143C4" w:rsidRPr="00A143C4" w:rsidRDefault="00A143C4" w:rsidP="00A143C4">
            <w:pPr>
              <w:widowControl/>
              <w:spacing w:line="240" w:lineRule="auto"/>
              <w:ind w:left="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522F2A4C" w14:textId="77777777" w:rsidR="00881A79" w:rsidRPr="00881A79" w:rsidRDefault="00881A79" w:rsidP="00881A79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Calibri" w:eastAsia="宋体" w:hAnsi="Calibri" w:cs="Arial"/>
          <w:lang w:val="zh-CN"/>
        </w:rPr>
      </w:pPr>
    </w:p>
    <w:p w14:paraId="76768849" w14:textId="77777777" w:rsidR="00881A79" w:rsidRPr="00FE09E5" w:rsidRDefault="001A710A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表七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资产</w:t>
      </w:r>
      <w:r w:rsidR="0017229B">
        <w:rPr>
          <w:rFonts w:ascii="仿宋" w:eastAsia="仿宋" w:hAnsi="仿宋" w:cs="Arial" w:hint="eastAsia"/>
          <w:sz w:val="30"/>
          <w:szCs w:val="30"/>
          <w:lang w:val="zh-CN"/>
        </w:rPr>
        <w:t>台账</w:t>
      </w:r>
    </w:p>
    <w:tbl>
      <w:tblPr>
        <w:tblW w:w="9848" w:type="dxa"/>
        <w:jc w:val="center"/>
        <w:tblLook w:val="04A0" w:firstRow="1" w:lastRow="0" w:firstColumn="1" w:lastColumn="0" w:noHBand="0" w:noVBand="1"/>
      </w:tblPr>
      <w:tblGrid>
        <w:gridCol w:w="567"/>
        <w:gridCol w:w="709"/>
        <w:gridCol w:w="709"/>
        <w:gridCol w:w="709"/>
        <w:gridCol w:w="675"/>
        <w:gridCol w:w="742"/>
        <w:gridCol w:w="742"/>
        <w:gridCol w:w="742"/>
        <w:gridCol w:w="709"/>
        <w:gridCol w:w="709"/>
        <w:gridCol w:w="709"/>
        <w:gridCol w:w="709"/>
        <w:gridCol w:w="708"/>
        <w:gridCol w:w="709"/>
      </w:tblGrid>
      <w:tr w:rsidR="001A710A" w:rsidRPr="00CE3961" w14:paraId="7F385443" w14:textId="77777777" w:rsidTr="001A710A">
        <w:trPr>
          <w:trHeight w:val="315"/>
          <w:jc w:val="center"/>
        </w:trPr>
        <w:tc>
          <w:tcPr>
            <w:tcW w:w="9848" w:type="dxa"/>
            <w:gridSpan w:val="1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76130" w14:textId="77777777" w:rsidR="001A710A" w:rsidRPr="00CE3961" w:rsidRDefault="001A710A" w:rsidP="001A710A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xx法院资产台账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</w:t>
            </w:r>
            <w:r w:rsidR="00FB7BC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="00FB7B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单位：元</w:t>
            </w:r>
          </w:p>
        </w:tc>
      </w:tr>
      <w:tr w:rsidR="00546DC5" w:rsidRPr="00CE3961" w14:paraId="2457FA46" w14:textId="77777777" w:rsidTr="001A710A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88C6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资产编码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E648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资产名称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FD2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F507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规格型号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F8B2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</w:t>
            </w: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B0700" w14:textId="77777777" w:rsidR="00546DC5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净值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7A0B" w14:textId="77777777" w:rsidR="00546DC5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凭证编号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D954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购置时间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437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A8F8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使用部门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D90E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使用人员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ED94F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使用方向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82C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使用地点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7598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使用状态</w:t>
            </w:r>
          </w:p>
        </w:tc>
      </w:tr>
      <w:tr w:rsidR="00546DC5" w:rsidRPr="00CE3961" w14:paraId="3A5A8FB0" w14:textId="77777777" w:rsidTr="001A710A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90FC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B9B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4423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D6D02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93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F9B2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EB78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3136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BD8F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3E1B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7810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E9973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1C6CB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1085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6DC5" w:rsidRPr="00CE3961" w14:paraId="7F663ADB" w14:textId="77777777" w:rsidTr="001A710A">
        <w:trPr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736D1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ECEA3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A0D7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8EA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A99D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92B4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AC60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C66E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1EA3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5214A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AF811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521C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BCE9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10E16" w14:textId="77777777" w:rsidR="00546DC5" w:rsidRPr="00CE3961" w:rsidRDefault="00546DC5" w:rsidP="00CE396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ECCDBC" w14:textId="77777777" w:rsidR="00881A79" w:rsidRPr="00161D1A" w:rsidRDefault="00881A79" w:rsidP="00161D1A">
      <w:pPr>
        <w:ind w:firstLine="600"/>
        <w:rPr>
          <w:rFonts w:ascii="仿宋" w:eastAsia="仿宋" w:hAnsi="仿宋" w:cs="Calibri"/>
          <w:kern w:val="0"/>
          <w:sz w:val="30"/>
          <w:szCs w:val="30"/>
        </w:rPr>
      </w:pPr>
    </w:p>
    <w:p w14:paraId="0A9D679D" w14:textId="77777777"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0" w:name="_Toc504430065"/>
      <w:r w:rsidRPr="0011619E">
        <w:rPr>
          <w:rFonts w:ascii="仿宋" w:eastAsia="仿宋" w:hAnsi="仿宋" w:hint="eastAsia"/>
          <w:b w:val="0"/>
          <w:sz w:val="36"/>
          <w:szCs w:val="36"/>
        </w:rPr>
        <w:t>物资（低值易耗品）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20"/>
    </w:p>
    <w:p w14:paraId="539C9BFE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物资管理，包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购买、入库、出库（领用）、调库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的管理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C54FCC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3A1954B0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自动生成物资使用情况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表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78D2AF9D" w14:textId="77777777"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45A80568" w14:textId="77777777"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八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物资使用情况表</w:t>
      </w:r>
    </w:p>
    <w:tbl>
      <w:tblPr>
        <w:tblW w:w="726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101"/>
        <w:gridCol w:w="1776"/>
        <w:gridCol w:w="1594"/>
        <w:gridCol w:w="1594"/>
      </w:tblGrid>
      <w:tr w:rsidR="00CE3961" w:rsidRPr="00881A79" w14:paraId="263F1209" w14:textId="77777777" w:rsidTr="00CE3961">
        <w:trPr>
          <w:jc w:val="center"/>
        </w:trPr>
        <w:tc>
          <w:tcPr>
            <w:tcW w:w="72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E44BDC" w14:textId="77777777"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xxx法院物资使用情况表</w:t>
            </w:r>
          </w:p>
        </w:tc>
      </w:tr>
      <w:tr w:rsidR="00CE3961" w:rsidRPr="00881A79" w14:paraId="6B49DDFD" w14:textId="77777777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CA3B850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lastRenderedPageBreak/>
              <w:t>物品名称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E2B520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入库数量</w:t>
            </w: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B3ADC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出库数量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1DC02B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调库数量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21EF1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库存数量</w:t>
            </w:r>
          </w:p>
        </w:tc>
      </w:tr>
      <w:tr w:rsidR="00CE3961" w:rsidRPr="00881A79" w14:paraId="44C696FC" w14:textId="77777777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D615F8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1583AA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68EFEA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8D812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6123E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E3961" w:rsidRPr="00881A79" w14:paraId="01EF4F03" w14:textId="77777777" w:rsidTr="00CE3961">
        <w:trPr>
          <w:jc w:val="center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9B1FCF" w14:textId="77777777" w:rsidR="00CE3961" w:rsidRPr="00881A79" w:rsidRDefault="00CE3961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200F03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7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EC8C27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C9987F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C225E" w14:textId="77777777" w:rsidR="00CE3961" w:rsidRPr="00881A79" w:rsidRDefault="00CE3961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54B6D7EB" w14:textId="77777777" w:rsidR="00222A69" w:rsidRPr="0011619E" w:rsidRDefault="00222A69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1" w:name="_Toc504430066"/>
      <w:r w:rsidRPr="0011619E">
        <w:rPr>
          <w:rFonts w:ascii="仿宋" w:eastAsia="仿宋" w:hAnsi="仿宋" w:hint="eastAsia"/>
          <w:b w:val="0"/>
          <w:sz w:val="36"/>
          <w:szCs w:val="36"/>
        </w:rPr>
        <w:t>装备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21"/>
    </w:p>
    <w:p w14:paraId="05862433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装备管理包含服装、车辆</w:t>
      </w:r>
      <w:r w:rsidR="000C3BC4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其它装备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及装备计划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="00900EB7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06276A22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服装管理包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下级法院采购申请，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逐级审核、汇总，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高级法院采购入库、调拨</w:t>
      </w:r>
      <w:r w:rsidR="00C54FCC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上下级法院资金往来等，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CE3961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CE3961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</w:p>
    <w:p w14:paraId="311F5745" w14:textId="77777777" w:rsidR="001028FC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车辆配备状况，车辆退役（报废）等</w:t>
      </w:r>
      <w:r w:rsidR="009B33A6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9B33A6" w:rsidRPr="009B33A6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实现与固定资产账的相互关联</w:t>
      </w:r>
      <w:r w:rsidR="001028FC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A63BF65" w14:textId="77777777" w:rsidR="00222A69" w:rsidRPr="00161D1A" w:rsidRDefault="00222A6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其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它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装备管理</w:t>
      </w:r>
      <w:r w:rsidR="00095CD1">
        <w:rPr>
          <w:rFonts w:ascii="仿宋" w:eastAsia="仿宋" w:hAnsi="仿宋" w:cs="Calibri" w:hint="eastAsia"/>
          <w:kern w:val="0"/>
          <w:sz w:val="30"/>
          <w:szCs w:val="30"/>
        </w:rPr>
        <w:t>按照人民法院业务装备配备标准实施</w:t>
      </w:r>
      <w:r w:rsidR="00D93D53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7FB24A8C" w14:textId="77777777" w:rsidR="007C1C3D" w:rsidRPr="00161D1A" w:rsidRDefault="007C1C3D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自动生成装备管理统计报表。</w:t>
      </w:r>
    </w:p>
    <w:p w14:paraId="75E2DA49" w14:textId="77777777" w:rsidR="00F71BB0" w:rsidRDefault="00900EB7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装备计划管理中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装备计划表应按照《基层人民法院基本业务装备配备指导标准（试行）》的规定设置，报表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分级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上报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汇总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审核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1ADD256C" w14:textId="77777777" w:rsidR="006645C3" w:rsidRDefault="006645C3" w:rsidP="006645C3">
      <w:pPr>
        <w:ind w:firstLineChars="0"/>
        <w:rPr>
          <w:rFonts w:ascii="仿宋" w:eastAsia="仿宋" w:hAnsi="仿宋" w:cs="Calibri"/>
          <w:kern w:val="0"/>
          <w:sz w:val="30"/>
          <w:szCs w:val="30"/>
        </w:rPr>
      </w:pPr>
    </w:p>
    <w:p w14:paraId="30F1604D" w14:textId="77777777" w:rsidR="006645C3" w:rsidRPr="006645C3" w:rsidRDefault="006645C3" w:rsidP="006645C3">
      <w:pPr>
        <w:ind w:firstLineChars="0"/>
        <w:rPr>
          <w:rFonts w:ascii="仿宋" w:eastAsia="仿宋" w:hAnsi="仿宋" w:cs="Calibri"/>
          <w:kern w:val="0"/>
          <w:sz w:val="30"/>
          <w:szCs w:val="30"/>
        </w:rPr>
      </w:pPr>
    </w:p>
    <w:p w14:paraId="37082910" w14:textId="77777777" w:rsidR="00881A79" w:rsidRPr="00CE3961" w:rsidRDefault="00881A79" w:rsidP="00CE3961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4F1C2267" w14:textId="77777777" w:rsidR="00881A79" w:rsidRPr="00881A79" w:rsidRDefault="00CE3961" w:rsidP="00FE09E5">
      <w:pPr>
        <w:ind w:firstLineChars="2" w:firstLine="6"/>
        <w:jc w:val="center"/>
        <w:rPr>
          <w:rFonts w:ascii="Calibri" w:eastAsia="宋体" w:hAnsi="Calibri" w:cs="Arial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九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服装申请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情况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统计表</w:t>
      </w:r>
    </w:p>
    <w:tbl>
      <w:tblPr>
        <w:tblW w:w="69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1185"/>
        <w:gridCol w:w="1319"/>
        <w:gridCol w:w="1181"/>
        <w:gridCol w:w="1564"/>
      </w:tblGrid>
      <w:tr w:rsidR="00CE3961" w:rsidRPr="00881A79" w14:paraId="69553646" w14:textId="77777777" w:rsidTr="00B6639A">
        <w:trPr>
          <w:jc w:val="center"/>
        </w:trPr>
        <w:tc>
          <w:tcPr>
            <w:tcW w:w="694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60B039" w14:textId="77777777" w:rsidR="00CE3961" w:rsidRPr="00881A79" w:rsidRDefault="00CE3961" w:rsidP="00CE3961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xxx法院</w:t>
            </w:r>
            <w:r w:rsidRPr="00CE3961">
              <w:rPr>
                <w:rFonts w:ascii="宋体" w:eastAsia="宋体" w:hAnsi="宋体" w:cs="Arial" w:hint="eastAsia"/>
                <w:sz w:val="18"/>
              </w:rPr>
              <w:t>服装申请情况统计表</w:t>
            </w:r>
            <w:r w:rsidR="00095CD1">
              <w:rPr>
                <w:rFonts w:ascii="宋体" w:eastAsia="宋体" w:hAnsi="宋体" w:cs="Arial" w:hint="eastAsia"/>
                <w:sz w:val="18"/>
              </w:rPr>
              <w:t xml:space="preserve">                                       单位：元</w:t>
            </w:r>
          </w:p>
        </w:tc>
      </w:tr>
      <w:tr w:rsidR="00881A79" w:rsidRPr="00881A79" w14:paraId="09D6CBAC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51004C8" w14:textId="77777777"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E3961">
              <w:rPr>
                <w:rFonts w:ascii="宋体" w:eastAsia="宋体" w:hAnsi="宋体" w:cs="Arial" w:hint="eastAsia"/>
                <w:sz w:val="18"/>
              </w:rPr>
              <w:lastRenderedPageBreak/>
              <w:t>类别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942EF8" w14:textId="77777777"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服</w:t>
            </w:r>
            <w:r w:rsidR="00C54FCC">
              <w:rPr>
                <w:rFonts w:ascii="宋体" w:eastAsia="宋体" w:hAnsi="宋体" w:cs="Arial" w:hint="eastAsia"/>
                <w:sz w:val="18"/>
              </w:rPr>
              <w:t>装</w:t>
            </w:r>
            <w:r w:rsidRPr="00881A79">
              <w:rPr>
                <w:rFonts w:ascii="宋体" w:eastAsia="宋体" w:hAnsi="宋体" w:cs="Arial" w:hint="eastAsia"/>
                <w:sz w:val="18"/>
              </w:rPr>
              <w:t>品名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DAB06B" w14:textId="77777777"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申报数</w:t>
            </w:r>
            <w:r w:rsidR="00C54FCC">
              <w:rPr>
                <w:rFonts w:ascii="宋体" w:eastAsia="宋体" w:hAnsi="宋体" w:cs="Arial" w:hint="eastAsia"/>
                <w:sz w:val="18"/>
              </w:rPr>
              <w:t>量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EC7EB" w14:textId="77777777" w:rsidR="00881A79" w:rsidRPr="00881A79" w:rsidRDefault="00881A79" w:rsidP="00095CD1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单价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87469" w14:textId="77777777" w:rsidR="00881A79" w:rsidRPr="00881A79" w:rsidRDefault="00881A79" w:rsidP="00095CD1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金额</w:t>
            </w:r>
          </w:p>
        </w:tc>
      </w:tr>
      <w:tr w:rsidR="00C54FCC" w:rsidRPr="00881A79" w14:paraId="7FF7F62D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502BB3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highlight w:val="yellow"/>
              </w:rPr>
            </w:pPr>
            <w:r w:rsidRPr="00C54FCC"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A93DED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B9AD5F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3D1485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E14C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881A79" w:rsidRPr="00881A79" w14:paraId="0748FC0B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AC06D2" w14:textId="77777777" w:rsidR="00881A79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法官服饰小计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8E8479" w14:textId="77777777" w:rsidR="00881A79" w:rsidRPr="00881A79" w:rsidRDefault="00881A79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7CFC29" w14:textId="77777777"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E28172" w14:textId="77777777"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CB001" w14:textId="77777777" w:rsidR="00881A79" w:rsidRPr="00881A79" w:rsidRDefault="00881A79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14:paraId="56EF55BB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F9F822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B0E46E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380CA7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4A4175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DD05D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14:paraId="0495BCDD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B8BE87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法警服饰小计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72017B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AFAD9D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44963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01D6D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C54FCC" w:rsidRPr="00881A79" w14:paraId="344B140A" w14:textId="77777777" w:rsidTr="00B6639A">
        <w:trPr>
          <w:jc w:val="center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7B0ABA" w14:textId="77777777" w:rsidR="00C54FCC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合计</w:t>
            </w:r>
          </w:p>
        </w:tc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57745D" w14:textId="77777777" w:rsidR="00C54FCC" w:rsidRPr="00881A79" w:rsidRDefault="00C54FCC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17D1C0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D694E7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053" w14:textId="77777777" w:rsidR="00C54FCC" w:rsidRPr="00881A79" w:rsidRDefault="00C54FCC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3F4C8CD7" w14:textId="77777777"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Calibri" w:eastAsia="宋体" w:hAnsi="Calibri" w:cs="Arial"/>
          <w:lang w:val="zh-CN"/>
        </w:rPr>
      </w:pPr>
    </w:p>
    <w:p w14:paraId="76C3D956" w14:textId="77777777" w:rsidR="00881A79" w:rsidRPr="00881A79" w:rsidRDefault="00CE3961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十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车辆数量配备情况表</w:t>
      </w:r>
    </w:p>
    <w:tbl>
      <w:tblPr>
        <w:tblW w:w="96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9"/>
        <w:gridCol w:w="1067"/>
        <w:gridCol w:w="1415"/>
        <w:gridCol w:w="1350"/>
        <w:gridCol w:w="850"/>
        <w:gridCol w:w="1275"/>
        <w:gridCol w:w="775"/>
        <w:gridCol w:w="775"/>
        <w:gridCol w:w="775"/>
      </w:tblGrid>
      <w:tr w:rsidR="009D160A" w:rsidRPr="00881A79" w14:paraId="08404A07" w14:textId="77777777" w:rsidTr="009D160A">
        <w:trPr>
          <w:jc w:val="center"/>
        </w:trPr>
        <w:tc>
          <w:tcPr>
            <w:tcW w:w="962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75B226" w14:textId="77777777" w:rsidR="009D160A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</w:t>
            </w:r>
            <w:r w:rsidRPr="009D160A">
              <w:rPr>
                <w:rFonts w:ascii="宋体" w:eastAsia="宋体" w:hAnsi="宋体" w:cs="Arial" w:hint="eastAsia"/>
                <w:sz w:val="18"/>
              </w:rPr>
              <w:t>车辆数量配备情况表</w:t>
            </w:r>
          </w:p>
        </w:tc>
      </w:tr>
      <w:tr w:rsidR="009D160A" w:rsidRPr="00881A79" w14:paraId="46737F5F" w14:textId="77777777" w:rsidTr="009D160A">
        <w:trPr>
          <w:jc w:val="center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64A970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一般公务用车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C4FEB0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一般执法执勤用车</w:t>
            </w:r>
          </w:p>
        </w:tc>
        <w:tc>
          <w:tcPr>
            <w:tcW w:w="566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B66FA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特种专业技术用车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5A51C6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其他</w:t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E14F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</w:tr>
      <w:tr w:rsidR="009D160A" w:rsidRPr="00881A79" w14:paraId="06C42C45" w14:textId="77777777" w:rsidTr="009D160A">
        <w:trPr>
          <w:jc w:val="center"/>
        </w:trPr>
        <w:tc>
          <w:tcPr>
            <w:tcW w:w="1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EA3A19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C3C213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92972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囚车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B7CC63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执行死刑用车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28C0DE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执行车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7BC263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巡回审判车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62DD439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小计</w:t>
            </w: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66918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9FE0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21696A3D" w14:textId="77777777" w:rsidTr="009D160A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E3090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DDAFE6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B1F568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204B01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EA565B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FFB79B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3D3360EB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9E644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C92C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5544E759" w14:textId="77777777" w:rsidTr="009D160A">
        <w:trPr>
          <w:jc w:val="center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1D640D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9421E9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E5C3A9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8FDFF9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00211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ABF8E7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</w:tcPr>
          <w:p w14:paraId="15788EA3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04B916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1D5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4F6C1B8C" w14:textId="77777777" w:rsidR="00881A79" w:rsidRPr="00881A79" w:rsidRDefault="00881A79" w:rsidP="00FE09E5">
      <w:pPr>
        <w:widowControl/>
        <w:spacing w:line="240" w:lineRule="auto"/>
        <w:ind w:left="0" w:firstLineChars="0" w:firstLine="0"/>
        <w:textAlignment w:val="center"/>
        <w:rPr>
          <w:rFonts w:ascii="宋体" w:eastAsia="宋体" w:hAnsi="宋体" w:cs="Arial"/>
          <w:sz w:val="18"/>
          <w:lang w:val="zh-CN"/>
        </w:rPr>
      </w:pPr>
    </w:p>
    <w:p w14:paraId="01699804" w14:textId="77777777" w:rsidR="00881A79" w:rsidRPr="00881A79" w:rsidRDefault="009D160A" w:rsidP="00FE09E5">
      <w:pPr>
        <w:ind w:firstLineChars="2" w:firstLine="6"/>
        <w:jc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一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其他</w:t>
      </w:r>
      <w:r>
        <w:rPr>
          <w:rFonts w:ascii="仿宋" w:eastAsia="仿宋" w:hAnsi="仿宋" w:cs="Arial" w:hint="eastAsia"/>
          <w:sz w:val="30"/>
          <w:szCs w:val="30"/>
          <w:lang w:val="zh-CN"/>
        </w:rPr>
        <w:t>装备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配备情况表</w:t>
      </w:r>
    </w:p>
    <w:tbl>
      <w:tblPr>
        <w:tblW w:w="36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319"/>
        <w:gridCol w:w="1181"/>
      </w:tblGrid>
      <w:tr w:rsidR="009D160A" w:rsidRPr="00881A79" w14:paraId="5E45B479" w14:textId="77777777" w:rsidTr="009D160A">
        <w:trPr>
          <w:jc w:val="center"/>
        </w:trPr>
        <w:tc>
          <w:tcPr>
            <w:tcW w:w="3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F96FE0" w14:textId="77777777" w:rsidR="009D160A" w:rsidRPr="00881A79" w:rsidRDefault="009D160A" w:rsidP="009D160A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X</w:t>
            </w:r>
            <w:r>
              <w:rPr>
                <w:rFonts w:ascii="宋体" w:eastAsia="宋体" w:hAnsi="宋体" w:cs="Arial" w:hint="eastAsia"/>
                <w:sz w:val="18"/>
              </w:rPr>
              <w:t>xx法院其他装备</w:t>
            </w:r>
            <w:r w:rsidRPr="009D160A">
              <w:rPr>
                <w:rFonts w:ascii="宋体" w:eastAsia="宋体" w:hAnsi="宋体" w:cs="Arial" w:hint="eastAsia"/>
                <w:sz w:val="18"/>
              </w:rPr>
              <w:t>配备情况表</w:t>
            </w:r>
          </w:p>
        </w:tc>
      </w:tr>
      <w:tr w:rsidR="009D160A" w:rsidRPr="00881A79" w14:paraId="4C1B4BA7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2971EE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装备名称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04877C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标配数量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E7996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</w:rPr>
              <w:t>实有数量</w:t>
            </w:r>
          </w:p>
        </w:tc>
      </w:tr>
      <w:tr w:rsidR="009D160A" w:rsidRPr="00881A79" w14:paraId="57B6749B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22F8B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法徽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56B438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CC88B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17CD9643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A43EBF" w14:textId="77777777" w:rsidR="009D160A" w:rsidRPr="00881A79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国旗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07D018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71716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9D160A" w:rsidRPr="00881A79" w14:paraId="22C0CB21" w14:textId="77777777" w:rsidTr="009D160A">
        <w:trPr>
          <w:jc w:val="center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0A5810" w14:textId="77777777" w:rsidR="009D160A" w:rsidRDefault="009D160A" w:rsidP="00881A7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……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E141D8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C1C1" w14:textId="77777777" w:rsidR="009D160A" w:rsidRPr="00881A79" w:rsidRDefault="009D160A" w:rsidP="00881A79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593D6570" w14:textId="77777777" w:rsidR="00881A79" w:rsidRPr="00881A79" w:rsidRDefault="00881A79" w:rsidP="00FE09E5">
      <w:pPr>
        <w:widowControl/>
        <w:spacing w:line="240" w:lineRule="auto"/>
        <w:ind w:left="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14:paraId="23695939" w14:textId="77777777" w:rsidR="00222A69" w:rsidRPr="0011619E" w:rsidRDefault="00D93D53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2" w:name="_Toc504430067"/>
      <w:r w:rsidRPr="0011619E">
        <w:rPr>
          <w:rFonts w:ascii="仿宋" w:eastAsia="仿宋" w:hAnsi="仿宋" w:hint="eastAsia"/>
          <w:b w:val="0"/>
          <w:sz w:val="36"/>
          <w:szCs w:val="36"/>
        </w:rPr>
        <w:t>用车</w:t>
      </w:r>
      <w:r w:rsidR="004F2AAE" w:rsidRPr="0011619E">
        <w:rPr>
          <w:rFonts w:ascii="仿宋" w:eastAsia="仿宋" w:hAnsi="仿宋" w:hint="eastAsia"/>
          <w:b w:val="0"/>
          <w:sz w:val="36"/>
          <w:szCs w:val="36"/>
        </w:rPr>
        <w:t>管理</w:t>
      </w:r>
      <w:bookmarkEnd w:id="22"/>
    </w:p>
    <w:p w14:paraId="1B90A9E3" w14:textId="77777777" w:rsidR="005E3EE3" w:rsidRPr="00161D1A" w:rsidRDefault="00D93D53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用车管理包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和</w:t>
      </w:r>
      <w:r w:rsidR="00A30F2A" w:rsidRPr="00161D1A">
        <w:rPr>
          <w:rFonts w:ascii="仿宋" w:eastAsia="仿宋" w:hAnsi="仿宋" w:cs="Calibri" w:hint="eastAsia"/>
          <w:kern w:val="0"/>
          <w:sz w:val="30"/>
          <w:szCs w:val="30"/>
        </w:rPr>
        <w:t>运行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成本管理。</w:t>
      </w:r>
    </w:p>
    <w:p w14:paraId="17D23C90" w14:textId="77777777" w:rsidR="00A30F2A" w:rsidRPr="00161D1A" w:rsidRDefault="00A30F2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车辆使用管理信息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申请人、往返时间、地点、驾驶员、派车用途等，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车辆使用管理和出差事项关联，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D160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9D160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全程记录留痕。</w:t>
      </w:r>
      <w:r w:rsidRPr="00161D1A">
        <w:rPr>
          <w:rFonts w:ascii="仿宋" w:eastAsia="仿宋" w:hAnsi="仿宋" w:cs="Calibri"/>
          <w:kern w:val="0"/>
          <w:sz w:val="30"/>
          <w:szCs w:val="30"/>
        </w:rPr>
        <w:t>车辆使用审批结果通知申请</w:t>
      </w:r>
      <w:r w:rsidRPr="00161D1A">
        <w:rPr>
          <w:rFonts w:ascii="仿宋" w:eastAsia="仿宋" w:hAnsi="仿宋" w:cs="Calibri"/>
          <w:kern w:val="0"/>
          <w:sz w:val="30"/>
          <w:szCs w:val="30"/>
        </w:rPr>
        <w:lastRenderedPageBreak/>
        <w:t>人及驾驶员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776A24A5" w14:textId="77777777" w:rsidR="00A30F2A" w:rsidRPr="00161D1A" w:rsidRDefault="00A30F2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运行成本管理包含车辆维修费、车辆保险、燃油费、过路费、停车费等。运行管理数据与财务数据关联。</w:t>
      </w:r>
    </w:p>
    <w:p w14:paraId="3E0CC0F5" w14:textId="77777777" w:rsidR="007C1C3D" w:rsidRDefault="007C1C3D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自动生成用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情况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及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用车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成本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费用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表。</w:t>
      </w:r>
    </w:p>
    <w:p w14:paraId="0A5349F4" w14:textId="77777777" w:rsidR="00881A79" w:rsidRPr="004C2249" w:rsidRDefault="00881A79" w:rsidP="00881A7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3848CC0A" w14:textId="77777777" w:rsidR="00881A79" w:rsidRPr="00FE09E5" w:rsidRDefault="00B6300C" w:rsidP="00FE09E5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二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881A79" w:rsidRPr="00FE09E5">
        <w:rPr>
          <w:rFonts w:ascii="仿宋" w:eastAsia="仿宋" w:hAnsi="仿宋" w:cs="Arial" w:hint="eastAsia"/>
          <w:sz w:val="30"/>
          <w:szCs w:val="30"/>
          <w:lang w:val="zh-CN"/>
        </w:rPr>
        <w:t>用车情况表</w:t>
      </w:r>
    </w:p>
    <w:tbl>
      <w:tblPr>
        <w:tblW w:w="7722" w:type="dxa"/>
        <w:jc w:val="center"/>
        <w:tblLook w:val="04A0" w:firstRow="1" w:lastRow="0" w:firstColumn="1" w:lastColumn="0" w:noHBand="0" w:noVBand="1"/>
      </w:tblPr>
      <w:tblGrid>
        <w:gridCol w:w="1134"/>
        <w:gridCol w:w="1080"/>
        <w:gridCol w:w="1188"/>
        <w:gridCol w:w="1080"/>
        <w:gridCol w:w="1080"/>
        <w:gridCol w:w="1080"/>
        <w:gridCol w:w="1080"/>
      </w:tblGrid>
      <w:tr w:rsidR="00B6300C" w:rsidRPr="00B6300C" w14:paraId="3391BD2A" w14:textId="77777777" w:rsidTr="00F71BB0">
        <w:trPr>
          <w:trHeight w:val="285"/>
          <w:jc w:val="center"/>
        </w:trPr>
        <w:tc>
          <w:tcPr>
            <w:tcW w:w="77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87086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 w:rsidR="0095486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情况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B6300C" w:rsidRPr="00B6300C" w14:paraId="731C11F0" w14:textId="77777777" w:rsidTr="00F71BB0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D117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6194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55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5F47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出车事由</w:t>
            </w:r>
          </w:p>
        </w:tc>
      </w:tr>
      <w:tr w:rsidR="00B6300C" w:rsidRPr="00B6300C" w14:paraId="4069F5C3" w14:textId="77777777" w:rsidTr="00F71BB0">
        <w:trPr>
          <w:trHeight w:val="285"/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91AA7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032E4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D0D7A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C115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办案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3292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6F31E" w14:textId="77777777" w:rsidR="00B6300C" w:rsidRPr="00B6300C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984D7" w14:textId="77777777" w:rsidR="00B6300C" w:rsidRPr="00095CD1" w:rsidRDefault="00B6300C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</w:t>
            </w:r>
          </w:p>
        </w:tc>
      </w:tr>
      <w:tr w:rsidR="00B6300C" w:rsidRPr="00B6300C" w14:paraId="367CCD4A" w14:textId="77777777" w:rsidTr="00F71BB0">
        <w:trPr>
          <w:trHeight w:val="3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0285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B897F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BD87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1CF91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BA41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A1B84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70DE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300C" w:rsidRPr="00B6300C" w14:paraId="2FD4BEEC" w14:textId="77777777" w:rsidTr="00F71BB0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C6526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57C4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0E8DF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297B7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261D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A1030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B968" w14:textId="77777777" w:rsidR="00B6300C" w:rsidRPr="00B6300C" w:rsidRDefault="00B6300C" w:rsidP="00B6300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AD2C31" w14:textId="77777777" w:rsidR="00B6300C" w:rsidRDefault="00D9778E" w:rsidP="00D9778E">
      <w:pPr>
        <w:widowControl/>
        <w:spacing w:line="240" w:lineRule="auto"/>
        <w:ind w:left="360" w:firstLineChars="0" w:firstLine="0"/>
        <w:jc w:val="center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三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用车</w:t>
      </w:r>
      <w:r>
        <w:rPr>
          <w:rFonts w:ascii="仿宋" w:eastAsia="仿宋" w:hAnsi="仿宋" w:cs="Arial" w:hint="eastAsia"/>
          <w:sz w:val="30"/>
          <w:szCs w:val="30"/>
          <w:lang w:val="zh-CN"/>
        </w:rPr>
        <w:t>成本费用</w:t>
      </w:r>
      <w:r w:rsidRPr="00FE09E5">
        <w:rPr>
          <w:rFonts w:ascii="仿宋" w:eastAsia="仿宋" w:hAnsi="仿宋" w:cs="Arial" w:hint="eastAsia"/>
          <w:sz w:val="30"/>
          <w:szCs w:val="30"/>
          <w:lang w:val="zh-CN"/>
        </w:rPr>
        <w:t>表</w:t>
      </w:r>
    </w:p>
    <w:tbl>
      <w:tblPr>
        <w:tblW w:w="7670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850"/>
        <w:gridCol w:w="622"/>
        <w:gridCol w:w="622"/>
        <w:gridCol w:w="622"/>
        <w:gridCol w:w="622"/>
        <w:gridCol w:w="607"/>
        <w:gridCol w:w="607"/>
        <w:gridCol w:w="1133"/>
      </w:tblGrid>
      <w:tr w:rsidR="00095CD1" w:rsidRPr="00B6300C" w14:paraId="6B2C75A8" w14:textId="77777777" w:rsidTr="00095CD1">
        <w:trPr>
          <w:trHeight w:val="285"/>
          <w:jc w:val="center"/>
        </w:trPr>
        <w:tc>
          <w:tcPr>
            <w:tcW w:w="76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52015" w14:textId="77777777" w:rsidR="00095CD1" w:rsidRPr="00B6300C" w:rsidRDefault="00095CD1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Xxx法院用车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成本费用</w:t>
            </w: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单位：元 </w:t>
            </w:r>
          </w:p>
        </w:tc>
      </w:tr>
      <w:tr w:rsidR="00954866" w:rsidRPr="00B6300C" w14:paraId="635A2087" w14:textId="77777777" w:rsidTr="00095CD1">
        <w:trPr>
          <w:trHeight w:val="285"/>
          <w:jc w:val="center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A986F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车辆编号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96A4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车辆名称</w:t>
            </w:r>
          </w:p>
        </w:tc>
        <w:tc>
          <w:tcPr>
            <w:tcW w:w="45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DF3E3" w14:textId="77777777" w:rsidR="00954866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2B20AED" w14:textId="77777777" w:rsidR="00954866" w:rsidRDefault="00954866" w:rsidP="00095CD1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</w:tr>
      <w:tr w:rsidR="00954866" w:rsidRPr="00B6300C" w14:paraId="4ADA8E0D" w14:textId="77777777" w:rsidTr="00095CD1">
        <w:trPr>
          <w:trHeight w:val="285"/>
          <w:jc w:val="center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D39B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9EC0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037D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维修费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5C726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车辆保险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5D67E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燃油费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289DF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过路费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11A5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停车费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1B46B" w14:textId="77777777"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年检费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33FAA" w14:textId="77777777"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881A79">
              <w:rPr>
                <w:rFonts w:ascii="宋体" w:eastAsia="宋体" w:hAnsi="宋体" w:cs="Arial" w:hint="eastAsia"/>
                <w:sz w:val="18"/>
                <w:lang w:val="zh-CN"/>
              </w:rPr>
              <w:t>其他</w:t>
            </w:r>
          </w:p>
        </w:tc>
        <w:tc>
          <w:tcPr>
            <w:tcW w:w="113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E51F2" w14:textId="77777777" w:rsidR="00954866" w:rsidRPr="00881A79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</w:p>
        </w:tc>
      </w:tr>
      <w:tr w:rsidR="00954866" w:rsidRPr="00B6300C" w14:paraId="099D3A5B" w14:textId="77777777" w:rsidTr="00095CD1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5A18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2E99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824C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4181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A590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82E5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34F27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105B57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D0016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8F9A1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4866" w:rsidRPr="00B6300C" w14:paraId="1D29A1B0" w14:textId="77777777" w:rsidTr="00095CD1">
        <w:trPr>
          <w:trHeight w:val="31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4769E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6300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78921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890A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9F422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C2B3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1ABA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3946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4F4E4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3AD16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4122A" w14:textId="77777777" w:rsidR="00954866" w:rsidRPr="00B6300C" w:rsidRDefault="00954866" w:rsidP="00EF3E52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12C9AE7" w14:textId="77777777" w:rsidR="006707B7" w:rsidRPr="0011619E" w:rsidRDefault="006707B7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3" w:name="_Toc504430068"/>
      <w:r w:rsidRPr="0011619E">
        <w:rPr>
          <w:rFonts w:ascii="仿宋" w:eastAsia="仿宋" w:hAnsi="仿宋"/>
          <w:b w:val="0"/>
          <w:sz w:val="36"/>
          <w:szCs w:val="36"/>
        </w:rPr>
        <w:t>采购</w:t>
      </w:r>
      <w:r w:rsidR="004F2AAE" w:rsidRPr="0011619E">
        <w:rPr>
          <w:rFonts w:ascii="仿宋" w:eastAsia="仿宋" w:hAnsi="仿宋"/>
          <w:b w:val="0"/>
          <w:sz w:val="36"/>
          <w:szCs w:val="36"/>
        </w:rPr>
        <w:t>管理</w:t>
      </w:r>
      <w:bookmarkEnd w:id="23"/>
    </w:p>
    <w:p w14:paraId="073F7214" w14:textId="77777777" w:rsidR="00A30F2A" w:rsidRPr="00161D1A" w:rsidRDefault="007C1C3D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采购管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理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采购项目库、采购计划申请、审批、采购执行、合同签订、项目移交、合同支付、项目验收等，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EB49EA">
        <w:rPr>
          <w:rFonts w:ascii="仿宋" w:eastAsia="仿宋" w:hAnsi="仿宋" w:cs="Calibri" w:hint="eastAsia"/>
          <w:kern w:val="0"/>
          <w:sz w:val="30"/>
          <w:szCs w:val="30"/>
        </w:rPr>
        <w:t>信息</w:t>
      </w:r>
      <w:r w:rsidR="00EB49EA" w:rsidRPr="00161D1A">
        <w:rPr>
          <w:rFonts w:ascii="仿宋" w:eastAsia="仿宋" w:hAnsi="仿宋" w:cs="Calibri" w:hint="eastAsia"/>
          <w:kern w:val="0"/>
          <w:sz w:val="30"/>
          <w:szCs w:val="30"/>
        </w:rPr>
        <w:t>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8081ACC" w14:textId="77777777" w:rsidR="007C1C3D" w:rsidRPr="00161D1A" w:rsidRDefault="007C1C3D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采购项目库、采购计划申请和预算管理相关联</w:t>
      </w:r>
      <w:r w:rsidR="00FA3DB5">
        <w:rPr>
          <w:rFonts w:ascii="仿宋" w:eastAsia="仿宋" w:hAnsi="仿宋" w:cs="Calibri" w:hint="eastAsia"/>
          <w:kern w:val="0"/>
          <w:sz w:val="30"/>
          <w:szCs w:val="30"/>
        </w:rPr>
        <w:t>；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合同支付和财务数据关联。</w:t>
      </w:r>
    </w:p>
    <w:p w14:paraId="59F8BA0E" w14:textId="77777777" w:rsidR="007C1C3D" w:rsidRPr="00161D1A" w:rsidRDefault="007C1C3D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自动生成采购项目执行情况表</w:t>
      </w:r>
    </w:p>
    <w:p w14:paraId="3606A2E6" w14:textId="77777777"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37A4160A" w14:textId="77777777" w:rsidR="00CC39C0" w:rsidRPr="004C2249" w:rsidRDefault="00D9778E" w:rsidP="00CC39C0">
      <w:pPr>
        <w:ind w:firstLineChars="2" w:firstLine="6"/>
        <w:jc w:val="center"/>
        <w:rPr>
          <w:rFonts w:ascii="仿宋" w:eastAsia="仿宋" w:hAnsi="仿宋" w:cs="Arial"/>
          <w:sz w:val="30"/>
          <w:szCs w:val="30"/>
          <w:lang w:val="zh-CN"/>
        </w:rPr>
      </w:pPr>
      <w:r>
        <w:rPr>
          <w:rFonts w:ascii="仿宋" w:eastAsia="仿宋" w:hAnsi="仿宋" w:cs="Arial" w:hint="eastAsia"/>
          <w:sz w:val="30"/>
          <w:szCs w:val="30"/>
          <w:lang w:val="zh-CN"/>
        </w:rPr>
        <w:t>表十</w:t>
      </w:r>
      <w:r w:rsidR="001A710A">
        <w:rPr>
          <w:rFonts w:ascii="仿宋" w:eastAsia="仿宋" w:hAnsi="仿宋" w:cs="Arial" w:hint="eastAsia"/>
          <w:sz w:val="30"/>
          <w:szCs w:val="30"/>
          <w:lang w:val="zh-CN"/>
        </w:rPr>
        <w:t>四</w:t>
      </w:r>
      <w:r>
        <w:rPr>
          <w:rFonts w:ascii="仿宋" w:eastAsia="仿宋" w:hAnsi="仿宋" w:cs="Arial" w:hint="eastAsia"/>
          <w:sz w:val="30"/>
          <w:szCs w:val="30"/>
          <w:lang w:val="zh-CN"/>
        </w:rPr>
        <w:t xml:space="preserve"> </w:t>
      </w:r>
      <w:r w:rsidR="00CC39C0" w:rsidRPr="004C2249">
        <w:rPr>
          <w:rFonts w:ascii="仿宋" w:eastAsia="仿宋" w:hAnsi="仿宋" w:cs="Arial" w:hint="eastAsia"/>
          <w:sz w:val="30"/>
          <w:szCs w:val="30"/>
          <w:lang w:val="zh-CN"/>
        </w:rPr>
        <w:t>采购项目执行情况表</w:t>
      </w:r>
    </w:p>
    <w:tbl>
      <w:tblPr>
        <w:tblW w:w="992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586"/>
        <w:gridCol w:w="709"/>
        <w:gridCol w:w="548"/>
        <w:gridCol w:w="708"/>
        <w:gridCol w:w="708"/>
        <w:gridCol w:w="709"/>
        <w:gridCol w:w="709"/>
        <w:gridCol w:w="709"/>
        <w:gridCol w:w="708"/>
        <w:gridCol w:w="368"/>
        <w:gridCol w:w="625"/>
        <w:gridCol w:w="708"/>
        <w:gridCol w:w="709"/>
      </w:tblGrid>
      <w:tr w:rsidR="001A710A" w:rsidRPr="00CD5599" w14:paraId="4EBB4D56" w14:textId="77777777" w:rsidTr="001A710A">
        <w:trPr>
          <w:trHeight w:val="285"/>
          <w:jc w:val="center"/>
        </w:trPr>
        <w:tc>
          <w:tcPr>
            <w:tcW w:w="992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E5839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Xxx法院采购项目执行情况表</w:t>
            </w:r>
            <w:r w:rsidR="007B598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                                                         单位：元</w:t>
            </w:r>
          </w:p>
        </w:tc>
      </w:tr>
      <w:tr w:rsidR="001A710A" w:rsidRPr="00CD5599" w14:paraId="5791FEA2" w14:textId="77777777" w:rsidTr="001A710A">
        <w:trPr>
          <w:trHeight w:val="285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B2C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采购项目名称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19AF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采购组织方式</w:t>
            </w:r>
          </w:p>
        </w:tc>
        <w:tc>
          <w:tcPr>
            <w:tcW w:w="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D12C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采购方式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801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预算金额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DCF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分包</w:t>
            </w: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4EF1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采购进度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5183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中标公司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CDFE3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3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5E460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质保金</w:t>
            </w:r>
          </w:p>
        </w:tc>
        <w:tc>
          <w:tcPr>
            <w:tcW w:w="20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19B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付款进度</w:t>
            </w:r>
          </w:p>
        </w:tc>
      </w:tr>
      <w:tr w:rsidR="001A710A" w:rsidRPr="00CD5599" w14:paraId="1A625E90" w14:textId="77777777" w:rsidTr="001A710A">
        <w:trPr>
          <w:trHeight w:val="45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6A71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1F83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7896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2F3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6CA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1431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论证阶段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16741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公示阶段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FF1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评标确认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93A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合同签订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80F3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BAE9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89AF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F7CF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支付时间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9624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支付金额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BCA0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55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合同剩余金额</w:t>
            </w:r>
          </w:p>
        </w:tc>
      </w:tr>
      <w:tr w:rsidR="001A710A" w:rsidRPr="00CD5599" w14:paraId="35EE2953" w14:textId="77777777" w:rsidTr="001A710A">
        <w:trPr>
          <w:trHeight w:val="285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82F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2B7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F189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D9E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4C0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3E78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64CB0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8AE3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4940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6EAD9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C756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1B455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003A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4720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D7855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A710A" w:rsidRPr="00CD5599" w14:paraId="3CCE441B" w14:textId="77777777" w:rsidTr="001A710A">
        <w:trPr>
          <w:trHeight w:val="285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23D5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4B36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5699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E85A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8415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0D18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2808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C4B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EE25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F3CF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C26DD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BBDE2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05985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73C07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A3FE" w14:textId="77777777" w:rsidR="00CD5599" w:rsidRPr="00CD5599" w:rsidRDefault="00CD5599" w:rsidP="00CD5599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50178AF6" w14:textId="77777777" w:rsidR="00CC39C0" w:rsidRDefault="00CC39C0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</w:p>
    <w:p w14:paraId="323AE053" w14:textId="77777777" w:rsidR="006707B7" w:rsidRPr="0011619E" w:rsidRDefault="006707B7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4" w:name="_Toc504430069"/>
      <w:r w:rsidRPr="0011619E">
        <w:rPr>
          <w:rFonts w:ascii="仿宋" w:eastAsia="仿宋" w:hAnsi="仿宋"/>
          <w:b w:val="0"/>
          <w:sz w:val="36"/>
          <w:szCs w:val="36"/>
        </w:rPr>
        <w:t>诉讼费</w:t>
      </w:r>
      <w:r w:rsidR="004F2AAE" w:rsidRPr="0011619E">
        <w:rPr>
          <w:rFonts w:ascii="仿宋" w:eastAsia="仿宋" w:hAnsi="仿宋"/>
          <w:b w:val="0"/>
          <w:sz w:val="36"/>
          <w:szCs w:val="36"/>
        </w:rPr>
        <w:t>管理</w:t>
      </w:r>
      <w:bookmarkEnd w:id="24"/>
    </w:p>
    <w:p w14:paraId="17BCABA4" w14:textId="77777777" w:rsidR="004904DB" w:rsidRPr="00161D1A" w:rsidRDefault="004904D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诉讼费管理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按照《人民法院诉讼费管理办法》</w:t>
      </w:r>
      <w:r w:rsidR="00827CD6" w:rsidRPr="00EB49EA">
        <w:rPr>
          <w:rFonts w:ascii="仿宋" w:eastAsia="仿宋" w:hAnsi="仿宋" w:cs="Calibri" w:hint="eastAsia"/>
          <w:kern w:val="0"/>
          <w:sz w:val="30"/>
          <w:szCs w:val="30"/>
        </w:rPr>
        <w:t>要求</w:t>
      </w:r>
      <w:r w:rsidR="00436BC1" w:rsidRPr="00EB49EA"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诉讼费立案、预收、结算、退费、</w:t>
      </w:r>
      <w:r w:rsidR="00A421C0" w:rsidRPr="00EB49EA">
        <w:rPr>
          <w:rFonts w:ascii="仿宋" w:eastAsia="仿宋" w:hAnsi="仿宋" w:cs="Calibri" w:hint="eastAsia"/>
          <w:kern w:val="0"/>
          <w:sz w:val="30"/>
          <w:szCs w:val="30"/>
        </w:rPr>
        <w:t>开票、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应收未收等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，管理信息全程记录留痕</w:t>
      </w:r>
      <w:r w:rsidRPr="00EB49E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3C11841A" w14:textId="77777777" w:rsidR="004904DB" w:rsidRPr="00161D1A" w:rsidRDefault="004904D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自动生成与案号一一对应的诉讼费台账及会计核算账。</w:t>
      </w:r>
    </w:p>
    <w:p w14:paraId="0705A4E7" w14:textId="77777777" w:rsidR="004904DB" w:rsidRPr="0011619E" w:rsidRDefault="004904D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统计诉讼费</w:t>
      </w:r>
      <w:r w:rsidR="00AF5E6B" w:rsidRPr="00161D1A">
        <w:rPr>
          <w:rFonts w:ascii="仿宋" w:eastAsia="仿宋" w:hAnsi="仿宋" w:cs="Calibri" w:hint="eastAsia"/>
          <w:kern w:val="0"/>
          <w:sz w:val="30"/>
          <w:szCs w:val="30"/>
        </w:rPr>
        <w:t>应收未收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以及诉讼</w:t>
      </w:r>
      <w:r w:rsidR="00AF5E6B" w:rsidRPr="00AF5E6B">
        <w:rPr>
          <w:rFonts w:ascii="仿宋" w:eastAsia="仿宋" w:hAnsi="仿宋" w:cs="Calibri" w:hint="eastAsia"/>
          <w:kern w:val="0"/>
          <w:sz w:val="30"/>
          <w:szCs w:val="30"/>
        </w:rPr>
        <w:t>费减、免、缓情况</w:t>
      </w:r>
      <w:r w:rsidR="00AF5E6B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7E93E205" w14:textId="77777777" w:rsidR="00F71BB0" w:rsidRDefault="008820B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诉讼费预收、退费、结算</w:t>
      </w:r>
      <w:r w:rsidR="00A421C0" w:rsidRPr="00161D1A">
        <w:rPr>
          <w:rFonts w:ascii="仿宋" w:eastAsia="仿宋" w:hAnsi="仿宋" w:cs="Calibri" w:hint="eastAsia"/>
          <w:kern w:val="0"/>
          <w:sz w:val="30"/>
          <w:szCs w:val="30"/>
        </w:rPr>
        <w:t>与票据</w:t>
      </w:r>
      <w:r>
        <w:rPr>
          <w:rFonts w:ascii="仿宋" w:eastAsia="仿宋" w:hAnsi="仿宋" w:cs="Calibri" w:hint="eastAsia"/>
          <w:kern w:val="0"/>
          <w:sz w:val="30"/>
          <w:szCs w:val="30"/>
        </w:rPr>
        <w:t>形成一一对应的关联</w:t>
      </w:r>
      <w:r w:rsidR="00A421C0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0A52CB30" w14:textId="77777777" w:rsidR="006645C3" w:rsidRDefault="006645C3" w:rsidP="006645C3">
      <w:pPr>
        <w:ind w:firstLineChars="0"/>
        <w:rPr>
          <w:rFonts w:ascii="仿宋" w:eastAsia="仿宋" w:hAnsi="仿宋" w:cs="Calibri"/>
          <w:kern w:val="0"/>
          <w:sz w:val="30"/>
          <w:szCs w:val="30"/>
        </w:rPr>
      </w:pPr>
    </w:p>
    <w:p w14:paraId="25499D2C" w14:textId="77777777" w:rsidR="006645C3" w:rsidRDefault="006645C3" w:rsidP="006645C3">
      <w:pPr>
        <w:ind w:firstLineChars="0"/>
        <w:rPr>
          <w:rFonts w:ascii="仿宋" w:eastAsia="仿宋" w:hAnsi="仿宋" w:cs="Calibri"/>
          <w:kern w:val="0"/>
          <w:sz w:val="30"/>
          <w:szCs w:val="30"/>
        </w:rPr>
      </w:pPr>
    </w:p>
    <w:p w14:paraId="141F6552" w14:textId="77777777" w:rsidR="006645C3" w:rsidRDefault="006645C3" w:rsidP="006645C3">
      <w:pPr>
        <w:ind w:firstLineChars="0"/>
        <w:rPr>
          <w:rFonts w:ascii="仿宋" w:eastAsia="仿宋" w:hAnsi="仿宋" w:cs="Calibri"/>
          <w:kern w:val="0"/>
          <w:sz w:val="30"/>
          <w:szCs w:val="30"/>
        </w:rPr>
      </w:pPr>
    </w:p>
    <w:p w14:paraId="137EC772" w14:textId="77777777" w:rsidR="006645C3" w:rsidRPr="006645C3" w:rsidRDefault="006645C3" w:rsidP="006645C3">
      <w:pPr>
        <w:ind w:firstLineChars="0"/>
        <w:rPr>
          <w:rFonts w:ascii="仿宋" w:eastAsia="仿宋" w:hAnsi="仿宋" w:cs="Calibri"/>
          <w:kern w:val="0"/>
          <w:sz w:val="30"/>
          <w:szCs w:val="30"/>
        </w:rPr>
      </w:pPr>
    </w:p>
    <w:p w14:paraId="01B60CED" w14:textId="77777777" w:rsidR="00CC39C0" w:rsidRPr="004C2249" w:rsidRDefault="004C2249" w:rsidP="004C2249">
      <w:pPr>
        <w:widowControl/>
        <w:spacing w:line="240" w:lineRule="auto"/>
        <w:ind w:left="360" w:firstLineChars="0" w:firstLine="66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401A8F87" w14:textId="77777777" w:rsidR="005425BA" w:rsidRDefault="00D9778E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表十</w:t>
      </w:r>
      <w:r w:rsidR="001A710A">
        <w:rPr>
          <w:rFonts w:ascii="仿宋" w:eastAsia="仿宋" w:hAnsi="仿宋" w:cs="Calibri" w:hint="eastAsia"/>
          <w:kern w:val="0"/>
          <w:sz w:val="30"/>
          <w:szCs w:val="30"/>
        </w:rPr>
        <w:t>五</w:t>
      </w: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诉讼费台帐</w:t>
      </w:r>
    </w:p>
    <w:tbl>
      <w:tblPr>
        <w:tblW w:w="10462" w:type="dxa"/>
        <w:tblInd w:w="-993" w:type="dxa"/>
        <w:tblLook w:val="04A0" w:firstRow="1" w:lastRow="0" w:firstColumn="1" w:lastColumn="0" w:noHBand="0" w:noVBand="1"/>
      </w:tblPr>
      <w:tblGrid>
        <w:gridCol w:w="756"/>
        <w:gridCol w:w="945"/>
        <w:gridCol w:w="792"/>
        <w:gridCol w:w="792"/>
        <w:gridCol w:w="684"/>
        <w:gridCol w:w="396"/>
        <w:gridCol w:w="396"/>
        <w:gridCol w:w="396"/>
        <w:gridCol w:w="655"/>
        <w:gridCol w:w="709"/>
        <w:gridCol w:w="708"/>
        <w:gridCol w:w="709"/>
        <w:gridCol w:w="1444"/>
        <w:gridCol w:w="1080"/>
      </w:tblGrid>
      <w:tr w:rsidR="00B2023C" w:rsidRPr="00B2023C" w14:paraId="317F82D2" w14:textId="77777777" w:rsidTr="00B2023C">
        <w:trPr>
          <w:trHeight w:val="285"/>
        </w:trPr>
        <w:tc>
          <w:tcPr>
            <w:tcW w:w="938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01070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Xxx法院诉讼费台账</w:t>
            </w:r>
            <w:r w:rsidR="007B59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   单位：元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B33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2023C" w:rsidRPr="00B2023C" w14:paraId="039F7AAE" w14:textId="77777777" w:rsidTr="00B2023C">
        <w:trPr>
          <w:trHeight w:val="285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A7D3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lastRenderedPageBreak/>
              <w:t>案号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A4E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承办部门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CDBB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承办人</w:t>
            </w:r>
          </w:p>
        </w:tc>
        <w:tc>
          <w:tcPr>
            <w:tcW w:w="7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E61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6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CA95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7C3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减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7BE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免</w:t>
            </w:r>
          </w:p>
        </w:tc>
        <w:tc>
          <w:tcPr>
            <w:tcW w:w="3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6AF2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缓</w:t>
            </w:r>
          </w:p>
        </w:tc>
        <w:tc>
          <w:tcPr>
            <w:tcW w:w="6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B008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预收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0BB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实收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A89C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退费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502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结余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2FE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应收未收</w:t>
            </w:r>
          </w:p>
        </w:tc>
      </w:tr>
      <w:tr w:rsidR="00B2023C" w:rsidRPr="00B2023C" w14:paraId="75D0B4CD" w14:textId="77777777" w:rsidTr="00B2023C">
        <w:trPr>
          <w:trHeight w:val="285"/>
        </w:trPr>
        <w:tc>
          <w:tcPr>
            <w:tcW w:w="7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280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72F1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AAA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D709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BD1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83A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ABAF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44D5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86E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4D0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3916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2B0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726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当事人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D95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98387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金额</w:t>
            </w:r>
          </w:p>
        </w:tc>
      </w:tr>
      <w:tr w:rsidR="00B2023C" w:rsidRPr="00B2023C" w14:paraId="47B244A9" w14:textId="77777777" w:rsidTr="00B2023C">
        <w:trPr>
          <w:trHeight w:val="28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B50B9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8A881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35A8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3EEA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D30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9CDD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B84D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3A84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C83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DD68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E2D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8645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D796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2A0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B2023C" w:rsidRPr="00B2023C" w14:paraId="7F96F3F1" w14:textId="77777777" w:rsidTr="00B2023C">
        <w:trPr>
          <w:trHeight w:val="285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0DE9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F0F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36C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D8AA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E2C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163D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81B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870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A03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FA5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6753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C371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70D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A2CD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5D195B76" w14:textId="77777777" w:rsidR="00B2023C" w:rsidRPr="004C2249" w:rsidRDefault="00B2023C" w:rsidP="00F71BB0">
      <w:pPr>
        <w:widowControl/>
        <w:spacing w:line="240" w:lineRule="auto"/>
        <w:ind w:left="360" w:firstLineChars="0" w:firstLine="2192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14:paraId="30D6A1E6" w14:textId="77777777" w:rsidR="006707B7" w:rsidRPr="0011619E" w:rsidRDefault="006707B7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5" w:name="_Toc504430070"/>
      <w:r w:rsidRPr="0011619E">
        <w:rPr>
          <w:rFonts w:ascii="仿宋" w:eastAsia="仿宋" w:hAnsi="仿宋"/>
          <w:b w:val="0"/>
          <w:sz w:val="36"/>
          <w:szCs w:val="36"/>
        </w:rPr>
        <w:t>案款</w:t>
      </w:r>
      <w:r w:rsidR="004F2AAE" w:rsidRPr="0011619E">
        <w:rPr>
          <w:rFonts w:ascii="仿宋" w:eastAsia="仿宋" w:hAnsi="仿宋"/>
          <w:b w:val="0"/>
          <w:sz w:val="36"/>
          <w:szCs w:val="36"/>
        </w:rPr>
        <w:t>及拍卖保证金管理</w:t>
      </w:r>
      <w:bookmarkEnd w:id="25"/>
    </w:p>
    <w:p w14:paraId="350DBAD7" w14:textId="77777777" w:rsidR="000B2E1E" w:rsidRPr="00161D1A" w:rsidRDefault="000B2E1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案款及拍卖保证金管理包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立案、案款收取、支付申请、审批、支付；拍卖保证金收取、退付、转案款等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。</w:t>
      </w:r>
      <w:r w:rsidR="00EB49EA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管理信息全程记录留痕。</w:t>
      </w:r>
    </w:p>
    <w:p w14:paraId="6AC58C1D" w14:textId="77777777" w:rsidR="000B2E1E" w:rsidRPr="00161D1A" w:rsidRDefault="000B2E1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案款管理中体现案款支付延期、冻结</w:t>
      </w:r>
      <w:r w:rsidR="00374260">
        <w:rPr>
          <w:rFonts w:ascii="仿宋" w:eastAsia="仿宋" w:hAnsi="仿宋" w:cs="Calibri" w:hint="eastAsia"/>
          <w:kern w:val="0"/>
          <w:sz w:val="30"/>
          <w:szCs w:val="30"/>
        </w:rPr>
        <w:t>的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流程管理；竞拍成功的拍卖保证金自动转为案款。</w:t>
      </w:r>
    </w:p>
    <w:p w14:paraId="379D35B6" w14:textId="77777777" w:rsidR="000B2E1E" w:rsidRPr="00161D1A" w:rsidRDefault="000B2E1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案款管理采用“一人一案一账号”的管理模式。</w:t>
      </w:r>
    </w:p>
    <w:p w14:paraId="252266A7" w14:textId="77777777" w:rsidR="000B2E1E" w:rsidRPr="00161D1A" w:rsidRDefault="000B2E1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自动生成与案号一一对应的案款台账及会计核算账。</w:t>
      </w:r>
    </w:p>
    <w:p w14:paraId="33C8DED9" w14:textId="77777777"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</w:t>
      </w:r>
    </w:p>
    <w:p w14:paraId="3C19FDEE" w14:textId="77777777" w:rsidR="007B5981" w:rsidRDefault="00D9778E" w:rsidP="00656FD9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表十</w:t>
      </w:r>
      <w:r w:rsidR="001A710A">
        <w:rPr>
          <w:rFonts w:ascii="仿宋" w:eastAsia="仿宋" w:hAnsi="仿宋" w:cs="Calibri" w:hint="eastAsia"/>
          <w:kern w:val="0"/>
          <w:sz w:val="30"/>
          <w:szCs w:val="30"/>
        </w:rPr>
        <w:t>六</w:t>
      </w: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案款台帐</w:t>
      </w:r>
    </w:p>
    <w:tbl>
      <w:tblPr>
        <w:tblW w:w="10915" w:type="dxa"/>
        <w:tblInd w:w="-1139" w:type="dxa"/>
        <w:tblLook w:val="04A0" w:firstRow="1" w:lastRow="0" w:firstColumn="1" w:lastColumn="0" w:noHBand="0" w:noVBand="1"/>
      </w:tblPr>
      <w:tblGrid>
        <w:gridCol w:w="757"/>
        <w:gridCol w:w="397"/>
        <w:gridCol w:w="397"/>
        <w:gridCol w:w="397"/>
        <w:gridCol w:w="397"/>
        <w:gridCol w:w="774"/>
        <w:gridCol w:w="851"/>
        <w:gridCol w:w="566"/>
        <w:gridCol w:w="567"/>
        <w:gridCol w:w="851"/>
        <w:gridCol w:w="567"/>
        <w:gridCol w:w="425"/>
        <w:gridCol w:w="709"/>
        <w:gridCol w:w="709"/>
        <w:gridCol w:w="585"/>
        <w:gridCol w:w="407"/>
        <w:gridCol w:w="709"/>
        <w:gridCol w:w="850"/>
      </w:tblGrid>
      <w:tr w:rsidR="007B5981" w:rsidRPr="00B2023C" w14:paraId="4F47F9C3" w14:textId="77777777" w:rsidTr="007B5981">
        <w:trPr>
          <w:trHeight w:val="300"/>
        </w:trPr>
        <w:tc>
          <w:tcPr>
            <w:tcW w:w="10915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2F57CC" w14:textId="77777777" w:rsidR="007B5981" w:rsidRPr="00B2023C" w:rsidRDefault="007B5981" w:rsidP="007B5981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xx法院案款台账                                       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       单位：元</w:t>
            </w:r>
          </w:p>
        </w:tc>
      </w:tr>
      <w:tr w:rsidR="00B2023C" w:rsidRPr="00B2023C" w14:paraId="14A3E2B5" w14:textId="77777777" w:rsidTr="007B5981">
        <w:trPr>
          <w:trHeight w:val="300"/>
        </w:trPr>
        <w:tc>
          <w:tcPr>
            <w:tcW w:w="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580B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案号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9BE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承办部门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512A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承办人</w:t>
            </w: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9AF2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申请方名称</w:t>
            </w:r>
          </w:p>
        </w:tc>
        <w:tc>
          <w:tcPr>
            <w:tcW w:w="20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D87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21C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实收</w:t>
            </w:r>
          </w:p>
        </w:tc>
        <w:tc>
          <w:tcPr>
            <w:tcW w:w="2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9522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支付</w:t>
            </w:r>
          </w:p>
        </w:tc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2B4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余额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29BE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未执行</w:t>
            </w:r>
          </w:p>
        </w:tc>
      </w:tr>
      <w:tr w:rsidR="00B2023C" w:rsidRPr="00B2023C" w14:paraId="67BDFDA6" w14:textId="77777777" w:rsidTr="007B5981">
        <w:trPr>
          <w:trHeight w:val="312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01E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F1E6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892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12D7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BE7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AB4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应收案款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DC5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应收执行费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16A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F991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到账案款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070E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直接履行金额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2EB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3D0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小计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11A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到账案款支付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306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直接履行支付</w:t>
            </w:r>
          </w:p>
        </w:tc>
        <w:tc>
          <w:tcPr>
            <w:tcW w:w="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638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执行费</w:t>
            </w: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A7EA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A68A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未执行案款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6BD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B2023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未收执行费</w:t>
            </w:r>
          </w:p>
        </w:tc>
      </w:tr>
      <w:tr w:rsidR="00B2023C" w:rsidRPr="00B2023C" w14:paraId="363A67E3" w14:textId="77777777" w:rsidTr="00B2023C">
        <w:trPr>
          <w:trHeight w:val="405"/>
        </w:trPr>
        <w:tc>
          <w:tcPr>
            <w:tcW w:w="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8C98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751E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BE1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7AE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F39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9AC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404A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458E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2AF7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3430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22C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8121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ADD3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64D2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1BC20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E6BE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E74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E29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14:paraId="533021D9" w14:textId="77777777" w:rsidTr="00B2023C">
        <w:trPr>
          <w:trHeight w:val="300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04FA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D5C0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FD9E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1B4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558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00B5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59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C78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FE6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A11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F01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57E2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60A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C18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B4B29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F574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71E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1567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14:paraId="536BED2A" w14:textId="77777777" w:rsidTr="00B2023C">
        <w:trPr>
          <w:trHeight w:val="312"/>
        </w:trPr>
        <w:tc>
          <w:tcPr>
            <w:tcW w:w="7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F6842" w14:textId="77777777" w:rsidR="00B2023C" w:rsidRPr="00B2023C" w:rsidRDefault="003D6442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916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00B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6C7C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840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86BB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A386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4F1D1B5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6D8E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BB1E8E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E90204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4075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2E4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F4BC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B5BF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4643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833E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2AC34A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B2023C" w:rsidRPr="00B2023C" w14:paraId="589075FE" w14:textId="77777777" w:rsidTr="00B2023C">
        <w:trPr>
          <w:trHeight w:val="312"/>
        </w:trPr>
        <w:tc>
          <w:tcPr>
            <w:tcW w:w="7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634A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E70C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A54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0B808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0F9D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DFF0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D53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95E026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CF9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5DDAFB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A6C651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30A6F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42B9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88BC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4848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B6B7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6C0A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DF8224" w14:textId="77777777" w:rsidR="00B2023C" w:rsidRPr="00B2023C" w:rsidRDefault="00B2023C" w:rsidP="00B2023C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390B8616" w14:textId="77777777" w:rsidR="00B2023C" w:rsidRPr="004C2249" w:rsidRDefault="00B2023C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</w:p>
    <w:p w14:paraId="0A23DAA7" w14:textId="77777777" w:rsidR="000B2E1E" w:rsidRPr="0011619E" w:rsidRDefault="00A421C0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6" w:name="_Toc504430071"/>
      <w:r w:rsidRPr="0011619E">
        <w:rPr>
          <w:rFonts w:ascii="仿宋" w:eastAsia="仿宋" w:hAnsi="仿宋"/>
          <w:b w:val="0"/>
          <w:sz w:val="36"/>
          <w:szCs w:val="36"/>
        </w:rPr>
        <w:lastRenderedPageBreak/>
        <w:t>票据管理</w:t>
      </w:r>
      <w:bookmarkEnd w:id="26"/>
    </w:p>
    <w:p w14:paraId="1C87F849" w14:textId="77777777" w:rsidR="00A421C0" w:rsidRPr="00161D1A" w:rsidRDefault="00A421C0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票据管理包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诉讼费预收、结算、退费票据的入库、领用、缴销</w:t>
      </w:r>
      <w:r w:rsidR="00916A51">
        <w:rPr>
          <w:rFonts w:ascii="仿宋" w:eastAsia="仿宋" w:hAnsi="仿宋" w:cs="Calibri" w:hint="eastAsia"/>
          <w:kern w:val="0"/>
          <w:sz w:val="30"/>
          <w:szCs w:val="30"/>
        </w:rPr>
        <w:t>等，</w:t>
      </w:r>
      <w:r w:rsidR="00916A51" w:rsidRPr="00EB49EA">
        <w:rPr>
          <w:rFonts w:ascii="仿宋" w:eastAsia="仿宋" w:hAnsi="仿宋" w:cs="Calibri" w:hint="eastAsia"/>
          <w:kern w:val="0"/>
          <w:sz w:val="30"/>
          <w:szCs w:val="30"/>
        </w:rPr>
        <w:t>管理信息全程记录留痕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274CC42A" w14:textId="77777777" w:rsidR="00A421C0" w:rsidRPr="00161D1A" w:rsidRDefault="00A421C0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自动生成票据使用情况表。</w:t>
      </w:r>
    </w:p>
    <w:p w14:paraId="470E4936" w14:textId="77777777" w:rsidR="00D9778E" w:rsidRDefault="00374260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票据管理</w:t>
      </w:r>
      <w:r w:rsidR="00A421C0" w:rsidRPr="00161D1A">
        <w:rPr>
          <w:rFonts w:ascii="仿宋" w:eastAsia="仿宋" w:hAnsi="仿宋" w:cs="Calibri" w:hint="eastAsia"/>
          <w:kern w:val="0"/>
          <w:sz w:val="30"/>
          <w:szCs w:val="30"/>
        </w:rPr>
        <w:t>与诉讼费管理关联</w:t>
      </w:r>
      <w:r w:rsidR="002A63FA" w:rsidRPr="00161D1A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0A1B812D" w14:textId="77777777" w:rsidR="00CC39C0" w:rsidRPr="004C2249" w:rsidRDefault="004C2249" w:rsidP="00CC39C0">
      <w:pPr>
        <w:widowControl/>
        <w:spacing w:line="240" w:lineRule="auto"/>
        <w:ind w:left="360" w:firstLineChars="0" w:firstLine="0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 w:rsidRPr="004C2249">
        <w:rPr>
          <w:rFonts w:ascii="仿宋" w:eastAsia="仿宋" w:hAnsi="仿宋" w:cs="Calibri" w:hint="eastAsia"/>
          <w:kern w:val="0"/>
          <w:sz w:val="30"/>
          <w:szCs w:val="30"/>
        </w:rPr>
        <w:t>附：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统计样表：</w:t>
      </w:r>
    </w:p>
    <w:p w14:paraId="5C3745AE" w14:textId="77777777" w:rsidR="00CC39C0" w:rsidRPr="00CC39C0" w:rsidRDefault="00D9778E" w:rsidP="00CC39C0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微软雅黑" w:eastAsia="微软雅黑" w:hAnsi="微软雅黑" w:cs="Calibri"/>
          <w:kern w:val="0"/>
          <w:sz w:val="22"/>
          <w:highlight w:val="yellow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表十六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预收票据使用情况</w:t>
      </w:r>
    </w:p>
    <w:tbl>
      <w:tblPr>
        <w:tblW w:w="77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888"/>
        <w:gridCol w:w="1165"/>
        <w:gridCol w:w="1118"/>
        <w:gridCol w:w="1312"/>
        <w:gridCol w:w="1138"/>
        <w:gridCol w:w="1222"/>
      </w:tblGrid>
      <w:tr w:rsidR="00D9778E" w:rsidRPr="00CC39C0" w14:paraId="7351C0E1" w14:textId="77777777" w:rsidTr="00B6639A">
        <w:trPr>
          <w:jc w:val="center"/>
        </w:trPr>
        <w:tc>
          <w:tcPr>
            <w:tcW w:w="776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79161A" w14:textId="77777777"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</w:t>
            </w:r>
            <w:r w:rsidRPr="00D9778E">
              <w:rPr>
                <w:rFonts w:ascii="宋体" w:eastAsia="宋体" w:hAnsi="宋体" w:cs="Arial" w:hint="eastAsia"/>
                <w:sz w:val="18"/>
                <w:lang w:val="zh-CN"/>
              </w:rPr>
              <w:t>预收票据使用情况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单位：元</w:t>
            </w:r>
          </w:p>
        </w:tc>
      </w:tr>
      <w:tr w:rsidR="00D9778E" w:rsidRPr="00CC39C0" w14:paraId="16293AAE" w14:textId="77777777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164FC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BEB18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26BF81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预收受理费</w:t>
            </w: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D6BC9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预收执行费</w:t>
            </w: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6CF980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预收翻译</w:t>
            </w:r>
          </w:p>
          <w:p w14:paraId="7CAC98E9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及其他费用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7314C4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预收保全费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048E4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预收上诉费</w:t>
            </w:r>
          </w:p>
        </w:tc>
      </w:tr>
      <w:tr w:rsidR="00D9778E" w:rsidRPr="00CC39C0" w14:paraId="23EF002A" w14:textId="77777777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BCF59C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737B0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9048D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47E54F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34C2D1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22B1D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CED0D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14:paraId="3D9D7F95" w14:textId="77777777" w:rsidTr="00B6639A">
        <w:trPr>
          <w:jc w:val="center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E6093A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FCB1D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0432E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DF1BC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3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F91B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55D9D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0E6E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5E344713" w14:textId="77777777" w:rsidR="00CC39C0" w:rsidRPr="004C2249" w:rsidRDefault="00D9778E" w:rsidP="004C2249">
      <w:pPr>
        <w:widowControl/>
        <w:spacing w:line="240" w:lineRule="auto"/>
        <w:ind w:left="360" w:firstLineChars="0" w:firstLine="2498"/>
        <w:jc w:val="left"/>
        <w:textAlignment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 xml:space="preserve">表十七 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结算</w:t>
      </w:r>
      <w:r w:rsidR="0098387D">
        <w:rPr>
          <w:rFonts w:ascii="仿宋" w:eastAsia="仿宋" w:hAnsi="仿宋" w:cs="Calibri" w:hint="eastAsia"/>
          <w:kern w:val="0"/>
          <w:sz w:val="30"/>
          <w:szCs w:val="30"/>
        </w:rPr>
        <w:t>（退费）</w:t>
      </w:r>
      <w:r w:rsidR="0098387D" w:rsidRPr="004C2249">
        <w:rPr>
          <w:rFonts w:ascii="仿宋" w:eastAsia="仿宋" w:hAnsi="仿宋" w:cs="Calibri" w:hint="eastAsia"/>
          <w:kern w:val="0"/>
          <w:sz w:val="30"/>
          <w:szCs w:val="30"/>
        </w:rPr>
        <w:t>票</w:t>
      </w:r>
      <w:r w:rsidR="00CC39C0" w:rsidRPr="004C2249">
        <w:rPr>
          <w:rFonts w:ascii="仿宋" w:eastAsia="仿宋" w:hAnsi="仿宋" w:cs="Calibri" w:hint="eastAsia"/>
          <w:kern w:val="0"/>
          <w:sz w:val="30"/>
          <w:szCs w:val="30"/>
        </w:rPr>
        <w:t>据使用情况</w:t>
      </w:r>
    </w:p>
    <w:tbl>
      <w:tblPr>
        <w:tblW w:w="89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637"/>
        <w:gridCol w:w="838"/>
        <w:gridCol w:w="762"/>
        <w:gridCol w:w="850"/>
        <w:gridCol w:w="775"/>
        <w:gridCol w:w="738"/>
        <w:gridCol w:w="700"/>
        <w:gridCol w:w="600"/>
        <w:gridCol w:w="662"/>
        <w:gridCol w:w="820"/>
        <w:gridCol w:w="713"/>
      </w:tblGrid>
      <w:tr w:rsidR="00D9778E" w:rsidRPr="00CC39C0" w14:paraId="51689E06" w14:textId="77777777" w:rsidTr="00B6639A">
        <w:trPr>
          <w:jc w:val="center"/>
        </w:trPr>
        <w:tc>
          <w:tcPr>
            <w:tcW w:w="89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979CD7" w14:textId="77777777" w:rsidR="00D9778E" w:rsidRPr="00CC39C0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xx法院结算票据使用情况表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                 单位：元</w:t>
            </w:r>
          </w:p>
        </w:tc>
      </w:tr>
      <w:tr w:rsidR="00D9778E" w:rsidRPr="00CC39C0" w14:paraId="22AAE953" w14:textId="77777777" w:rsidTr="00D9778E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8335AE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票据号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AF2477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案号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168AF3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负担受理费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DD5C14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负担上诉费</w:t>
            </w: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22FE7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负担执行费</w:t>
            </w: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947314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负担翻译及其他费用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0FAF04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负担保全费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A03E5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退回受理费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34410E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退回上诉费</w:t>
            </w: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B0A043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退回执行费</w:t>
            </w: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00ECA6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退回翻译及其他费用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392FF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CC39C0">
              <w:rPr>
                <w:rFonts w:ascii="宋体" w:eastAsia="宋体" w:hAnsi="宋体" w:cs="Arial" w:hint="eastAsia"/>
                <w:sz w:val="18"/>
                <w:lang w:val="zh-CN"/>
              </w:rPr>
              <w:t>退回保全费</w:t>
            </w:r>
          </w:p>
        </w:tc>
      </w:tr>
      <w:tr w:rsidR="00D9778E" w:rsidRPr="00CC39C0" w14:paraId="3EDF9957" w14:textId="77777777" w:rsidTr="00B6639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C5E0D5" w14:textId="77777777" w:rsidR="00D9778E" w:rsidRPr="00CC39C0" w:rsidRDefault="00D9778E" w:rsidP="00CC39C0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CC39C0">
              <w:rPr>
                <w:rFonts w:ascii="宋体" w:eastAsia="宋体" w:hAnsi="宋体" w:cs="Arial" w:hint="eastAsia"/>
                <w:sz w:val="18"/>
              </w:rPr>
              <w:t xml:space="preserve"> 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4F1063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348AF8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4203D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159D5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158D6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F9E1DB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5A7FC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E4BA73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D1C0B7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DB1EE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1F1E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9778E" w:rsidRPr="00CC39C0" w14:paraId="62383F8E" w14:textId="77777777" w:rsidTr="00B6639A">
        <w:trPr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A7779" w14:textId="77777777" w:rsidR="00D9778E" w:rsidRPr="00CC39C0" w:rsidRDefault="00D9778E" w:rsidP="0096232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 w:hint="eastAsia"/>
                <w:sz w:val="18"/>
              </w:rPr>
              <w:t>合计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9620C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3E7CE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909331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B91F9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CBC8C3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E1A95F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2B74C2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2B08C0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FB722A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57628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30B4" w14:textId="77777777" w:rsidR="00D9778E" w:rsidRPr="00CC39C0" w:rsidRDefault="00D9778E" w:rsidP="00CC39C0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22EB2672" w14:textId="77777777" w:rsidR="00815FCB" w:rsidRPr="0011619E" w:rsidRDefault="005E3EE3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27" w:name="_Toc504430072"/>
      <w:r w:rsidRPr="0011619E">
        <w:rPr>
          <w:rFonts w:ascii="仿宋" w:eastAsia="仿宋" w:hAnsi="仿宋" w:hint="eastAsia"/>
          <w:b w:val="0"/>
          <w:sz w:val="36"/>
          <w:szCs w:val="36"/>
        </w:rPr>
        <w:t>基础</w:t>
      </w:r>
      <w:r w:rsidRPr="0011619E">
        <w:rPr>
          <w:rFonts w:ascii="仿宋" w:eastAsia="仿宋" w:hAnsi="仿宋"/>
          <w:b w:val="0"/>
          <w:sz w:val="36"/>
          <w:szCs w:val="36"/>
        </w:rPr>
        <w:t>设施</w:t>
      </w:r>
      <w:r w:rsidR="00E41745" w:rsidRPr="0011619E">
        <w:rPr>
          <w:rFonts w:ascii="仿宋" w:eastAsia="仿宋" w:hAnsi="仿宋"/>
          <w:b w:val="0"/>
          <w:sz w:val="36"/>
          <w:szCs w:val="36"/>
        </w:rPr>
        <w:t>建设</w:t>
      </w:r>
      <w:r w:rsidR="009C64B2" w:rsidRPr="0011619E">
        <w:rPr>
          <w:rFonts w:ascii="仿宋" w:eastAsia="仿宋" w:hAnsi="仿宋"/>
          <w:b w:val="0"/>
          <w:sz w:val="36"/>
          <w:szCs w:val="36"/>
        </w:rPr>
        <w:t>管理</w:t>
      </w:r>
      <w:bookmarkEnd w:id="27"/>
    </w:p>
    <w:p w14:paraId="322EA08F" w14:textId="77777777" w:rsidR="00064503" w:rsidRPr="00161D1A" w:rsidRDefault="00064503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基础设施</w:t>
      </w:r>
      <w:r w:rsidR="00E41745" w:rsidRPr="00161D1A">
        <w:rPr>
          <w:rFonts w:ascii="仿宋" w:eastAsia="仿宋" w:hAnsi="仿宋" w:cs="Calibri" w:hint="eastAsia"/>
          <w:kern w:val="0"/>
          <w:sz w:val="30"/>
          <w:szCs w:val="30"/>
        </w:rPr>
        <w:t>建设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管理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包含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审判法庭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5E3EE3" w:rsidRPr="00161D1A">
        <w:rPr>
          <w:rFonts w:ascii="仿宋" w:eastAsia="仿宋" w:hAnsi="仿宋" w:cs="Calibri" w:hint="eastAsia"/>
          <w:kern w:val="0"/>
          <w:sz w:val="30"/>
          <w:szCs w:val="30"/>
        </w:rPr>
        <w:t>人民法庭</w:t>
      </w:r>
      <w:r w:rsidR="00967C6E" w:rsidRPr="00161D1A">
        <w:rPr>
          <w:rFonts w:ascii="仿宋" w:eastAsia="仿宋" w:hAnsi="仿宋" w:cs="Calibri" w:hint="eastAsia"/>
          <w:kern w:val="0"/>
          <w:sz w:val="30"/>
          <w:szCs w:val="30"/>
        </w:rPr>
        <w:t>及固定刑场</w:t>
      </w:r>
      <w:r w:rsidR="00D17C8A" w:rsidRPr="00161D1A">
        <w:rPr>
          <w:rFonts w:ascii="仿宋" w:eastAsia="仿宋" w:hAnsi="仿宋" w:cs="Calibri" w:hint="eastAsia"/>
          <w:kern w:val="0"/>
          <w:sz w:val="30"/>
          <w:szCs w:val="30"/>
        </w:rPr>
        <w:t>建设。</w:t>
      </w:r>
    </w:p>
    <w:p w14:paraId="41D249D1" w14:textId="77777777" w:rsidR="00D17C8A" w:rsidRPr="00161D1A" w:rsidRDefault="0089249D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kern w:val="0"/>
          <w:sz w:val="30"/>
          <w:szCs w:val="30"/>
        </w:rPr>
        <w:t>记录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项目建设</w:t>
      </w:r>
      <w:r w:rsidRPr="00161D1A">
        <w:rPr>
          <w:rFonts w:ascii="仿宋" w:eastAsia="仿宋" w:hAnsi="仿宋" w:cs="Calibri"/>
          <w:kern w:val="0"/>
          <w:sz w:val="30"/>
          <w:szCs w:val="30"/>
        </w:rPr>
        <w:t>各阶段</w:t>
      </w:r>
      <w:r w:rsidR="0098387D">
        <w:rPr>
          <w:rFonts w:ascii="仿宋" w:eastAsia="仿宋" w:hAnsi="仿宋" w:cs="Calibri"/>
          <w:kern w:val="0"/>
          <w:sz w:val="30"/>
          <w:szCs w:val="30"/>
        </w:rPr>
        <w:t>的</w:t>
      </w:r>
      <w:r w:rsidRPr="00161D1A">
        <w:rPr>
          <w:rFonts w:ascii="仿宋" w:eastAsia="仿宋" w:hAnsi="仿宋" w:cs="Calibri"/>
          <w:kern w:val="0"/>
          <w:sz w:val="30"/>
          <w:szCs w:val="30"/>
        </w:rPr>
        <w:t>动态信息</w:t>
      </w:r>
      <w:r>
        <w:rPr>
          <w:rFonts w:ascii="仿宋" w:eastAsia="仿宋" w:hAnsi="仿宋" w:cs="Calibri" w:hint="eastAsia"/>
          <w:kern w:val="0"/>
          <w:sz w:val="30"/>
          <w:szCs w:val="30"/>
        </w:rPr>
        <w:t>，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包</w:t>
      </w:r>
      <w:r w:rsidR="00DA0A19">
        <w:rPr>
          <w:rFonts w:ascii="仿宋" w:eastAsia="仿宋" w:hAnsi="仿宋" w:cs="Calibri" w:hint="eastAsia"/>
          <w:kern w:val="0"/>
          <w:sz w:val="30"/>
          <w:szCs w:val="30"/>
        </w:rPr>
        <w:t>含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项目类别、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lastRenderedPageBreak/>
        <w:t>立项、实施进度、完成情况等，</w:t>
      </w:r>
      <w:r w:rsidR="00A01219" w:rsidRPr="00161D1A">
        <w:rPr>
          <w:rFonts w:ascii="仿宋" w:eastAsia="仿宋" w:hAnsi="仿宋" w:cs="Calibri" w:hint="eastAsia"/>
          <w:kern w:val="0"/>
          <w:sz w:val="30"/>
          <w:szCs w:val="30"/>
        </w:rPr>
        <w:t>实现对项目建设进度的跟踪管理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。自动生成</w:t>
      </w:r>
      <w:r w:rsidR="00823F0C" w:rsidRPr="00B2023C">
        <w:rPr>
          <w:rFonts w:ascii="仿宋" w:eastAsia="仿宋" w:hAnsi="仿宋" w:cs="Calibri" w:hint="eastAsia"/>
          <w:kern w:val="0"/>
          <w:sz w:val="30"/>
          <w:szCs w:val="30"/>
        </w:rPr>
        <w:t>基础设施建设项目情况表</w:t>
      </w:r>
      <w:r w:rsidR="00823F0C">
        <w:rPr>
          <w:rFonts w:ascii="仿宋" w:eastAsia="仿宋" w:hAnsi="仿宋" w:cs="Calibri" w:hint="eastAsia"/>
          <w:kern w:val="0"/>
          <w:sz w:val="30"/>
          <w:szCs w:val="30"/>
        </w:rPr>
        <w:t>、</w:t>
      </w:r>
      <w:r w:rsidR="00823F0C" w:rsidRPr="0011619E">
        <w:rPr>
          <w:rFonts w:ascii="仿宋" w:eastAsia="仿宋" w:hAnsi="仿宋" w:cs="Calibri" w:hint="eastAsia"/>
          <w:kern w:val="0"/>
          <w:sz w:val="30"/>
          <w:szCs w:val="30"/>
        </w:rPr>
        <w:t>基础设施建设统计表</w:t>
      </w:r>
      <w:r w:rsidR="00A0121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3B66B5C9" w14:textId="77777777" w:rsidR="004C2249" w:rsidRDefault="00E41745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项目完成后实现与固定资产</w:t>
      </w:r>
      <w:r w:rsidR="00D4652D" w:rsidRPr="00161D1A">
        <w:rPr>
          <w:rFonts w:ascii="仿宋" w:eastAsia="仿宋" w:hAnsi="仿宋" w:cs="Calibri" w:hint="eastAsia"/>
          <w:kern w:val="0"/>
          <w:sz w:val="30"/>
          <w:szCs w:val="30"/>
        </w:rPr>
        <w:t>账</w:t>
      </w:r>
      <w:r w:rsidRPr="00161D1A">
        <w:rPr>
          <w:rFonts w:ascii="仿宋" w:eastAsia="仿宋" w:hAnsi="仿宋" w:cs="Calibri" w:hint="eastAsia"/>
          <w:kern w:val="0"/>
          <w:sz w:val="30"/>
          <w:szCs w:val="30"/>
        </w:rPr>
        <w:t>的相互关联</w:t>
      </w:r>
      <w:r w:rsidR="00633FE9">
        <w:rPr>
          <w:rFonts w:ascii="仿宋" w:eastAsia="仿宋" w:hAnsi="仿宋" w:cs="Calibri" w:hint="eastAsia"/>
          <w:kern w:val="0"/>
          <w:sz w:val="30"/>
          <w:szCs w:val="30"/>
        </w:rPr>
        <w:t>。</w:t>
      </w:r>
    </w:p>
    <w:p w14:paraId="6E58B835" w14:textId="77777777" w:rsidR="00A01219" w:rsidRDefault="004C2249" w:rsidP="00A01219">
      <w:pPr>
        <w:ind w:firstLine="600"/>
        <w:rPr>
          <w:rFonts w:ascii="仿宋" w:eastAsia="仿宋" w:hAnsi="仿宋" w:cs="Calibri"/>
          <w:b/>
          <w:kern w:val="0"/>
          <w:sz w:val="30"/>
          <w:szCs w:val="30"/>
        </w:rPr>
      </w:pPr>
      <w:r>
        <w:rPr>
          <w:rFonts w:ascii="仿宋" w:eastAsia="仿宋" w:hAnsi="仿宋" w:cs="Calibri"/>
          <w:b/>
          <w:kern w:val="0"/>
          <w:sz w:val="30"/>
          <w:szCs w:val="30"/>
        </w:rPr>
        <w:t>附</w:t>
      </w:r>
      <w:r>
        <w:rPr>
          <w:rFonts w:ascii="仿宋" w:eastAsia="仿宋" w:hAnsi="仿宋" w:cs="Calibri" w:hint="eastAsia"/>
          <w:b/>
          <w:kern w:val="0"/>
          <w:sz w:val="30"/>
          <w:szCs w:val="30"/>
        </w:rPr>
        <w:t>：</w:t>
      </w:r>
      <w:r w:rsidR="00A23FA2" w:rsidRPr="00A23FA2">
        <w:rPr>
          <w:rFonts w:ascii="仿宋" w:eastAsia="仿宋" w:hAnsi="仿宋" w:cs="Calibri"/>
          <w:b/>
          <w:kern w:val="0"/>
          <w:sz w:val="30"/>
          <w:szCs w:val="30"/>
        </w:rPr>
        <w:t>统计样表</w:t>
      </w:r>
    </w:p>
    <w:p w14:paraId="5C9FC170" w14:textId="77777777" w:rsidR="00A01219" w:rsidRDefault="00D9778E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/>
          <w:kern w:val="0"/>
          <w:sz w:val="30"/>
          <w:szCs w:val="30"/>
          <w:lang w:val="zh-CN"/>
        </w:rPr>
        <w:t>表十八</w:t>
      </w: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 </w:t>
      </w:r>
      <w:r w:rsidR="00157610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</w:t>
      </w:r>
      <w:r w:rsidR="00A01219" w:rsidRPr="00A01219">
        <w:rPr>
          <w:rFonts w:ascii="仿宋" w:eastAsia="仿宋" w:hAnsi="仿宋" w:cs="Calibri"/>
          <w:kern w:val="0"/>
          <w:sz w:val="30"/>
          <w:szCs w:val="30"/>
          <w:lang w:val="zh-CN"/>
        </w:rPr>
        <w:t>项目情况表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993"/>
        <w:gridCol w:w="992"/>
        <w:gridCol w:w="960"/>
        <w:gridCol w:w="937"/>
        <w:gridCol w:w="992"/>
        <w:gridCol w:w="709"/>
        <w:gridCol w:w="709"/>
        <w:gridCol w:w="709"/>
        <w:gridCol w:w="654"/>
        <w:gridCol w:w="709"/>
        <w:gridCol w:w="708"/>
      </w:tblGrid>
      <w:tr w:rsidR="00157610" w:rsidRPr="00157610" w14:paraId="06E1D871" w14:textId="77777777" w:rsidTr="008F66E6">
        <w:trPr>
          <w:trHeight w:val="285"/>
          <w:jc w:val="center"/>
        </w:trPr>
        <w:tc>
          <w:tcPr>
            <w:tcW w:w="907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CCD03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XXX法院基础设施建设项目情况表</w:t>
            </w:r>
            <w:r w:rsidR="007B5981">
              <w:rPr>
                <w:rFonts w:ascii="宋体" w:eastAsia="宋体" w:hAnsi="宋体" w:cs="宋体" w:hint="eastAsia"/>
                <w:kern w:val="0"/>
                <w:szCs w:val="24"/>
              </w:rPr>
              <w:t xml:space="preserve">                                 单位：元</w:t>
            </w:r>
          </w:p>
        </w:tc>
      </w:tr>
      <w:tr w:rsidR="00157610" w:rsidRPr="00157610" w14:paraId="49DBBFEA" w14:textId="77777777" w:rsidTr="008F66E6">
        <w:trPr>
          <w:trHeight w:val="4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90D57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1957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3F1D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项目类别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148E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项目性质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36F8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项目进展情况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8A874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3440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项目批复总投资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2103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土地落实情况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5EE8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审计情况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DCFF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房屋产权情况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FFFE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5761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竣工决算情况</w:t>
            </w:r>
          </w:p>
        </w:tc>
      </w:tr>
      <w:tr w:rsidR="00157610" w:rsidRPr="00157610" w14:paraId="69916E90" w14:textId="77777777" w:rsidTr="008F66E6">
        <w:trPr>
          <w:trHeight w:val="28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E4B9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7136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7889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E2C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EECB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78BB4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76DCE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C4398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9C3D6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AA34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15DD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157610" w:rsidRPr="00157610" w14:paraId="754C90ED" w14:textId="77777777" w:rsidTr="008F66E6">
        <w:trPr>
          <w:trHeight w:val="28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7BC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7610">
              <w:rPr>
                <w:rFonts w:ascii="宋体" w:eastAsia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7751A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4460F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583B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5C4C6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A4A4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AF0B6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13462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36B45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FD79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6E8C5" w14:textId="77777777" w:rsidR="00157610" w:rsidRPr="00157610" w:rsidRDefault="00157610" w:rsidP="00157610">
            <w:pPr>
              <w:widowControl/>
              <w:spacing w:line="240" w:lineRule="auto"/>
              <w:ind w:left="0"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1560B941" w14:textId="77777777" w:rsidR="00A01219" w:rsidRPr="00A01219" w:rsidRDefault="00A01219" w:rsidP="00A0121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</w:p>
    <w:p w14:paraId="3AAFAE7B" w14:textId="77777777" w:rsidR="00A23FA2" w:rsidRPr="004C2249" w:rsidRDefault="00D9778E" w:rsidP="004C2249">
      <w:pPr>
        <w:ind w:firstLineChars="2" w:firstLine="6"/>
        <w:jc w:val="center"/>
        <w:rPr>
          <w:rFonts w:ascii="仿宋" w:eastAsia="仿宋" w:hAnsi="仿宋" w:cs="Calibri"/>
          <w:kern w:val="0"/>
          <w:sz w:val="30"/>
          <w:szCs w:val="30"/>
          <w:lang w:val="zh-CN"/>
        </w:rPr>
      </w:pPr>
      <w:r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 xml:space="preserve">表十九 </w:t>
      </w:r>
      <w:r w:rsidR="00A23FA2" w:rsidRPr="004C2249">
        <w:rPr>
          <w:rFonts w:ascii="仿宋" w:eastAsia="仿宋" w:hAnsi="仿宋" w:cs="Calibri" w:hint="eastAsia"/>
          <w:kern w:val="0"/>
          <w:sz w:val="30"/>
          <w:szCs w:val="30"/>
          <w:lang w:val="zh-CN"/>
        </w:rPr>
        <w:t>基础设施建设统计表</w:t>
      </w:r>
    </w:p>
    <w:tbl>
      <w:tblPr>
        <w:tblW w:w="1019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011"/>
        <w:gridCol w:w="1125"/>
        <w:gridCol w:w="1000"/>
        <w:gridCol w:w="1150"/>
        <w:gridCol w:w="1200"/>
        <w:gridCol w:w="1176"/>
        <w:gridCol w:w="1276"/>
        <w:gridCol w:w="1275"/>
      </w:tblGrid>
      <w:tr w:rsidR="00D9778E" w:rsidRPr="00A23FA2" w14:paraId="345443B0" w14:textId="77777777" w:rsidTr="0098387D">
        <w:trPr>
          <w:trHeight w:val="426"/>
          <w:jc w:val="center"/>
        </w:trPr>
        <w:tc>
          <w:tcPr>
            <w:tcW w:w="1019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C5838C" w14:textId="77777777" w:rsidR="00D9778E" w:rsidRDefault="00D9778E" w:rsidP="00D9778E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/>
                <w:sz w:val="18"/>
                <w:lang w:val="zh-CN"/>
              </w:rPr>
              <w:t>X</w:t>
            </w:r>
            <w:r>
              <w:rPr>
                <w:rFonts w:ascii="宋体" w:eastAsia="宋体" w:hAnsi="宋体" w:cs="Arial" w:hint="eastAsia"/>
                <w:sz w:val="18"/>
                <w:lang w:val="zh-CN"/>
              </w:rPr>
              <w:t>xx基础设施建设统计表</w:t>
            </w:r>
            <w:r w:rsidR="007B5981">
              <w:rPr>
                <w:rFonts w:ascii="宋体" w:eastAsia="宋体" w:hAnsi="宋体" w:cs="Arial" w:hint="eastAsia"/>
                <w:sz w:val="18"/>
                <w:lang w:val="zh-CN"/>
              </w:rPr>
              <w:t xml:space="preserve">                                                                       单位：元</w:t>
            </w:r>
          </w:p>
        </w:tc>
      </w:tr>
      <w:tr w:rsidR="00D45C1E" w:rsidRPr="00A23FA2" w14:paraId="0D37A94B" w14:textId="77777777" w:rsidTr="00D9778E">
        <w:trPr>
          <w:trHeight w:val="426"/>
          <w:jc w:val="center"/>
        </w:trPr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B588C3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建设状态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4C6D4F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审判法庭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0A1DF8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人民法庭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2C8002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固定刑场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7A4CE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数量小计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4D63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>
              <w:rPr>
                <w:rFonts w:ascii="宋体" w:eastAsia="宋体" w:hAnsi="宋体" w:cs="Arial" w:hint="eastAsia"/>
                <w:sz w:val="18"/>
                <w:lang w:val="zh-CN"/>
              </w:rPr>
              <w:t>金额小计</w:t>
            </w:r>
          </w:p>
        </w:tc>
      </w:tr>
      <w:tr w:rsidR="00D45C1E" w:rsidRPr="00A23FA2" w14:paraId="1C213F8E" w14:textId="77777777" w:rsidTr="0098387D">
        <w:trPr>
          <w:jc w:val="center"/>
        </w:trPr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667AB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3DCE9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E80F1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578C7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369B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76C568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数量</w:t>
            </w: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FEC3E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 w:rsidRPr="00A23FA2">
              <w:rPr>
                <w:rFonts w:ascii="宋体" w:eastAsia="宋体" w:hAnsi="宋体" w:cs="Arial" w:hint="eastAsia"/>
                <w:sz w:val="18"/>
              </w:rPr>
              <w:t>总投资</w:t>
            </w:r>
          </w:p>
        </w:tc>
        <w:tc>
          <w:tcPr>
            <w:tcW w:w="127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2B96C89D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EA74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14:paraId="4393E762" w14:textId="77777777" w:rsidTr="0098387D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8FF524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待建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C35A7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31DC2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79905D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DA4276A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C900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14:paraId="4E50CF47" w14:textId="77777777" w:rsidTr="0098387D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206109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在建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376638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944EA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B5A54B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F92F162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0CD9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D45C1E" w:rsidRPr="00A23FA2" w14:paraId="34043351" w14:textId="77777777" w:rsidTr="0098387D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2CA698" w14:textId="77777777" w:rsidR="00D45C1E" w:rsidRPr="00A23FA2" w:rsidRDefault="00D45C1E" w:rsidP="00A23FA2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  <w:lang w:val="zh-CN"/>
              </w:rPr>
            </w:pPr>
            <w:r w:rsidRPr="00A23FA2">
              <w:rPr>
                <w:rFonts w:ascii="宋体" w:eastAsia="宋体" w:hAnsi="宋体" w:cs="Arial" w:hint="eastAsia"/>
                <w:sz w:val="18"/>
                <w:lang w:val="zh-CN"/>
              </w:rPr>
              <w:t>建成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FFD9DB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568B8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2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59F4397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9F0F582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6D98" w14:textId="77777777" w:rsidR="00D45C1E" w:rsidRPr="00A23FA2" w:rsidRDefault="00D45C1E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  <w:tr w:rsidR="004C2249" w:rsidRPr="00A23FA2" w14:paraId="27F806BC" w14:textId="77777777" w:rsidTr="0098387D">
        <w:trPr>
          <w:jc w:val="center"/>
        </w:trPr>
        <w:tc>
          <w:tcPr>
            <w:tcW w:w="7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316EC3" w14:textId="77777777" w:rsidR="004C2249" w:rsidRPr="00A23FA2" w:rsidRDefault="004C2249" w:rsidP="004C2249">
            <w:pPr>
              <w:ind w:left="0" w:firstLineChars="0" w:firstLine="0"/>
              <w:jc w:val="center"/>
              <w:rPr>
                <w:rFonts w:ascii="宋体" w:eastAsia="宋体" w:hAnsi="宋体" w:cs="Arial"/>
                <w:sz w:val="18"/>
              </w:rPr>
            </w:pPr>
            <w:r>
              <w:rPr>
                <w:rFonts w:ascii="宋体" w:eastAsia="宋体" w:hAnsi="宋体" w:cs="Arial"/>
                <w:sz w:val="18"/>
              </w:rPr>
              <w:t>总计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372FB7E" w14:textId="77777777"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E3A6" w14:textId="77777777" w:rsidR="004C2249" w:rsidRPr="00A23FA2" w:rsidRDefault="004C2249" w:rsidP="00A23FA2">
            <w:pPr>
              <w:ind w:left="0" w:firstLineChars="0" w:firstLine="0"/>
              <w:jc w:val="left"/>
              <w:rPr>
                <w:rFonts w:ascii="宋体" w:eastAsia="宋体" w:hAnsi="宋体" w:cs="Arial"/>
                <w:sz w:val="18"/>
              </w:rPr>
            </w:pPr>
          </w:p>
        </w:tc>
      </w:tr>
    </w:tbl>
    <w:p w14:paraId="7127334F" w14:textId="77777777" w:rsidR="00D46852" w:rsidRDefault="00D46852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8" w:name="_Toc504430073"/>
      <w:r w:rsidRPr="00D46852">
        <w:rPr>
          <w:rFonts w:ascii="仿宋" w:eastAsia="仿宋" w:hAnsi="仿宋"/>
          <w:b w:val="0"/>
        </w:rPr>
        <w:t>数据规范</w:t>
      </w:r>
      <w:bookmarkEnd w:id="28"/>
    </w:p>
    <w:p w14:paraId="07E855D0" w14:textId="77777777" w:rsidR="000D2862" w:rsidRPr="0098387D" w:rsidRDefault="00B6639A" w:rsidP="0011100C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98387D">
        <w:rPr>
          <w:rFonts w:ascii="仿宋" w:eastAsia="仿宋" w:hAnsi="仿宋" w:hint="eastAsia"/>
          <w:sz w:val="30"/>
          <w:szCs w:val="30"/>
          <w:lang w:val="x-none" w:eastAsia="x-none"/>
        </w:rPr>
        <w:t>详见《人民法院司法保障管理系统数据规范》</w:t>
      </w:r>
    </w:p>
    <w:p w14:paraId="7730C6A1" w14:textId="77777777" w:rsidR="00064503" w:rsidRDefault="009E0A65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29" w:name="_Toc504430074"/>
      <w:r w:rsidRPr="00161D1A">
        <w:rPr>
          <w:rFonts w:ascii="仿宋" w:eastAsia="仿宋" w:hAnsi="仿宋" w:hint="eastAsia"/>
          <w:b w:val="0"/>
        </w:rPr>
        <w:lastRenderedPageBreak/>
        <w:t>验收</w:t>
      </w:r>
      <w:bookmarkEnd w:id="29"/>
    </w:p>
    <w:p w14:paraId="254105ED" w14:textId="77777777" w:rsidR="004D56AB" w:rsidRDefault="004D56AB" w:rsidP="004D56AB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人民法院建设的《人民法院司法保障管理系统》要满足以下五方面要求：</w:t>
      </w:r>
    </w:p>
    <w:p w14:paraId="4A8D1D41" w14:textId="77777777" w:rsidR="00F64642" w:rsidRPr="00820EF0" w:rsidRDefault="00F64642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0" w:name="_Toc504430075"/>
      <w:r w:rsidRPr="00820EF0">
        <w:rPr>
          <w:rFonts w:ascii="仿宋" w:eastAsia="仿宋" w:hAnsi="仿宋" w:hint="eastAsia"/>
          <w:b w:val="0"/>
          <w:sz w:val="36"/>
          <w:szCs w:val="36"/>
        </w:rPr>
        <w:t>数据规范要求</w:t>
      </w:r>
      <w:bookmarkEnd w:id="30"/>
    </w:p>
    <w:p w14:paraId="22A81D62" w14:textId="77777777" w:rsidR="00820EF0" w:rsidRPr="0011619E" w:rsidRDefault="00B7290C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人民法院司法保障管理系统</w:t>
      </w:r>
      <w:r w:rsidR="00F64642" w:rsidRPr="0011619E">
        <w:rPr>
          <w:rFonts w:ascii="仿宋" w:eastAsia="仿宋" w:hAnsi="仿宋" w:cs="Calibri" w:hint="eastAsia"/>
          <w:kern w:val="0"/>
          <w:sz w:val="30"/>
          <w:szCs w:val="30"/>
        </w:rPr>
        <w:t>基础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数据项满足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《人民法院司法保障管理系统数据规范》。数据库使用的中文名称、英文名称、中英文简称、表名称、字段名称、字段类型、字段长度、枚举值等与《人民法院司法保障管理系统数据规范》一致。</w:t>
      </w:r>
    </w:p>
    <w:p w14:paraId="267BF91E" w14:textId="77777777" w:rsidR="00A46B4A" w:rsidRPr="0011619E" w:rsidRDefault="00A46B4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专业名词、术语、定义需符合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《人民法院司法保障管理系统数据规范》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中的规定。</w:t>
      </w:r>
    </w:p>
    <w:p w14:paraId="7D10B66E" w14:textId="77777777" w:rsidR="00A46B4A" w:rsidRPr="004D56AB" w:rsidRDefault="00A46B4A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1" w:name="_Toc504430076"/>
      <w:r w:rsidRPr="004D56AB">
        <w:rPr>
          <w:rFonts w:ascii="仿宋" w:eastAsia="仿宋" w:hAnsi="仿宋" w:hint="eastAsia"/>
          <w:b w:val="0"/>
          <w:sz w:val="36"/>
          <w:szCs w:val="36"/>
        </w:rPr>
        <w:t>数据收集和数据汇总</w:t>
      </w:r>
      <w:bookmarkEnd w:id="31"/>
    </w:p>
    <w:p w14:paraId="0533A58E" w14:textId="77777777" w:rsidR="00A46B4A" w:rsidRPr="0011619E" w:rsidRDefault="00A46B4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数据收集</w:t>
      </w:r>
    </w:p>
    <w:p w14:paraId="2962FB59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人民法院司法保障管理系统标准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（</w:t>
      </w:r>
      <w:r w:rsidR="0098387D">
        <w:rPr>
          <w:rFonts w:ascii="仿宋" w:eastAsia="仿宋" w:hAnsi="仿宋"/>
          <w:sz w:val="30"/>
          <w:szCs w:val="30"/>
          <w:lang w:val="x-none" w:eastAsia="x-none"/>
        </w:rPr>
        <w:t>总则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》要求，规范记录原始数据，满足大数据收集和应用要求。</w:t>
      </w:r>
    </w:p>
    <w:p w14:paraId="5551591A" w14:textId="77777777" w:rsidR="00A46B4A" w:rsidRPr="0011619E" w:rsidRDefault="00A46B4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数据汇总</w:t>
      </w:r>
    </w:p>
    <w:p w14:paraId="2CD41722" w14:textId="77777777" w:rsidR="00A46B4A" w:rsidRPr="004D56AB" w:rsidRDefault="00A46B4A" w:rsidP="00A46B4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按照《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人民法院司法保障管理</w:t>
      </w:r>
      <w:r>
        <w:rPr>
          <w:rFonts w:ascii="仿宋" w:eastAsia="仿宋" w:hAnsi="仿宋" w:hint="eastAsia"/>
          <w:sz w:val="30"/>
          <w:szCs w:val="30"/>
          <w:lang w:val="x-none"/>
        </w:rPr>
        <w:t>系统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>标准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（</w:t>
      </w:r>
      <w:r w:rsidR="0098387D">
        <w:rPr>
          <w:rFonts w:ascii="仿宋" w:eastAsia="仿宋" w:hAnsi="仿宋"/>
          <w:sz w:val="30"/>
          <w:szCs w:val="30"/>
          <w:lang w:val="x-none" w:eastAsia="x-none"/>
        </w:rPr>
        <w:t>总则</w:t>
      </w:r>
      <w:r w:rsidR="0098387D">
        <w:rPr>
          <w:rFonts w:ascii="仿宋" w:eastAsia="仿宋" w:hAnsi="仿宋" w:hint="eastAsia"/>
          <w:sz w:val="30"/>
          <w:szCs w:val="30"/>
          <w:lang w:val="x-none"/>
        </w:rPr>
        <w:t>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》要求，根据原始数据自动生成汇总表、统计表、分析结果，实现分级汇总、逐级上报。</w:t>
      </w:r>
    </w:p>
    <w:p w14:paraId="5F884146" w14:textId="77777777" w:rsidR="004D56AB" w:rsidRPr="004D56AB" w:rsidRDefault="004D56AB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2" w:name="_Toc504430077"/>
      <w:r w:rsidRPr="004D56AB">
        <w:rPr>
          <w:rFonts w:ascii="仿宋" w:eastAsia="仿宋" w:hAnsi="仿宋" w:hint="eastAsia"/>
          <w:b w:val="0"/>
          <w:sz w:val="36"/>
          <w:szCs w:val="36"/>
        </w:rPr>
        <w:lastRenderedPageBreak/>
        <w:t>流程管理</w:t>
      </w:r>
      <w:bookmarkEnd w:id="32"/>
    </w:p>
    <w:p w14:paraId="093D170A" w14:textId="77777777" w:rsidR="00B7290C" w:rsidRPr="004D56AB" w:rsidRDefault="00B7290C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/>
          <w:sz w:val="30"/>
          <w:szCs w:val="30"/>
          <w:lang w:val="x-none" w:eastAsia="x-none"/>
        </w:rPr>
        <w:t>人民法院司法保障管理系统</w:t>
      </w:r>
      <w:r>
        <w:rPr>
          <w:rFonts w:ascii="仿宋" w:eastAsia="仿宋" w:hAnsi="仿宋" w:hint="eastAsia"/>
          <w:sz w:val="30"/>
          <w:szCs w:val="30"/>
          <w:lang w:val="x-none"/>
        </w:rPr>
        <w:t>管理信息全程记录留痕</w:t>
      </w:r>
      <w:r w:rsidR="00F64642">
        <w:rPr>
          <w:rFonts w:ascii="仿宋" w:eastAsia="仿宋" w:hAnsi="仿宋" w:hint="eastAsia"/>
          <w:sz w:val="30"/>
          <w:szCs w:val="30"/>
          <w:lang w:val="x-none"/>
        </w:rPr>
        <w:t>，包含审批流程、审批权限、审批节点、审批内容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07A990BC" w14:textId="77777777" w:rsidR="004D56AB" w:rsidRPr="0011619E" w:rsidRDefault="004D56A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审批流程</w:t>
      </w:r>
    </w:p>
    <w:p w14:paraId="0F223552" w14:textId="77777777" w:rsidR="00F64642" w:rsidRDefault="00F64642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审批流程应定义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各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流程节点的业务含义</w:t>
      </w:r>
      <w:r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职责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2E644708" w14:textId="77777777" w:rsidR="004D56AB" w:rsidRDefault="00F64642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记录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申请、审批、同意、驳回、征求、转发等</w:t>
      </w:r>
      <w:r>
        <w:rPr>
          <w:rFonts w:ascii="仿宋" w:eastAsia="仿宋" w:hAnsi="仿宋" w:hint="eastAsia"/>
          <w:sz w:val="30"/>
          <w:szCs w:val="30"/>
          <w:lang w:val="x-none"/>
        </w:rPr>
        <w:t>过程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信息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，可</w:t>
      </w:r>
      <w:r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查</w:t>
      </w:r>
      <w:r>
        <w:rPr>
          <w:rFonts w:ascii="仿宋" w:eastAsia="仿宋" w:hAnsi="仿宋" w:hint="eastAsia"/>
          <w:sz w:val="30"/>
          <w:szCs w:val="30"/>
          <w:lang w:val="x-none"/>
        </w:rPr>
        <w:t>阅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14:paraId="5805D93E" w14:textId="77777777" w:rsidR="004D56AB" w:rsidRPr="0011619E" w:rsidRDefault="004D56A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审批权限</w:t>
      </w:r>
    </w:p>
    <w:p w14:paraId="736C0978" w14:textId="77777777" w:rsidR="00534F0B" w:rsidRDefault="00534F0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审批权限应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对数据和关键节点进行权限控制。</w:t>
      </w:r>
    </w:p>
    <w:p w14:paraId="12B43AA8" w14:textId="77777777" w:rsidR="00534F0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按人、角色、部门等方式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构成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多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层次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权限管理</w:t>
      </w:r>
      <w:r w:rsidR="00534F0B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273AEE76" w14:textId="77777777" w:rsidR="004D56AB" w:rsidRPr="0011619E" w:rsidRDefault="004D56A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审批节点</w:t>
      </w:r>
    </w:p>
    <w:p w14:paraId="1ADAFDE2" w14:textId="77777777" w:rsidR="00534F0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记录各审批节点的审批人、审批时间、审批意见、审批结果。</w:t>
      </w:r>
    </w:p>
    <w:p w14:paraId="5E4A98D9" w14:textId="77777777"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代理审批或授权审批，记录代理人或被授权人的</w:t>
      </w:r>
      <w:r w:rsidR="00534F0B">
        <w:rPr>
          <w:rFonts w:ascii="仿宋" w:eastAsia="仿宋" w:hAnsi="仿宋" w:hint="eastAsia"/>
          <w:sz w:val="30"/>
          <w:szCs w:val="30"/>
          <w:lang w:val="x-none" w:eastAsia="x-none"/>
        </w:rPr>
        <w:t>信息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  <w:r w:rsidRPr="004D56AB">
        <w:rPr>
          <w:rFonts w:ascii="仿宋" w:eastAsia="仿宋" w:hAnsi="仿宋"/>
          <w:sz w:val="30"/>
          <w:szCs w:val="30"/>
          <w:lang w:val="x-none" w:eastAsia="x-none"/>
        </w:rPr>
        <w:t xml:space="preserve"> </w:t>
      </w:r>
    </w:p>
    <w:p w14:paraId="6ED69D30" w14:textId="77777777" w:rsidR="004D56AB" w:rsidRPr="0011619E" w:rsidRDefault="004D56AB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审批内容</w:t>
      </w:r>
    </w:p>
    <w:p w14:paraId="3A592AE8" w14:textId="77777777" w:rsidR="004D56AB" w:rsidRPr="004D56AB" w:rsidRDefault="00534F0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 w:eastAsia="x-none"/>
        </w:rPr>
        <w:t>审批内容包含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申请内容、文档、文件、图片、票据等</w:t>
      </w:r>
      <w:r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在管理过程中不可</w:t>
      </w:r>
      <w:r>
        <w:rPr>
          <w:rFonts w:ascii="仿宋" w:eastAsia="仿宋" w:hAnsi="仿宋" w:hint="eastAsia"/>
          <w:sz w:val="30"/>
          <w:szCs w:val="30"/>
          <w:lang w:val="x-none"/>
        </w:rPr>
        <w:t>删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改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，以追加方式补充</w:t>
      </w:r>
      <w:r>
        <w:rPr>
          <w:rFonts w:ascii="仿宋" w:eastAsia="仿宋" w:hAnsi="仿宋" w:hint="eastAsia"/>
          <w:sz w:val="30"/>
          <w:szCs w:val="30"/>
          <w:lang w:val="x-none" w:eastAsia="x-none"/>
        </w:rPr>
        <w:t>审批内容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。纸质文件需电子化、长期存档，</w:t>
      </w:r>
      <w:r w:rsidR="00A46B4A"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4D56AB" w:rsidRPr="004D56AB">
        <w:rPr>
          <w:rFonts w:ascii="仿宋" w:eastAsia="仿宋" w:hAnsi="仿宋" w:hint="eastAsia"/>
          <w:sz w:val="30"/>
          <w:szCs w:val="30"/>
          <w:lang w:val="x-none" w:eastAsia="x-none"/>
        </w:rPr>
        <w:t>查阅。</w:t>
      </w:r>
    </w:p>
    <w:p w14:paraId="09CFD27D" w14:textId="77777777" w:rsidR="004D56AB" w:rsidRPr="004D56AB" w:rsidRDefault="004D56AB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3" w:name="_Toc504430078"/>
      <w:r w:rsidRPr="004D56AB">
        <w:rPr>
          <w:rFonts w:ascii="仿宋" w:eastAsia="仿宋" w:hAnsi="仿宋" w:hint="eastAsia"/>
          <w:b w:val="0"/>
          <w:sz w:val="36"/>
          <w:szCs w:val="36"/>
        </w:rPr>
        <w:t>有效实施内部控制</w:t>
      </w:r>
      <w:bookmarkEnd w:id="33"/>
    </w:p>
    <w:p w14:paraId="04CAAE7A" w14:textId="77777777" w:rsidR="004D56AB" w:rsidRPr="004D56AB" w:rsidRDefault="004D56AB" w:rsidP="00633FE9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以财政部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《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行政事业单位内部控制</w:t>
      </w:r>
      <w:r w:rsidR="008243EF" w:rsidRPr="004D56AB">
        <w:rPr>
          <w:rFonts w:ascii="仿宋" w:eastAsia="仿宋" w:hAnsi="仿宋" w:hint="eastAsia"/>
          <w:sz w:val="30"/>
          <w:szCs w:val="30"/>
          <w:lang w:val="x-none" w:eastAsia="x-none"/>
        </w:rPr>
        <w:t>规范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》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为依据，建立单位内部规范，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通过系统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对财、物的申请、审批、划拨、使用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lastRenderedPageBreak/>
        <w:t>进行</w:t>
      </w:r>
      <w:r w:rsidR="008243EF">
        <w:rPr>
          <w:rFonts w:ascii="仿宋" w:eastAsia="仿宋" w:hAnsi="仿宋" w:hint="eastAsia"/>
          <w:sz w:val="30"/>
          <w:szCs w:val="30"/>
          <w:lang w:val="x-none"/>
        </w:rPr>
        <w:t>实时</w:t>
      </w:r>
      <w:r w:rsidR="008243EF">
        <w:rPr>
          <w:rFonts w:ascii="仿宋" w:eastAsia="仿宋" w:hAnsi="仿宋" w:hint="eastAsia"/>
          <w:sz w:val="30"/>
          <w:szCs w:val="30"/>
          <w:lang w:val="x-none" w:eastAsia="x-none"/>
        </w:rPr>
        <w:t>监管</w:t>
      </w:r>
      <w:r w:rsidRPr="004D56AB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14:paraId="6E94201C" w14:textId="77777777" w:rsidR="004D56AB" w:rsidRPr="00633FE9" w:rsidRDefault="004D56AB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4" w:name="_Toc504430079"/>
      <w:r w:rsidRPr="004D56AB">
        <w:rPr>
          <w:rFonts w:ascii="仿宋" w:eastAsia="仿宋" w:hAnsi="仿宋" w:hint="eastAsia"/>
          <w:b w:val="0"/>
          <w:sz w:val="36"/>
          <w:szCs w:val="36"/>
        </w:rPr>
        <w:t>管理</w:t>
      </w:r>
      <w:r w:rsidR="00820EF0">
        <w:rPr>
          <w:rFonts w:ascii="仿宋" w:eastAsia="仿宋" w:hAnsi="仿宋" w:hint="eastAsia"/>
          <w:b w:val="0"/>
          <w:sz w:val="36"/>
          <w:szCs w:val="36"/>
        </w:rPr>
        <w:t>数据</w:t>
      </w:r>
      <w:r w:rsidR="008243EF">
        <w:rPr>
          <w:rFonts w:ascii="仿宋" w:eastAsia="仿宋" w:hAnsi="仿宋" w:hint="eastAsia"/>
          <w:b w:val="0"/>
          <w:sz w:val="36"/>
          <w:szCs w:val="36"/>
        </w:rPr>
        <w:t>相互关联、</w:t>
      </w:r>
      <w:r w:rsidRPr="004D56AB">
        <w:rPr>
          <w:rFonts w:ascii="仿宋" w:eastAsia="仿宋" w:hAnsi="仿宋" w:hint="eastAsia"/>
          <w:b w:val="0"/>
          <w:sz w:val="36"/>
          <w:szCs w:val="36"/>
        </w:rPr>
        <w:t>相互制约</w:t>
      </w:r>
      <w:bookmarkEnd w:id="34"/>
    </w:p>
    <w:p w14:paraId="43A0CF4D" w14:textId="77777777" w:rsidR="00B6639A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  <w:lang w:val="x-none"/>
        </w:rPr>
        <w:t xml:space="preserve"> </w:t>
      </w:r>
      <w:r w:rsidR="00B6639A" w:rsidRPr="0011619E">
        <w:rPr>
          <w:rFonts w:ascii="仿宋" w:eastAsia="仿宋" w:hAnsi="仿宋" w:cs="Calibri"/>
          <w:kern w:val="0"/>
          <w:sz w:val="30"/>
          <w:szCs w:val="30"/>
        </w:rPr>
        <w:t>预算编制汇总报表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B6639A" w:rsidRPr="0011619E">
        <w:rPr>
          <w:rFonts w:ascii="仿宋" w:eastAsia="仿宋" w:hAnsi="仿宋" w:cs="Calibri" w:hint="eastAsia"/>
          <w:kern w:val="0"/>
          <w:sz w:val="30"/>
          <w:szCs w:val="30"/>
        </w:rPr>
        <w:t>财政预算项目库报表一致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14:paraId="0B3DA401" w14:textId="77777777" w:rsidR="00B6639A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B6639A" w:rsidRPr="0011619E">
        <w:rPr>
          <w:rFonts w:ascii="仿宋" w:eastAsia="仿宋" w:hAnsi="仿宋" w:cs="Calibri" w:hint="eastAsia"/>
          <w:kern w:val="0"/>
          <w:sz w:val="30"/>
          <w:szCs w:val="30"/>
        </w:rPr>
        <w:t>会计核算账与财政预算账一致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14:paraId="56C96479" w14:textId="77777777" w:rsidR="00820EF0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决算报表与财政部决算报表一致；</w:t>
      </w:r>
    </w:p>
    <w:p w14:paraId="072052F2" w14:textId="77777777" w:rsidR="00633FE9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报销单据与会计凭证</w:t>
      </w:r>
      <w:r w:rsidR="00820EF0" w:rsidRPr="0011619E">
        <w:rPr>
          <w:rFonts w:ascii="仿宋" w:eastAsia="仿宋" w:hAnsi="仿宋" w:cs="Calibri" w:hint="eastAsia"/>
          <w:kern w:val="0"/>
          <w:sz w:val="30"/>
          <w:szCs w:val="30"/>
        </w:rPr>
        <w:t>建立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关联；</w:t>
      </w:r>
    </w:p>
    <w:p w14:paraId="7E1AD159" w14:textId="77777777" w:rsidR="00633FE9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固定资产报表与财政部固定资产报表一致；</w:t>
      </w:r>
    </w:p>
    <w:p w14:paraId="65DE2F74" w14:textId="77777777" w:rsidR="00633FE9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装备管理中车辆数据与固定资产账的相互关联；</w:t>
      </w:r>
    </w:p>
    <w:p w14:paraId="17CF532E" w14:textId="77777777" w:rsidR="00633FE9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采购项目库、采购计划申请与预算管理相关联；</w:t>
      </w:r>
    </w:p>
    <w:p w14:paraId="07B6BD9E" w14:textId="77777777" w:rsidR="00633FE9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采购合同支付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财务数据关联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14:paraId="089508D4" w14:textId="77777777" w:rsidR="00633FE9" w:rsidRPr="0011619E" w:rsidRDefault="0011619E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/>
          <w:kern w:val="0"/>
          <w:sz w:val="30"/>
          <w:szCs w:val="30"/>
        </w:rPr>
        <w:t xml:space="preserve"> </w:t>
      </w:r>
      <w:r w:rsidR="00633FE9" w:rsidRPr="0011619E">
        <w:rPr>
          <w:rFonts w:ascii="仿宋" w:eastAsia="仿宋" w:hAnsi="仿宋" w:cs="Calibri" w:hint="eastAsia"/>
          <w:kern w:val="0"/>
          <w:sz w:val="30"/>
          <w:szCs w:val="30"/>
        </w:rPr>
        <w:t>诉讼费预收、退费、结算与票据形成一一对应的关联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14:paraId="588069DB" w14:textId="77777777" w:rsidR="00633FE9" w:rsidRPr="0011619E" w:rsidRDefault="00633FE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案款台账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与</w:t>
      </w: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会计核算账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关联；</w:t>
      </w:r>
    </w:p>
    <w:p w14:paraId="5169E347" w14:textId="77777777" w:rsidR="00633FE9" w:rsidRPr="0011619E" w:rsidRDefault="00633FE9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基础设置建设项目与固定资产账关联</w:t>
      </w:r>
      <w:r w:rsidR="006A492C" w:rsidRPr="0011619E">
        <w:rPr>
          <w:rFonts w:ascii="仿宋" w:eastAsia="仿宋" w:hAnsi="仿宋" w:cs="Calibri" w:hint="eastAsia"/>
          <w:kern w:val="0"/>
          <w:sz w:val="30"/>
          <w:szCs w:val="30"/>
        </w:rPr>
        <w:t>；</w:t>
      </w:r>
    </w:p>
    <w:p w14:paraId="66410A22" w14:textId="77777777" w:rsidR="009E0A65" w:rsidRPr="00161D1A" w:rsidRDefault="00E90CBD" w:rsidP="00F230F3">
      <w:pPr>
        <w:pStyle w:val="10"/>
        <w:numPr>
          <w:ilvl w:val="0"/>
          <w:numId w:val="3"/>
        </w:numPr>
        <w:ind w:firstLineChars="0"/>
        <w:rPr>
          <w:rFonts w:ascii="仿宋" w:eastAsia="仿宋" w:hAnsi="仿宋"/>
          <w:b w:val="0"/>
        </w:rPr>
      </w:pPr>
      <w:bookmarkStart w:id="35" w:name="_Toc504430080"/>
      <w:r>
        <w:rPr>
          <w:rFonts w:ascii="仿宋" w:eastAsia="仿宋" w:hAnsi="仿宋"/>
          <w:b w:val="0"/>
        </w:rPr>
        <w:t>实施</w:t>
      </w:r>
      <w:r w:rsidR="00C02D62">
        <w:rPr>
          <w:rFonts w:ascii="仿宋" w:eastAsia="仿宋" w:hAnsi="仿宋" w:hint="eastAsia"/>
          <w:b w:val="0"/>
          <w:lang w:eastAsia="zh-CN"/>
        </w:rPr>
        <w:t>环境</w:t>
      </w:r>
      <w:bookmarkEnd w:id="35"/>
    </w:p>
    <w:p w14:paraId="682EB768" w14:textId="77777777" w:rsid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为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促进人民法院司法保障管理工作开展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依据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《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人民法院司法保障管理系统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标准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》，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推进司法保障信息化建设</w:t>
      </w:r>
      <w:r w:rsidR="00820EF0">
        <w:rPr>
          <w:rFonts w:ascii="仿宋" w:eastAsia="仿宋" w:hAnsi="仿宋" w:hint="eastAsia"/>
          <w:sz w:val="30"/>
          <w:szCs w:val="30"/>
          <w:lang w:val="x-none"/>
        </w:rPr>
        <w:t>，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建议</w:t>
      </w:r>
      <w:r w:rsidR="00820EF0">
        <w:rPr>
          <w:rFonts w:ascii="仿宋" w:eastAsia="仿宋" w:hAnsi="仿宋" w:hint="eastAsia"/>
          <w:sz w:val="30"/>
          <w:szCs w:val="30"/>
          <w:lang w:val="x-none" w:eastAsia="x-none"/>
        </w:rPr>
        <w:t>如下</w:t>
      </w:r>
      <w:r w:rsidRPr="00420ACA">
        <w:rPr>
          <w:rFonts w:ascii="仿宋" w:eastAsia="仿宋" w:hAnsi="仿宋" w:hint="eastAsia"/>
          <w:sz w:val="30"/>
          <w:szCs w:val="30"/>
          <w:lang w:val="x-none" w:eastAsia="x-none"/>
        </w:rPr>
        <w:t>：</w:t>
      </w:r>
    </w:p>
    <w:p w14:paraId="633EF0B0" w14:textId="77777777" w:rsidR="00420ACA" w:rsidRPr="008F66E6" w:rsidRDefault="00420ACA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6" w:name="_Toc504430081"/>
      <w:r w:rsidRPr="008F66E6">
        <w:rPr>
          <w:rFonts w:ascii="仿宋" w:eastAsia="仿宋" w:hAnsi="仿宋" w:hint="eastAsia"/>
          <w:b w:val="0"/>
          <w:sz w:val="36"/>
          <w:szCs w:val="36"/>
        </w:rPr>
        <w:lastRenderedPageBreak/>
        <w:t>环境参数</w:t>
      </w:r>
      <w:bookmarkEnd w:id="36"/>
    </w:p>
    <w:p w14:paraId="00A47CF6" w14:textId="77777777" w:rsidR="002D34CF" w:rsidRDefault="002D34CF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/>
          <w:kern w:val="0"/>
          <w:sz w:val="30"/>
          <w:szCs w:val="30"/>
        </w:rPr>
        <w:t>系统架构</w:t>
      </w:r>
    </w:p>
    <w:p w14:paraId="415AA7DC" w14:textId="77777777" w:rsidR="00DB0677" w:rsidRPr="00DB0677" w:rsidRDefault="00DB0677" w:rsidP="00DB0677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DB0677">
        <w:rPr>
          <w:rFonts w:ascii="仿宋" w:eastAsia="仿宋" w:hAnsi="仿宋"/>
          <w:sz w:val="30"/>
          <w:szCs w:val="30"/>
          <w:lang w:val="x-none" w:eastAsia="x-none"/>
        </w:rPr>
        <w:t>系统采用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BS架构，</w:t>
      </w:r>
      <w:r w:rsidRPr="00DB0677">
        <w:rPr>
          <w:rFonts w:ascii="仿宋" w:eastAsia="仿宋" w:hAnsi="仿宋"/>
          <w:sz w:val="30"/>
          <w:szCs w:val="30"/>
          <w:lang w:val="x-none" w:eastAsia="x-none"/>
        </w:rPr>
        <w:t>集中部署模式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，</w:t>
      </w:r>
      <w:r w:rsidR="003D2D6C">
        <w:rPr>
          <w:rFonts w:ascii="仿宋" w:eastAsia="仿宋" w:hAnsi="仿宋"/>
          <w:sz w:val="30"/>
          <w:szCs w:val="30"/>
          <w:lang w:val="x-none" w:eastAsia="x-none"/>
        </w:rPr>
        <w:t>数据中心建设在各省级</w:t>
      </w:r>
      <w:r w:rsidRPr="00DB0677">
        <w:rPr>
          <w:rFonts w:ascii="仿宋" w:eastAsia="仿宋" w:hAnsi="仿宋"/>
          <w:sz w:val="30"/>
          <w:szCs w:val="30"/>
          <w:lang w:val="x-none" w:eastAsia="x-none"/>
        </w:rPr>
        <w:t>级法院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，辖区中基层法院</w:t>
      </w:r>
      <w:r w:rsidRPr="00DB0677">
        <w:rPr>
          <w:rFonts w:ascii="仿宋" w:eastAsia="仿宋" w:hAnsi="仿宋"/>
          <w:sz w:val="30"/>
          <w:szCs w:val="30"/>
          <w:lang w:val="x-none" w:eastAsia="x-none"/>
        </w:rPr>
        <w:t>通过法院专网访问</w:t>
      </w:r>
      <w:r w:rsidRPr="00DB0677">
        <w:rPr>
          <w:rFonts w:ascii="仿宋" w:eastAsia="仿宋" w:hAnsi="仿宋" w:hint="eastAsia"/>
          <w:sz w:val="30"/>
          <w:szCs w:val="30"/>
          <w:lang w:val="x-none" w:eastAsia="x-none"/>
        </w:rPr>
        <w:t>。</w:t>
      </w:r>
    </w:p>
    <w:p w14:paraId="4DE66921" w14:textId="77777777" w:rsidR="00464853" w:rsidRPr="0011619E" w:rsidRDefault="00D838F1" w:rsidP="00D838F1">
      <w:pPr>
        <w:pStyle w:val="a7"/>
        <w:ind w:leftChars="-472" w:left="1" w:hangingChars="378" w:hanging="1134"/>
        <w:jc w:val="center"/>
        <w:rPr>
          <w:rFonts w:ascii="仿宋" w:eastAsia="仿宋" w:hAnsi="仿宋" w:cs="Calibri"/>
          <w:kern w:val="0"/>
          <w:sz w:val="30"/>
          <w:szCs w:val="30"/>
        </w:rPr>
      </w:pPr>
      <w:r>
        <w:rPr>
          <w:rFonts w:ascii="仿宋" w:eastAsia="仿宋" w:hAnsi="仿宋" w:cs="Calibri" w:hint="eastAsia"/>
          <w:noProof/>
          <w:kern w:val="0"/>
          <w:sz w:val="30"/>
          <w:szCs w:val="30"/>
        </w:rPr>
        <w:drawing>
          <wp:inline distT="0" distB="0" distL="0" distR="0" wp14:anchorId="739C2DC6" wp14:editId="4994FB9E">
            <wp:extent cx="3522428" cy="4680173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司法行政综合管理平台系统框架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40" cy="46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03DD" w14:textId="77777777" w:rsidR="002D34CF" w:rsidRDefault="002D34CF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/>
          <w:kern w:val="0"/>
          <w:sz w:val="30"/>
          <w:szCs w:val="30"/>
        </w:rPr>
        <w:t>硬件</w:t>
      </w:r>
      <w:r w:rsidR="00E637CE">
        <w:rPr>
          <w:rFonts w:ascii="仿宋" w:eastAsia="仿宋" w:hAnsi="仿宋" w:cs="Calibri" w:hint="eastAsia"/>
          <w:kern w:val="0"/>
          <w:sz w:val="30"/>
          <w:szCs w:val="30"/>
        </w:rPr>
        <w:t>环境</w:t>
      </w:r>
    </w:p>
    <w:p w14:paraId="340CE5D7" w14:textId="77777777" w:rsidR="001304D5" w:rsidRP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 w:rsidRPr="001304D5">
        <w:rPr>
          <w:rFonts w:ascii="仿宋" w:eastAsia="仿宋" w:hAnsi="仿宋" w:hint="eastAsia"/>
          <w:sz w:val="30"/>
          <w:szCs w:val="30"/>
          <w:lang w:val="x-none" w:eastAsia="x-none"/>
        </w:rPr>
        <w:t>人民法院司法保障管理系统由独立的业务服务器、数据库服务器、文件服务器和数据存储构成。应用服务器可横向扩容。</w:t>
      </w:r>
    </w:p>
    <w:p w14:paraId="6DDA378E" w14:textId="77777777" w:rsidR="00E637CE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/>
          <w:sz w:val="30"/>
          <w:szCs w:val="30"/>
          <w:lang w:val="x-none" w:eastAsia="x-none"/>
        </w:rPr>
        <w:t xml:space="preserve">a) </w:t>
      </w:r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服务器</w:t>
      </w:r>
      <w:r w:rsidR="00E637CE">
        <w:rPr>
          <w:rFonts w:ascii="仿宋" w:eastAsia="仿宋" w:hAnsi="仿宋"/>
          <w:sz w:val="30"/>
          <w:szCs w:val="30"/>
          <w:lang w:val="x-none" w:eastAsia="x-none"/>
        </w:rPr>
        <w:t>配置要求</w:t>
      </w:r>
    </w:p>
    <w:p w14:paraId="6792233E" w14:textId="77777777" w:rsidR="001304D5" w:rsidRDefault="001304D5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FC05A1">
        <w:rPr>
          <w:rFonts w:ascii="仿宋" w:eastAsia="仿宋" w:hAnsi="仿宋"/>
          <w:b/>
          <w:sz w:val="30"/>
          <w:szCs w:val="30"/>
          <w:lang w:val="x-none" w:eastAsia="x-none"/>
        </w:rPr>
        <w:t>业务服务器</w:t>
      </w:r>
      <w:r w:rsidRPr="00FC05A1">
        <w:rPr>
          <w:rFonts w:ascii="仿宋" w:eastAsia="仿宋" w:hAnsi="仿宋" w:hint="eastAsia"/>
          <w:b/>
          <w:sz w:val="30"/>
          <w:szCs w:val="30"/>
          <w:lang w:val="x-none"/>
        </w:rPr>
        <w:t>：</w:t>
      </w:r>
      <w:r>
        <w:rPr>
          <w:rFonts w:ascii="仿宋" w:eastAsia="仿宋" w:hAnsi="仿宋" w:hint="eastAsia"/>
          <w:sz w:val="30"/>
          <w:szCs w:val="30"/>
          <w:lang w:val="x-none"/>
        </w:rPr>
        <w:t>业务服务器运用集群模式分摊业务压力，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单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lastRenderedPageBreak/>
        <w:t>台服务器配置最低要求为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两颗Intel Xeon E5</w:t>
      </w:r>
      <w:r>
        <w:rPr>
          <w:rFonts w:ascii="仿宋" w:eastAsia="仿宋" w:hAnsi="仿宋"/>
          <w:sz w:val="30"/>
          <w:szCs w:val="30"/>
          <w:lang w:val="x-none"/>
        </w:rPr>
        <w:t xml:space="preserve"> V4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系列处理器，</w:t>
      </w:r>
      <w:r>
        <w:rPr>
          <w:rFonts w:ascii="仿宋" w:eastAsia="仿宋" w:hAnsi="仿宋"/>
          <w:sz w:val="30"/>
          <w:szCs w:val="30"/>
          <w:lang w:val="x-none"/>
        </w:rPr>
        <w:t>32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Gb内存,2*600Gb </w:t>
      </w:r>
      <w:r w:rsidR="00FC05A1">
        <w:rPr>
          <w:rFonts w:ascii="仿宋" w:eastAsia="仿宋" w:hAnsi="仿宋"/>
          <w:sz w:val="30"/>
          <w:szCs w:val="30"/>
          <w:lang w:val="x-none"/>
        </w:rPr>
        <w:t>SAS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硬盘，两个千兆网卡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6C5EE7A6" w14:textId="77777777" w:rsidR="00E637CE" w:rsidRDefault="001304D5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操作系统</w:t>
      </w:r>
      <w:r>
        <w:rPr>
          <w:rFonts w:ascii="仿宋" w:eastAsia="仿宋" w:hAnsi="仿宋" w:hint="eastAsia"/>
          <w:sz w:val="30"/>
          <w:szCs w:val="30"/>
          <w:lang w:val="x-none"/>
        </w:rPr>
        <w:t>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windows server20</w:t>
      </w:r>
      <w:r>
        <w:rPr>
          <w:rFonts w:ascii="仿宋" w:eastAsia="仿宋" w:hAnsi="仿宋"/>
          <w:sz w:val="30"/>
          <w:szCs w:val="30"/>
          <w:lang w:val="x-none"/>
        </w:rPr>
        <w:t>12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X64</w:t>
      </w:r>
      <w:r>
        <w:rPr>
          <w:rFonts w:ascii="仿宋" w:eastAsia="仿宋" w:hAnsi="仿宋"/>
          <w:sz w:val="30"/>
          <w:szCs w:val="30"/>
          <w:lang w:val="x-none"/>
        </w:rPr>
        <w:t xml:space="preserve"> </w:t>
      </w:r>
      <w:r>
        <w:rPr>
          <w:rFonts w:ascii="仿宋" w:eastAsia="仿宋" w:hAnsi="仿宋" w:hint="eastAsia"/>
          <w:sz w:val="30"/>
          <w:szCs w:val="30"/>
          <w:lang w:val="x-none"/>
        </w:rPr>
        <w:t>Enterprise Server</w:t>
      </w:r>
    </w:p>
    <w:p w14:paraId="0FE9BB40" w14:textId="77777777" w:rsidR="00FC05A1" w:rsidRDefault="00FC05A1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可根据单位数量及业务增加</w:t>
      </w:r>
      <w:r w:rsidR="003D2D6C">
        <w:rPr>
          <w:rFonts w:ascii="仿宋" w:eastAsia="仿宋" w:hAnsi="仿宋"/>
          <w:sz w:val="30"/>
          <w:szCs w:val="30"/>
          <w:lang w:val="x-none"/>
        </w:rPr>
        <w:t>量扩展</w:t>
      </w:r>
      <w:r>
        <w:rPr>
          <w:rFonts w:ascii="仿宋" w:eastAsia="仿宋" w:hAnsi="仿宋"/>
          <w:sz w:val="30"/>
          <w:szCs w:val="30"/>
          <w:lang w:val="x-none"/>
        </w:rPr>
        <w:t>服务器集群节点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14C1481D" w14:textId="77777777" w:rsidR="001304D5" w:rsidRP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FC05A1">
        <w:rPr>
          <w:rFonts w:ascii="仿宋" w:eastAsia="仿宋" w:hAnsi="仿宋"/>
          <w:b/>
          <w:sz w:val="30"/>
          <w:szCs w:val="30"/>
          <w:lang w:val="x-none"/>
        </w:rPr>
        <w:t>数据库服务器</w:t>
      </w:r>
      <w:r w:rsidRPr="00FC05A1">
        <w:rPr>
          <w:rFonts w:ascii="仿宋" w:eastAsia="仿宋" w:hAnsi="仿宋" w:hint="eastAsia"/>
          <w:b/>
          <w:sz w:val="30"/>
          <w:szCs w:val="30"/>
          <w:lang w:val="x-none"/>
        </w:rPr>
        <w:t>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两颗Intel Xeon E5</w:t>
      </w:r>
      <w:r>
        <w:rPr>
          <w:rFonts w:ascii="仿宋" w:eastAsia="仿宋" w:hAnsi="仿宋"/>
          <w:sz w:val="30"/>
          <w:szCs w:val="30"/>
          <w:lang w:val="x-none"/>
        </w:rPr>
        <w:t xml:space="preserve"> V4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系列处理器，</w:t>
      </w:r>
      <w:r>
        <w:rPr>
          <w:rFonts w:ascii="仿宋" w:eastAsia="仿宋" w:hAnsi="仿宋"/>
          <w:sz w:val="30"/>
          <w:szCs w:val="30"/>
          <w:lang w:val="x-none"/>
        </w:rPr>
        <w:t>64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Gb内存,2*300Gb </w:t>
      </w:r>
      <w:r w:rsidR="00FC05A1">
        <w:rPr>
          <w:rFonts w:ascii="仿宋" w:eastAsia="仿宋" w:hAnsi="仿宋"/>
          <w:sz w:val="30"/>
          <w:szCs w:val="30"/>
          <w:lang w:val="x-none"/>
        </w:rPr>
        <w:t>SAS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硬盘，HBA卡8Gb，两个千兆网卡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55F84D69" w14:textId="77777777" w:rsid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操作系统：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windows server20</w:t>
      </w:r>
      <w:r>
        <w:rPr>
          <w:rFonts w:ascii="仿宋" w:eastAsia="仿宋" w:hAnsi="仿宋"/>
          <w:sz w:val="30"/>
          <w:szCs w:val="30"/>
          <w:lang w:val="x-none"/>
        </w:rPr>
        <w:t>12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X64企业版或Redhat linux 6.0以上版本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31BE9CEC" w14:textId="77777777" w:rsidR="001304D5" w:rsidRDefault="001304D5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数据库软件</w:t>
      </w:r>
      <w:r>
        <w:rPr>
          <w:rFonts w:ascii="仿宋" w:eastAsia="仿宋" w:hAnsi="仿宋" w:hint="eastAsia"/>
          <w:sz w:val="30"/>
          <w:szCs w:val="30"/>
          <w:lang w:val="x-none"/>
        </w:rPr>
        <w:t>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oracle 11g版本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,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 xml:space="preserve"> 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应用集群（RAC）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7896D329" w14:textId="77777777" w:rsidR="00FC05A1" w:rsidRDefault="00FC05A1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/>
        </w:rPr>
        <w:t>文件服务器</w:t>
      </w:r>
      <w:r>
        <w:rPr>
          <w:rFonts w:ascii="仿宋" w:eastAsia="仿宋" w:hAnsi="仿宋" w:hint="eastAsia"/>
          <w:sz w:val="30"/>
          <w:szCs w:val="30"/>
          <w:lang w:val="x-none"/>
        </w:rPr>
        <w:t>：单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>颗Intel Xeon E5</w:t>
      </w:r>
      <w:r>
        <w:rPr>
          <w:rFonts w:ascii="仿宋" w:eastAsia="仿宋" w:hAnsi="仿宋"/>
          <w:sz w:val="30"/>
          <w:szCs w:val="30"/>
          <w:lang w:val="x-none"/>
        </w:rPr>
        <w:t>V4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>系列处理器，</w:t>
      </w:r>
      <w:r>
        <w:rPr>
          <w:rFonts w:ascii="仿宋" w:eastAsia="仿宋" w:hAnsi="仿宋"/>
          <w:sz w:val="30"/>
          <w:szCs w:val="30"/>
          <w:lang w:val="x-none"/>
        </w:rPr>
        <w:t>16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 xml:space="preserve">Gb内存,2*300Gb </w:t>
      </w:r>
      <w:r>
        <w:rPr>
          <w:rFonts w:ascii="仿宋" w:eastAsia="仿宋" w:hAnsi="仿宋"/>
          <w:sz w:val="30"/>
          <w:szCs w:val="30"/>
          <w:lang w:val="x-none"/>
        </w:rPr>
        <w:t>SAS</w:t>
      </w:r>
      <w:r w:rsidRPr="00FC05A1">
        <w:rPr>
          <w:rFonts w:ascii="仿宋" w:eastAsia="仿宋" w:hAnsi="仿宋" w:hint="eastAsia"/>
          <w:sz w:val="30"/>
          <w:szCs w:val="30"/>
          <w:lang w:val="x-none"/>
        </w:rPr>
        <w:t>硬盘，HBA卡8Gb，两个千兆网卡</w:t>
      </w:r>
      <w:r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4D2FCC65" w14:textId="77777777" w:rsidR="00FC05A1" w:rsidRDefault="00FC05A1" w:rsidP="001304D5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操作系统：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>windows server20</w:t>
      </w:r>
      <w:r>
        <w:rPr>
          <w:rFonts w:ascii="仿宋" w:eastAsia="仿宋" w:hAnsi="仿宋"/>
          <w:sz w:val="30"/>
          <w:szCs w:val="30"/>
          <w:lang w:val="x-none"/>
        </w:rPr>
        <w:t>12</w:t>
      </w:r>
      <w:r w:rsidRPr="001304D5">
        <w:rPr>
          <w:rFonts w:ascii="仿宋" w:eastAsia="仿宋" w:hAnsi="仿宋" w:hint="eastAsia"/>
          <w:sz w:val="30"/>
          <w:szCs w:val="30"/>
          <w:lang w:val="x-none"/>
        </w:rPr>
        <w:t xml:space="preserve"> X64企业版</w:t>
      </w:r>
      <w:r>
        <w:rPr>
          <w:rFonts w:ascii="仿宋" w:eastAsia="仿宋" w:hAnsi="仿宋" w:hint="eastAsia"/>
          <w:sz w:val="30"/>
          <w:szCs w:val="30"/>
          <w:lang w:val="x-none"/>
        </w:rPr>
        <w:t xml:space="preserve"> 双机热备架构</w:t>
      </w:r>
    </w:p>
    <w:p w14:paraId="3DC12C50" w14:textId="77777777" w:rsidR="00E637CE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b)</w:t>
      </w:r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存储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空间</w:t>
      </w:r>
      <w:r w:rsidR="00E637CE">
        <w:rPr>
          <w:rFonts w:ascii="仿宋" w:eastAsia="仿宋" w:hAnsi="仿宋"/>
          <w:sz w:val="30"/>
          <w:szCs w:val="30"/>
          <w:lang w:val="x-none" w:eastAsia="x-none"/>
        </w:rPr>
        <w:t>要求</w:t>
      </w:r>
    </w:p>
    <w:p w14:paraId="36CDC8F0" w14:textId="77777777" w:rsidR="00E637CE" w:rsidRDefault="003D2D6C" w:rsidP="002D34CF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>
        <w:rPr>
          <w:rFonts w:ascii="仿宋" w:eastAsia="仿宋" w:hAnsi="仿宋"/>
          <w:sz w:val="30"/>
          <w:szCs w:val="30"/>
          <w:lang w:val="x-none" w:eastAsia="x-none"/>
        </w:rPr>
        <w:t>为保障</w:t>
      </w:r>
      <w:r w:rsidR="00FC05A1">
        <w:rPr>
          <w:rFonts w:ascii="仿宋" w:eastAsia="仿宋" w:hAnsi="仿宋"/>
          <w:sz w:val="30"/>
          <w:szCs w:val="30"/>
          <w:lang w:val="x-none" w:eastAsia="x-none"/>
        </w:rPr>
        <w:t>数据的延续性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、</w:t>
      </w:r>
      <w:r w:rsidR="00FC05A1">
        <w:rPr>
          <w:rFonts w:ascii="仿宋" w:eastAsia="仿宋" w:hAnsi="仿宋"/>
          <w:sz w:val="30"/>
          <w:szCs w:val="30"/>
          <w:lang w:val="x-none" w:eastAsia="x-none"/>
        </w:rPr>
        <w:t>可追溯性</w:t>
      </w:r>
      <w:r w:rsidR="00FC05A1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FC05A1">
        <w:rPr>
          <w:rFonts w:ascii="仿宋" w:eastAsia="仿宋" w:hAnsi="仿宋"/>
          <w:sz w:val="30"/>
          <w:szCs w:val="30"/>
          <w:lang w:val="x-none" w:eastAsia="x-none"/>
        </w:rPr>
        <w:t>以及数据的安全</w:t>
      </w:r>
      <w:r w:rsidR="00DB0677">
        <w:rPr>
          <w:rFonts w:ascii="仿宋" w:eastAsia="仿宋" w:hAnsi="仿宋"/>
          <w:sz w:val="30"/>
          <w:szCs w:val="30"/>
          <w:lang w:val="x-none" w:eastAsia="x-none"/>
        </w:rPr>
        <w:t>性</w:t>
      </w:r>
      <w:r w:rsidR="00DB0677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DB0677">
        <w:rPr>
          <w:rFonts w:ascii="仿宋" w:eastAsia="仿宋" w:hAnsi="仿宋"/>
          <w:sz w:val="30"/>
          <w:szCs w:val="30"/>
          <w:lang w:val="x-none" w:eastAsia="x-none"/>
        </w:rPr>
        <w:t>数据库文件存储空间</w:t>
      </w:r>
      <w:r>
        <w:rPr>
          <w:rFonts w:ascii="仿宋" w:eastAsia="仿宋" w:hAnsi="仿宋"/>
          <w:sz w:val="30"/>
          <w:szCs w:val="30"/>
          <w:lang w:val="x-none" w:eastAsia="x-none"/>
        </w:rPr>
        <w:t>要求</w:t>
      </w:r>
      <w:r w:rsidR="00DB0677">
        <w:rPr>
          <w:rFonts w:ascii="仿宋" w:eastAsia="仿宋" w:hAnsi="仿宋"/>
          <w:sz w:val="30"/>
          <w:szCs w:val="30"/>
          <w:lang w:val="x-none" w:eastAsia="x-none"/>
        </w:rPr>
        <w:t>大于</w:t>
      </w:r>
      <w:r w:rsidR="00DB0677">
        <w:rPr>
          <w:rFonts w:ascii="仿宋" w:eastAsia="仿宋" w:hAnsi="仿宋" w:hint="eastAsia"/>
          <w:sz w:val="30"/>
          <w:szCs w:val="30"/>
          <w:lang w:val="x-none"/>
        </w:rPr>
        <w:t>2T，文件存储空间大于10T，并提供相应的数据备份空间。</w:t>
      </w:r>
    </w:p>
    <w:p w14:paraId="0FA26ACB" w14:textId="77777777" w:rsidR="002D34CF" w:rsidRPr="0011619E" w:rsidRDefault="002D34CF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/>
          <w:kern w:val="0"/>
          <w:sz w:val="30"/>
          <w:szCs w:val="30"/>
        </w:rPr>
        <w:t>安全</w:t>
      </w:r>
    </w:p>
    <w:p w14:paraId="64E7ABC9" w14:textId="77777777" w:rsidR="002D34CF" w:rsidRPr="002D34CF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a)</w:t>
      </w:r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网络安全</w:t>
      </w:r>
      <w:r>
        <w:rPr>
          <w:rFonts w:ascii="仿宋" w:eastAsia="仿宋" w:hAnsi="仿宋" w:hint="eastAsia"/>
          <w:sz w:val="30"/>
          <w:szCs w:val="30"/>
          <w:lang w:val="x-none"/>
        </w:rPr>
        <w:t>：</w:t>
      </w:r>
      <w:r>
        <w:rPr>
          <w:rFonts w:ascii="仿宋" w:eastAsia="仿宋" w:hAnsi="仿宋"/>
          <w:sz w:val="30"/>
          <w:szCs w:val="30"/>
          <w:lang w:val="x-none" w:eastAsia="x-none"/>
        </w:rPr>
        <w:t>法院专网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，</w:t>
      </w:r>
      <w:r w:rsidR="003D2D6C">
        <w:rPr>
          <w:rFonts w:ascii="仿宋" w:eastAsia="仿宋" w:hAnsi="仿宋"/>
          <w:sz w:val="30"/>
          <w:szCs w:val="30"/>
          <w:lang w:val="x-none" w:eastAsia="x-none"/>
        </w:rPr>
        <w:t>外部对接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数据</w:t>
      </w:r>
      <w:r w:rsidR="003D2D6C">
        <w:rPr>
          <w:rFonts w:ascii="仿宋" w:eastAsia="仿宋" w:hAnsi="仿宋"/>
          <w:sz w:val="30"/>
          <w:szCs w:val="30"/>
          <w:lang w:val="x-none" w:eastAsia="x-none"/>
        </w:rPr>
        <w:t>采用安全隔离与信息交换平台</w:t>
      </w:r>
      <w:r w:rsidR="003D2D6C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26B62725" w14:textId="77777777" w:rsidR="002D34CF" w:rsidRPr="002D34CF" w:rsidRDefault="00CF3535" w:rsidP="002D34CF">
      <w:pPr>
        <w:ind w:firstLine="600"/>
        <w:rPr>
          <w:rFonts w:ascii="仿宋" w:eastAsia="仿宋" w:hAnsi="仿宋"/>
          <w:sz w:val="30"/>
          <w:szCs w:val="30"/>
          <w:lang w:val="x-none" w:eastAsia="x-none"/>
        </w:rPr>
      </w:pPr>
      <w:r>
        <w:rPr>
          <w:rFonts w:ascii="仿宋" w:eastAsia="仿宋" w:hAnsi="仿宋" w:hint="eastAsia"/>
          <w:sz w:val="30"/>
          <w:szCs w:val="30"/>
          <w:lang w:val="x-none"/>
        </w:rPr>
        <w:t>b)</w:t>
      </w:r>
      <w:r w:rsidR="002D34CF" w:rsidRPr="002D34CF">
        <w:rPr>
          <w:rFonts w:ascii="仿宋" w:eastAsia="仿宋" w:hAnsi="仿宋"/>
          <w:sz w:val="30"/>
          <w:szCs w:val="30"/>
          <w:lang w:val="x-none" w:eastAsia="x-none"/>
        </w:rPr>
        <w:t>数据安全</w:t>
      </w:r>
      <w:r>
        <w:rPr>
          <w:rFonts w:ascii="仿宋" w:eastAsia="仿宋" w:hAnsi="仿宋" w:hint="eastAsia"/>
          <w:sz w:val="30"/>
          <w:szCs w:val="30"/>
          <w:lang w:val="x-none"/>
        </w:rPr>
        <w:t>：数据库数据备份和文件备份均采用自动备份机制，数据库文件增量备份时间间隔小于</w:t>
      </w:r>
      <w:r>
        <w:rPr>
          <w:rFonts w:ascii="仿宋" w:eastAsia="仿宋" w:hAnsi="仿宋"/>
          <w:sz w:val="30"/>
          <w:szCs w:val="30"/>
          <w:lang w:val="x-none"/>
        </w:rPr>
        <w:t>0.5</w:t>
      </w:r>
      <w:r>
        <w:rPr>
          <w:rFonts w:ascii="仿宋" w:eastAsia="仿宋" w:hAnsi="仿宋" w:hint="eastAsia"/>
          <w:sz w:val="30"/>
          <w:szCs w:val="30"/>
          <w:lang w:val="x-none"/>
        </w:rPr>
        <w:t>天，全备份</w:t>
      </w:r>
      <w:r>
        <w:rPr>
          <w:rFonts w:ascii="仿宋" w:eastAsia="仿宋" w:hAnsi="仿宋" w:hint="eastAsia"/>
          <w:sz w:val="30"/>
          <w:szCs w:val="30"/>
          <w:lang w:val="x-none"/>
        </w:rPr>
        <w:lastRenderedPageBreak/>
        <w:t>小于1天，文件数据增量备份时间间隔小于1天，全备份小于10天，满足连续存储30天备份数据。</w:t>
      </w:r>
    </w:p>
    <w:p w14:paraId="35088A36" w14:textId="77777777" w:rsidR="00420ACA" w:rsidRDefault="00420ACA" w:rsidP="0011619E">
      <w:pPr>
        <w:pStyle w:val="2"/>
        <w:numPr>
          <w:ilvl w:val="1"/>
          <w:numId w:val="3"/>
        </w:numPr>
        <w:ind w:firstLineChars="0"/>
        <w:rPr>
          <w:rFonts w:ascii="仿宋" w:eastAsia="仿宋" w:hAnsi="仿宋"/>
          <w:b w:val="0"/>
          <w:sz w:val="36"/>
          <w:szCs w:val="36"/>
        </w:rPr>
      </w:pPr>
      <w:bookmarkStart w:id="37" w:name="_Toc504430082"/>
      <w:r w:rsidRPr="006A492C">
        <w:rPr>
          <w:rFonts w:ascii="仿宋" w:eastAsia="仿宋" w:hAnsi="仿宋" w:hint="eastAsia"/>
          <w:b w:val="0"/>
          <w:sz w:val="36"/>
          <w:szCs w:val="36"/>
        </w:rPr>
        <w:t>系统</w:t>
      </w:r>
      <w:r w:rsidRPr="006A492C">
        <w:rPr>
          <w:rFonts w:ascii="仿宋" w:eastAsia="仿宋" w:hAnsi="仿宋"/>
          <w:b w:val="0"/>
          <w:sz w:val="36"/>
          <w:szCs w:val="36"/>
        </w:rPr>
        <w:t>对接</w:t>
      </w:r>
      <w:bookmarkEnd w:id="37"/>
    </w:p>
    <w:p w14:paraId="23AB164E" w14:textId="77777777" w:rsidR="003D2D6C" w:rsidRPr="003D2D6C" w:rsidRDefault="003D2D6C" w:rsidP="003D2D6C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3D2D6C">
        <w:rPr>
          <w:rFonts w:ascii="仿宋" w:eastAsia="仿宋" w:hAnsi="仿宋"/>
          <w:sz w:val="30"/>
          <w:szCs w:val="30"/>
          <w:lang w:val="x-none"/>
        </w:rPr>
        <w:t>人民法院司法保障管理系统与外部</w:t>
      </w:r>
      <w:r>
        <w:rPr>
          <w:rFonts w:ascii="仿宋" w:eastAsia="仿宋" w:hAnsi="仿宋"/>
          <w:sz w:val="30"/>
          <w:szCs w:val="30"/>
          <w:lang w:val="x-none"/>
        </w:rPr>
        <w:t>业务</w:t>
      </w:r>
      <w:r w:rsidRPr="003D2D6C">
        <w:rPr>
          <w:rFonts w:ascii="仿宋" w:eastAsia="仿宋" w:hAnsi="仿宋"/>
          <w:sz w:val="30"/>
          <w:szCs w:val="30"/>
          <w:lang w:val="x-none"/>
        </w:rPr>
        <w:t>系统对接建议</w:t>
      </w:r>
      <w:r>
        <w:rPr>
          <w:rFonts w:ascii="仿宋" w:eastAsia="仿宋" w:hAnsi="仿宋" w:hint="eastAsia"/>
          <w:sz w:val="30"/>
          <w:szCs w:val="30"/>
          <w:lang w:val="x-none"/>
        </w:rPr>
        <w:t>如下：</w:t>
      </w:r>
    </w:p>
    <w:p w14:paraId="75837C42" w14:textId="77777777" w:rsidR="00420ACA" w:rsidRPr="0011619E" w:rsidRDefault="00420AC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财政支付系统</w:t>
      </w:r>
    </w:p>
    <w:p w14:paraId="5042EC95" w14:textId="77777777"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通过财政支付系统，上报预算编审报表、获取年度预算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327AECAB" w14:textId="77777777"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上报资金计划申请、获取资金计划申请结果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30D61C1C" w14:textId="77777777" w:rsidR="006A492C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进行资金支付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21013CA9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上传固定资产数据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；</w:t>
      </w:r>
    </w:p>
    <w:p w14:paraId="4780D4BE" w14:textId="77777777" w:rsidR="008820B9" w:rsidRPr="0011619E" w:rsidRDefault="00420AC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审判业务系统</w:t>
      </w:r>
    </w:p>
    <w:p w14:paraId="346E6374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通过接入审判业务系统，可根据案件编号获取案件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立案信息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和</w:t>
      </w:r>
      <w:r w:rsidR="006A492C" w:rsidRPr="006A492C">
        <w:rPr>
          <w:rFonts w:ascii="仿宋" w:eastAsia="仿宋" w:hAnsi="仿宋" w:cs="Calibri" w:hint="eastAsia"/>
          <w:color w:val="000000" w:themeColor="text1"/>
          <w:kern w:val="0"/>
          <w:sz w:val="30"/>
          <w:szCs w:val="30"/>
        </w:rPr>
        <w:t>裁判信息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。</w:t>
      </w:r>
    </w:p>
    <w:p w14:paraId="09EA183C" w14:textId="77777777" w:rsidR="00420ACA" w:rsidRPr="0011619E" w:rsidRDefault="00420AC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银行接口</w:t>
      </w:r>
    </w:p>
    <w:p w14:paraId="74B06706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通过银行接口，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实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时获取</w:t>
      </w:r>
      <w:r w:rsidR="006A492C">
        <w:rPr>
          <w:rFonts w:ascii="仿宋" w:eastAsia="仿宋" w:hAnsi="仿宋" w:hint="eastAsia"/>
          <w:sz w:val="30"/>
          <w:szCs w:val="30"/>
          <w:lang w:val="x-none"/>
        </w:rPr>
        <w:t>银行流水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14:paraId="2E6D37FC" w14:textId="77777777" w:rsidR="00420ACA" w:rsidRPr="0011619E" w:rsidRDefault="00420ACA" w:rsidP="0011619E">
      <w:pPr>
        <w:pStyle w:val="a7"/>
        <w:numPr>
          <w:ilvl w:val="2"/>
          <w:numId w:val="3"/>
        </w:numPr>
        <w:ind w:firstLineChars="0"/>
        <w:rPr>
          <w:rFonts w:ascii="仿宋" w:eastAsia="仿宋" w:hAnsi="仿宋" w:cs="Calibri"/>
          <w:kern w:val="0"/>
          <w:sz w:val="30"/>
          <w:szCs w:val="30"/>
        </w:rPr>
      </w:pPr>
      <w:r w:rsidRPr="0011619E">
        <w:rPr>
          <w:rFonts w:ascii="仿宋" w:eastAsia="仿宋" w:hAnsi="仿宋" w:cs="Calibri" w:hint="eastAsia"/>
          <w:kern w:val="0"/>
          <w:sz w:val="30"/>
          <w:szCs w:val="30"/>
        </w:rPr>
        <w:t>短信接口</w:t>
      </w:r>
    </w:p>
    <w:p w14:paraId="2F097A1E" w14:textId="77777777" w:rsidR="00420ACA" w:rsidRPr="00420ACA" w:rsidRDefault="00420ACA" w:rsidP="00420ACA">
      <w:pPr>
        <w:ind w:firstLine="600"/>
        <w:rPr>
          <w:rFonts w:ascii="仿宋" w:eastAsia="仿宋" w:hAnsi="仿宋"/>
          <w:sz w:val="30"/>
          <w:szCs w:val="30"/>
          <w:lang w:val="x-none"/>
        </w:rPr>
      </w:pPr>
      <w:r w:rsidRPr="00420ACA">
        <w:rPr>
          <w:rFonts w:ascii="仿宋" w:eastAsia="仿宋" w:hAnsi="仿宋" w:hint="eastAsia"/>
          <w:sz w:val="30"/>
          <w:szCs w:val="30"/>
          <w:lang w:val="x-none"/>
        </w:rPr>
        <w:t>通过短信接口，及时发送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业务</w:t>
      </w:r>
      <w:r w:rsidRPr="00420ACA">
        <w:rPr>
          <w:rFonts w:ascii="仿宋" w:eastAsia="仿宋" w:hAnsi="仿宋" w:hint="eastAsia"/>
          <w:sz w:val="30"/>
          <w:szCs w:val="30"/>
          <w:lang w:val="x-none"/>
        </w:rPr>
        <w:t>审批状态、待办通知、派车、诉讼费退费、案款划拨等业务</w:t>
      </w:r>
      <w:r w:rsidR="002F3E7C">
        <w:rPr>
          <w:rFonts w:ascii="仿宋" w:eastAsia="仿宋" w:hAnsi="仿宋" w:hint="eastAsia"/>
          <w:sz w:val="30"/>
          <w:szCs w:val="30"/>
          <w:lang w:val="x-none"/>
        </w:rPr>
        <w:t>信息。</w:t>
      </w:r>
    </w:p>
    <w:p w14:paraId="199E93E3" w14:textId="77777777" w:rsidR="009E0A65" w:rsidRPr="00420ACA" w:rsidRDefault="009E0A65" w:rsidP="002F3E7C">
      <w:pPr>
        <w:ind w:left="0" w:firstLineChars="0" w:firstLine="0"/>
        <w:rPr>
          <w:rFonts w:ascii="仿宋" w:eastAsia="仿宋" w:hAnsi="仿宋"/>
          <w:sz w:val="30"/>
          <w:szCs w:val="30"/>
          <w:lang w:val="x-none" w:eastAsia="x-none"/>
        </w:rPr>
      </w:pPr>
    </w:p>
    <w:sectPr w:rsidR="009E0A65" w:rsidRPr="00420ACA" w:rsidSect="00E42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B7147" w14:textId="77777777" w:rsidR="00175834" w:rsidRDefault="00175834" w:rsidP="00222A69">
      <w:pPr>
        <w:spacing w:line="240" w:lineRule="auto"/>
        <w:ind w:firstLine="480"/>
      </w:pPr>
      <w:r>
        <w:separator/>
      </w:r>
    </w:p>
  </w:endnote>
  <w:endnote w:type="continuationSeparator" w:id="0">
    <w:p w14:paraId="05438C7D" w14:textId="77777777" w:rsidR="00175834" w:rsidRDefault="00175834" w:rsidP="00222A6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5EDBD" w14:textId="77777777" w:rsidR="000B2584" w:rsidRDefault="000B2584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361968"/>
      <w:docPartObj>
        <w:docPartGallery w:val="Page Numbers (Bottom of Page)"/>
        <w:docPartUnique/>
      </w:docPartObj>
    </w:sdtPr>
    <w:sdtContent>
      <w:p w14:paraId="6FFDE2D1" w14:textId="77777777" w:rsidR="000B2584" w:rsidRDefault="000B2584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C89" w:rsidRPr="00E36C89">
          <w:rPr>
            <w:noProof/>
            <w:lang w:val="zh-CN"/>
          </w:rPr>
          <w:t>4</w:t>
        </w:r>
        <w:r>
          <w:fldChar w:fldCharType="end"/>
        </w:r>
      </w:p>
    </w:sdtContent>
  </w:sdt>
  <w:p w14:paraId="79F371D2" w14:textId="77777777" w:rsidR="000B2584" w:rsidRDefault="000B2584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386C7" w14:textId="77777777" w:rsidR="000B2584" w:rsidRDefault="000B25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BF1F6" w14:textId="77777777" w:rsidR="00175834" w:rsidRDefault="00175834" w:rsidP="00222A69">
      <w:pPr>
        <w:spacing w:line="240" w:lineRule="auto"/>
        <w:ind w:firstLine="480"/>
      </w:pPr>
      <w:r>
        <w:separator/>
      </w:r>
    </w:p>
  </w:footnote>
  <w:footnote w:type="continuationSeparator" w:id="0">
    <w:p w14:paraId="3DEABA3B" w14:textId="77777777" w:rsidR="00175834" w:rsidRDefault="00175834" w:rsidP="00222A6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0BC81" w14:textId="77777777" w:rsidR="000B2584" w:rsidRDefault="000B2584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79664" w14:textId="77777777" w:rsidR="000B2584" w:rsidRDefault="000B2584">
    <w:pPr>
      <w:pStyle w:val="a3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21F6B" w14:textId="77777777" w:rsidR="000B2584" w:rsidRDefault="000B258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7E9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600967"/>
    <w:multiLevelType w:val="hybridMultilevel"/>
    <w:tmpl w:val="EAE615F2"/>
    <w:lvl w:ilvl="0" w:tplc="43D6C0D2">
      <w:start w:val="1"/>
      <w:numFmt w:val="bullet"/>
      <w:lvlText w:val="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">
    <w:nsid w:val="0E574B9D"/>
    <w:multiLevelType w:val="multilevel"/>
    <w:tmpl w:val="EB1E70D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763C2B"/>
    <w:multiLevelType w:val="multilevel"/>
    <w:tmpl w:val="9E943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5247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DB862FA"/>
    <w:multiLevelType w:val="hybridMultilevel"/>
    <w:tmpl w:val="BE1E1E3A"/>
    <w:lvl w:ilvl="0" w:tplc="86528904">
      <w:start w:val="1"/>
      <w:numFmt w:val="decimal"/>
      <w:lvlText w:val="%1）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6">
    <w:nsid w:val="54FE5B3C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5D9F60FA"/>
    <w:multiLevelType w:val="hybridMultilevel"/>
    <w:tmpl w:val="075C975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6B7B0CD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梁宗元">
    <w15:presenceInfo w15:providerId="Windows Live" w15:userId="576fba8cf0090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FAD"/>
    <w:rsid w:val="000565D9"/>
    <w:rsid w:val="00064503"/>
    <w:rsid w:val="00095CD1"/>
    <w:rsid w:val="000B0D5F"/>
    <w:rsid w:val="000B2584"/>
    <w:rsid w:val="000B2E1E"/>
    <w:rsid w:val="000B3E36"/>
    <w:rsid w:val="000C2238"/>
    <w:rsid w:val="000C3BC4"/>
    <w:rsid w:val="000D2862"/>
    <w:rsid w:val="001028FC"/>
    <w:rsid w:val="0011100C"/>
    <w:rsid w:val="0011619E"/>
    <w:rsid w:val="001304D5"/>
    <w:rsid w:val="00142619"/>
    <w:rsid w:val="00147974"/>
    <w:rsid w:val="00157610"/>
    <w:rsid w:val="00161D1A"/>
    <w:rsid w:val="0017229B"/>
    <w:rsid w:val="00175834"/>
    <w:rsid w:val="001A710A"/>
    <w:rsid w:val="001B644A"/>
    <w:rsid w:val="001B7F4F"/>
    <w:rsid w:val="001C2EBE"/>
    <w:rsid w:val="001D3CE3"/>
    <w:rsid w:val="001F6E4A"/>
    <w:rsid w:val="00222A69"/>
    <w:rsid w:val="00272025"/>
    <w:rsid w:val="00273435"/>
    <w:rsid w:val="002867AD"/>
    <w:rsid w:val="002A63FA"/>
    <w:rsid w:val="002B2978"/>
    <w:rsid w:val="002D34CF"/>
    <w:rsid w:val="002D4472"/>
    <w:rsid w:val="002F3E7C"/>
    <w:rsid w:val="00301AA9"/>
    <w:rsid w:val="00332AA5"/>
    <w:rsid w:val="00340ADB"/>
    <w:rsid w:val="00354A7F"/>
    <w:rsid w:val="003640E1"/>
    <w:rsid w:val="00374260"/>
    <w:rsid w:val="003C6AEC"/>
    <w:rsid w:val="003D25DC"/>
    <w:rsid w:val="003D2D6C"/>
    <w:rsid w:val="003D6442"/>
    <w:rsid w:val="0041303E"/>
    <w:rsid w:val="0041718C"/>
    <w:rsid w:val="00420ACA"/>
    <w:rsid w:val="00433812"/>
    <w:rsid w:val="00436BC1"/>
    <w:rsid w:val="004437D8"/>
    <w:rsid w:val="00447FDA"/>
    <w:rsid w:val="00463FAD"/>
    <w:rsid w:val="00464853"/>
    <w:rsid w:val="00470151"/>
    <w:rsid w:val="00473191"/>
    <w:rsid w:val="00486194"/>
    <w:rsid w:val="004904DB"/>
    <w:rsid w:val="004A7F3C"/>
    <w:rsid w:val="004B4A27"/>
    <w:rsid w:val="004C1369"/>
    <w:rsid w:val="004C2249"/>
    <w:rsid w:val="004D56AB"/>
    <w:rsid w:val="004F2AAE"/>
    <w:rsid w:val="004F7A69"/>
    <w:rsid w:val="00501D1F"/>
    <w:rsid w:val="00505DDF"/>
    <w:rsid w:val="00533347"/>
    <w:rsid w:val="00534F0B"/>
    <w:rsid w:val="005425BA"/>
    <w:rsid w:val="005453D9"/>
    <w:rsid w:val="00546DC5"/>
    <w:rsid w:val="00547A48"/>
    <w:rsid w:val="00577E65"/>
    <w:rsid w:val="005901D9"/>
    <w:rsid w:val="005C1B30"/>
    <w:rsid w:val="005C7D46"/>
    <w:rsid w:val="005D77DE"/>
    <w:rsid w:val="005E0F46"/>
    <w:rsid w:val="005E3EE3"/>
    <w:rsid w:val="005F1B83"/>
    <w:rsid w:val="005F4F51"/>
    <w:rsid w:val="00600FD9"/>
    <w:rsid w:val="00612EDE"/>
    <w:rsid w:val="00633FE9"/>
    <w:rsid w:val="00634820"/>
    <w:rsid w:val="00641699"/>
    <w:rsid w:val="00656FD9"/>
    <w:rsid w:val="00657F09"/>
    <w:rsid w:val="006645C3"/>
    <w:rsid w:val="006707B7"/>
    <w:rsid w:val="006767FC"/>
    <w:rsid w:val="006A16FD"/>
    <w:rsid w:val="006A492C"/>
    <w:rsid w:val="006B1A71"/>
    <w:rsid w:val="006D5EA4"/>
    <w:rsid w:val="006F2C87"/>
    <w:rsid w:val="006F2D81"/>
    <w:rsid w:val="00767853"/>
    <w:rsid w:val="007856E7"/>
    <w:rsid w:val="007A525B"/>
    <w:rsid w:val="007B5981"/>
    <w:rsid w:val="007C1C3D"/>
    <w:rsid w:val="007D26AF"/>
    <w:rsid w:val="00807117"/>
    <w:rsid w:val="00807E8B"/>
    <w:rsid w:val="00815FCB"/>
    <w:rsid w:val="00820EF0"/>
    <w:rsid w:val="008222E6"/>
    <w:rsid w:val="00823F0C"/>
    <w:rsid w:val="008243EF"/>
    <w:rsid w:val="0082702E"/>
    <w:rsid w:val="00827CD6"/>
    <w:rsid w:val="00861FFC"/>
    <w:rsid w:val="00881A79"/>
    <w:rsid w:val="008820B9"/>
    <w:rsid w:val="0088467D"/>
    <w:rsid w:val="0089249D"/>
    <w:rsid w:val="00897FF7"/>
    <w:rsid w:val="008A5F1D"/>
    <w:rsid w:val="008A6564"/>
    <w:rsid w:val="008C0EEC"/>
    <w:rsid w:val="008E5BE1"/>
    <w:rsid w:val="008E6F82"/>
    <w:rsid w:val="008F66E6"/>
    <w:rsid w:val="00900EB7"/>
    <w:rsid w:val="00916A51"/>
    <w:rsid w:val="00922A21"/>
    <w:rsid w:val="0093458F"/>
    <w:rsid w:val="00954866"/>
    <w:rsid w:val="00962329"/>
    <w:rsid w:val="00967C6E"/>
    <w:rsid w:val="00976901"/>
    <w:rsid w:val="0098387D"/>
    <w:rsid w:val="00994F26"/>
    <w:rsid w:val="009A6597"/>
    <w:rsid w:val="009B33A6"/>
    <w:rsid w:val="009C64B2"/>
    <w:rsid w:val="009D160A"/>
    <w:rsid w:val="009E0A65"/>
    <w:rsid w:val="00A01219"/>
    <w:rsid w:val="00A04400"/>
    <w:rsid w:val="00A0673A"/>
    <w:rsid w:val="00A143C4"/>
    <w:rsid w:val="00A23FA2"/>
    <w:rsid w:val="00A25563"/>
    <w:rsid w:val="00A30F2A"/>
    <w:rsid w:val="00A421C0"/>
    <w:rsid w:val="00A46B4A"/>
    <w:rsid w:val="00A47A9A"/>
    <w:rsid w:val="00A62BB3"/>
    <w:rsid w:val="00A82A35"/>
    <w:rsid w:val="00A85BDD"/>
    <w:rsid w:val="00AC6940"/>
    <w:rsid w:val="00AF5E6B"/>
    <w:rsid w:val="00AF6287"/>
    <w:rsid w:val="00B123A5"/>
    <w:rsid w:val="00B2023C"/>
    <w:rsid w:val="00B5042F"/>
    <w:rsid w:val="00B6300C"/>
    <w:rsid w:val="00B6639A"/>
    <w:rsid w:val="00B7290C"/>
    <w:rsid w:val="00B9667C"/>
    <w:rsid w:val="00BB0C0E"/>
    <w:rsid w:val="00BD4DA1"/>
    <w:rsid w:val="00C02D62"/>
    <w:rsid w:val="00C142A7"/>
    <w:rsid w:val="00C5270E"/>
    <w:rsid w:val="00C53A5D"/>
    <w:rsid w:val="00C54FCC"/>
    <w:rsid w:val="00C5691B"/>
    <w:rsid w:val="00C662EE"/>
    <w:rsid w:val="00C83D96"/>
    <w:rsid w:val="00C96099"/>
    <w:rsid w:val="00CB1F8B"/>
    <w:rsid w:val="00CC39C0"/>
    <w:rsid w:val="00CC4899"/>
    <w:rsid w:val="00CD1AC8"/>
    <w:rsid w:val="00CD3149"/>
    <w:rsid w:val="00CD5599"/>
    <w:rsid w:val="00CE3961"/>
    <w:rsid w:val="00CE4E4B"/>
    <w:rsid w:val="00CF3535"/>
    <w:rsid w:val="00D17C8A"/>
    <w:rsid w:val="00D31B9D"/>
    <w:rsid w:val="00D412FA"/>
    <w:rsid w:val="00D41785"/>
    <w:rsid w:val="00D45C1E"/>
    <w:rsid w:val="00D4652D"/>
    <w:rsid w:val="00D46852"/>
    <w:rsid w:val="00D838F1"/>
    <w:rsid w:val="00D93428"/>
    <w:rsid w:val="00D93D53"/>
    <w:rsid w:val="00D9778E"/>
    <w:rsid w:val="00DA0A19"/>
    <w:rsid w:val="00DA573D"/>
    <w:rsid w:val="00DB0677"/>
    <w:rsid w:val="00DD264E"/>
    <w:rsid w:val="00DF0FD2"/>
    <w:rsid w:val="00DF2FB3"/>
    <w:rsid w:val="00E0603D"/>
    <w:rsid w:val="00E31929"/>
    <w:rsid w:val="00E36C89"/>
    <w:rsid w:val="00E41745"/>
    <w:rsid w:val="00E42C02"/>
    <w:rsid w:val="00E61AB3"/>
    <w:rsid w:val="00E637CE"/>
    <w:rsid w:val="00E67836"/>
    <w:rsid w:val="00E90CBD"/>
    <w:rsid w:val="00EA1892"/>
    <w:rsid w:val="00EB49EA"/>
    <w:rsid w:val="00EF3E52"/>
    <w:rsid w:val="00F027FB"/>
    <w:rsid w:val="00F14D67"/>
    <w:rsid w:val="00F230F3"/>
    <w:rsid w:val="00F64642"/>
    <w:rsid w:val="00F71BB0"/>
    <w:rsid w:val="00FA3DB5"/>
    <w:rsid w:val="00FB7BC2"/>
    <w:rsid w:val="00FC05A1"/>
    <w:rsid w:val="00FE09E5"/>
    <w:rsid w:val="00FF2EDC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B9319"/>
  <w15:chartTrackingRefBased/>
  <w15:docId w15:val="{E383E707-8D42-400E-BBB4-6084B6C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4F26"/>
    <w:pPr>
      <w:spacing w:line="360" w:lineRule="auto"/>
      <w:ind w:left="420" w:firstLineChars="200" w:firstLine="200"/>
    </w:pPr>
    <w:rPr>
      <w:rFonts w:cstheme="minorBidi"/>
      <w:sz w:val="24"/>
    </w:rPr>
  </w:style>
  <w:style w:type="paragraph" w:styleId="10">
    <w:name w:val="heading 1"/>
    <w:aliases w:val="Heading 0,H1,h1,Header 1,章,第*部分,第A章,H11,H12,H111,H13,H112,Titre1,Titre2,main title,l1,Heading 1 Colored,überschrift1,überschrift11,überschrift12,Heading 1 TLS"/>
    <w:basedOn w:val="a"/>
    <w:next w:val="a"/>
    <w:link w:val="11"/>
    <w:uiPriority w:val="9"/>
    <w:qFormat/>
    <w:rsid w:val="00861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861FF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861FFC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61FFC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861FFC"/>
    <w:pPr>
      <w:keepNext/>
      <w:keepLines/>
      <w:spacing w:before="280" w:after="290" w:line="376" w:lineRule="auto"/>
      <w:jc w:val="left"/>
      <w:outlineLvl w:val="4"/>
    </w:pPr>
    <w:rPr>
      <w:rFonts w:ascii="宋体" w:hAnsi="宋体"/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FFC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kern w:val="0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aliases w:val="Heading 0字符,H1字符,h1字符,Header 1字符,章字符,第*部分字符,第A章字符,H11字符,H12字符,H111字符,H13字符,H112字符,Titre1字符,Titre2字符,main title字符,l1字符,Heading 1 Colored字符,überschrift1字符,überschrift11字符,überschrift12字符,Heading 1 TLS字符"/>
    <w:link w:val="10"/>
    <w:uiPriority w:val="9"/>
    <w:rsid w:val="00861FFC"/>
    <w:rPr>
      <w:b/>
      <w:bCs/>
      <w:kern w:val="44"/>
      <w:sz w:val="44"/>
      <w:szCs w:val="44"/>
      <w:lang w:val="x-none" w:eastAsia="x-none"/>
    </w:rPr>
  </w:style>
  <w:style w:type="character" w:customStyle="1" w:styleId="20">
    <w:name w:val="标题 2字符"/>
    <w:link w:val="2"/>
    <w:uiPriority w:val="9"/>
    <w:rsid w:val="00861FFC"/>
    <w:rPr>
      <w:rFonts w:ascii="Calibri" w:hAnsi="Calibri"/>
      <w:b/>
      <w:bCs/>
      <w:sz w:val="32"/>
      <w:szCs w:val="32"/>
      <w:lang w:val="x-none" w:eastAsia="x-none"/>
    </w:rPr>
  </w:style>
  <w:style w:type="character" w:customStyle="1" w:styleId="30">
    <w:name w:val="标题 3字符"/>
    <w:link w:val="3"/>
    <w:uiPriority w:val="9"/>
    <w:rsid w:val="00861FFC"/>
    <w:rPr>
      <w:b/>
      <w:bCs/>
      <w:sz w:val="32"/>
      <w:szCs w:val="32"/>
      <w:lang w:val="x-none" w:eastAsia="x-none"/>
    </w:rPr>
  </w:style>
  <w:style w:type="character" w:customStyle="1" w:styleId="40">
    <w:name w:val="标题 4字符"/>
    <w:link w:val="4"/>
    <w:uiPriority w:val="9"/>
    <w:rsid w:val="00861FFC"/>
    <w:rPr>
      <w:rFonts w:ascii="Calibri Light" w:hAnsi="Calibri Light"/>
      <w:b/>
      <w:bCs/>
      <w:sz w:val="28"/>
      <w:szCs w:val="28"/>
      <w:lang w:val="x-none" w:eastAsia="x-none"/>
    </w:rPr>
  </w:style>
  <w:style w:type="character" w:customStyle="1" w:styleId="50">
    <w:name w:val="标题 5字符"/>
    <w:link w:val="5"/>
    <w:uiPriority w:val="9"/>
    <w:rsid w:val="00861FFC"/>
    <w:rPr>
      <w:rFonts w:ascii="宋体" w:hAnsi="宋体"/>
      <w:b/>
      <w:bCs/>
      <w:kern w:val="0"/>
      <w:sz w:val="28"/>
      <w:szCs w:val="28"/>
      <w:lang w:val="x-none" w:eastAsia="x-none"/>
    </w:rPr>
  </w:style>
  <w:style w:type="character" w:customStyle="1" w:styleId="60">
    <w:name w:val="标题 6字符"/>
    <w:link w:val="6"/>
    <w:uiPriority w:val="9"/>
    <w:semiHidden/>
    <w:rsid w:val="00861FFC"/>
    <w:rPr>
      <w:rFonts w:ascii="Calibri Light" w:hAnsi="Calibri Light"/>
      <w:b/>
      <w:bCs/>
      <w:kern w:val="0"/>
      <w:sz w:val="24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222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22A69"/>
    <w:rPr>
      <w:rFonts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A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22A69"/>
    <w:rPr>
      <w:rFonts w:cstheme="minorBidi"/>
      <w:sz w:val="18"/>
      <w:szCs w:val="18"/>
    </w:rPr>
  </w:style>
  <w:style w:type="numbering" w:customStyle="1" w:styleId="1">
    <w:name w:val="样式1"/>
    <w:uiPriority w:val="99"/>
    <w:rsid w:val="009C64B2"/>
    <w:pPr>
      <w:numPr>
        <w:numId w:val="2"/>
      </w:numPr>
    </w:pPr>
  </w:style>
  <w:style w:type="paragraph" w:styleId="a7">
    <w:name w:val="List Paragraph"/>
    <w:basedOn w:val="a"/>
    <w:uiPriority w:val="34"/>
    <w:qFormat/>
    <w:rsid w:val="000B2E1E"/>
    <w:pPr>
      <w:ind w:firstLine="420"/>
    </w:pPr>
  </w:style>
  <w:style w:type="character" w:styleId="a8">
    <w:name w:val="Emphasis"/>
    <w:basedOn w:val="a0"/>
    <w:uiPriority w:val="20"/>
    <w:qFormat/>
    <w:rsid w:val="0041303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EF3E52"/>
    <w:pPr>
      <w:spacing w:line="240" w:lineRule="auto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F3E52"/>
    <w:rPr>
      <w:rFonts w:cstheme="minorBidi"/>
      <w:sz w:val="18"/>
      <w:szCs w:val="18"/>
    </w:rPr>
  </w:style>
  <w:style w:type="paragraph" w:styleId="ab">
    <w:name w:val="TOC Heading"/>
    <w:basedOn w:val="10"/>
    <w:next w:val="a"/>
    <w:uiPriority w:val="39"/>
    <w:unhideWhenUsed/>
    <w:qFormat/>
    <w:rsid w:val="00C02D62"/>
    <w:pPr>
      <w:widowControl/>
      <w:spacing w:before="240" w:after="0" w:line="259" w:lineRule="auto"/>
      <w:ind w:left="0"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12">
    <w:name w:val="toc 1"/>
    <w:basedOn w:val="a"/>
    <w:next w:val="a"/>
    <w:autoRedefine/>
    <w:uiPriority w:val="39"/>
    <w:unhideWhenUsed/>
    <w:rsid w:val="00C02D62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C02D62"/>
    <w:pPr>
      <w:ind w:leftChars="200" w:left="200"/>
    </w:pPr>
  </w:style>
  <w:style w:type="character" w:styleId="ac">
    <w:name w:val="Hyperlink"/>
    <w:basedOn w:val="a0"/>
    <w:uiPriority w:val="99"/>
    <w:unhideWhenUsed/>
    <w:rsid w:val="00C02D62"/>
    <w:rPr>
      <w:color w:val="0563C1" w:themeColor="hyperlink"/>
      <w:u w:val="single"/>
    </w:rPr>
  </w:style>
  <w:style w:type="paragraph" w:styleId="ad">
    <w:name w:val="Revision"/>
    <w:hidden/>
    <w:uiPriority w:val="99"/>
    <w:semiHidden/>
    <w:rsid w:val="000B2584"/>
    <w:pPr>
      <w:widowControl/>
      <w:jc w:val="left"/>
    </w:pPr>
    <w:rPr>
      <w:rFonts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jpeg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D1BB5-993C-4A4C-BFC0-51A67B7E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23</Pages>
  <Words>1519</Words>
  <Characters>8664</Characters>
  <Application>Microsoft Macintosh Word</Application>
  <DocSecurity>0</DocSecurity>
  <Lines>72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宋伟民</dc:creator>
  <cp:keywords/>
  <dc:description/>
  <cp:lastModifiedBy>梁宗元</cp:lastModifiedBy>
  <cp:revision>38</cp:revision>
  <dcterms:created xsi:type="dcterms:W3CDTF">2018-01-22T05:01:00Z</dcterms:created>
  <dcterms:modified xsi:type="dcterms:W3CDTF">2018-01-23T03:24:00Z</dcterms:modified>
</cp:coreProperties>
</file>