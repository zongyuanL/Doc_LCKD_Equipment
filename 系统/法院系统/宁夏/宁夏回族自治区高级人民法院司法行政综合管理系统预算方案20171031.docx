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A64BB" w14:textId="77777777" w:rsidR="0024211F" w:rsidRPr="0024211F" w:rsidRDefault="0024211F" w:rsidP="000E0D93">
      <w:pPr>
        <w:ind w:firstLineChars="27" w:firstLine="140"/>
        <w:jc w:val="center"/>
        <w:rPr>
          <w:rFonts w:ascii="仿宋" w:eastAsia="仿宋" w:hAnsi="仿宋"/>
          <w:b/>
          <w:sz w:val="52"/>
          <w:szCs w:val="52"/>
        </w:rPr>
      </w:pPr>
    </w:p>
    <w:p w14:paraId="3DC7101B" w14:textId="77777777" w:rsidR="0024211F" w:rsidRPr="0024211F" w:rsidRDefault="005E296F" w:rsidP="000E0D93">
      <w:pPr>
        <w:ind w:firstLineChars="27" w:firstLine="140"/>
        <w:jc w:val="center"/>
        <w:rPr>
          <w:rFonts w:ascii="仿宋" w:eastAsia="仿宋" w:hAnsi="仿宋"/>
          <w:b/>
          <w:sz w:val="52"/>
          <w:szCs w:val="52"/>
        </w:rPr>
      </w:pPr>
      <w:r>
        <w:rPr>
          <w:rFonts w:ascii="仿宋" w:eastAsia="仿宋" w:hAnsi="仿宋" w:hint="eastAsia"/>
          <w:b/>
          <w:sz w:val="52"/>
          <w:szCs w:val="52"/>
        </w:rPr>
        <w:t>宁夏回族自治区</w:t>
      </w:r>
      <w:r w:rsidR="0024211F" w:rsidRPr="0024211F">
        <w:rPr>
          <w:rFonts w:ascii="仿宋" w:eastAsia="仿宋" w:hAnsi="仿宋"/>
          <w:b/>
          <w:sz w:val="52"/>
          <w:szCs w:val="52"/>
        </w:rPr>
        <w:t>高级人民</w:t>
      </w:r>
      <w:r w:rsidR="003F62D9" w:rsidRPr="0024211F">
        <w:rPr>
          <w:rFonts w:ascii="仿宋" w:eastAsia="仿宋" w:hAnsi="仿宋" w:hint="eastAsia"/>
          <w:b/>
          <w:sz w:val="52"/>
          <w:szCs w:val="52"/>
        </w:rPr>
        <w:t>法院</w:t>
      </w:r>
    </w:p>
    <w:p w14:paraId="18C1C22A" w14:textId="77777777" w:rsidR="00E216F6" w:rsidRPr="0024211F" w:rsidRDefault="003F62D9" w:rsidP="000E0D93">
      <w:pPr>
        <w:ind w:firstLineChars="0" w:firstLine="0"/>
        <w:jc w:val="center"/>
        <w:rPr>
          <w:rFonts w:ascii="仿宋" w:eastAsia="仿宋" w:hAnsi="仿宋"/>
          <w:b/>
          <w:sz w:val="52"/>
          <w:szCs w:val="52"/>
        </w:rPr>
      </w:pPr>
      <w:r w:rsidRPr="0024211F">
        <w:rPr>
          <w:rFonts w:ascii="仿宋" w:eastAsia="仿宋" w:hAnsi="仿宋" w:hint="eastAsia"/>
          <w:b/>
          <w:sz w:val="52"/>
          <w:szCs w:val="52"/>
        </w:rPr>
        <w:t>司法行政综合管理系统</w:t>
      </w:r>
    </w:p>
    <w:p w14:paraId="5C427D61" w14:textId="77777777" w:rsidR="00E216F6" w:rsidRPr="003328A6" w:rsidRDefault="00E216F6" w:rsidP="000E0D93">
      <w:pPr>
        <w:ind w:left="1040" w:firstLine="1040"/>
        <w:rPr>
          <w:rFonts w:ascii="仿宋" w:eastAsia="仿宋" w:hAnsi="仿宋"/>
          <w:sz w:val="52"/>
          <w:szCs w:val="52"/>
        </w:rPr>
      </w:pPr>
    </w:p>
    <w:p w14:paraId="7DD0CDF2" w14:textId="77777777" w:rsidR="00876891" w:rsidRDefault="00876891" w:rsidP="000E0D93">
      <w:pPr>
        <w:ind w:firstLineChars="27" w:firstLine="194"/>
        <w:jc w:val="center"/>
        <w:rPr>
          <w:ins w:id="0" w:author="微软用户" w:date="2017-11-01T09:18:00Z"/>
          <w:rFonts w:ascii="仿宋" w:eastAsia="仿宋" w:hAnsi="仿宋"/>
          <w:b/>
          <w:sz w:val="72"/>
          <w:szCs w:val="72"/>
        </w:rPr>
      </w:pPr>
      <w:ins w:id="1" w:author="微软用户" w:date="2017-11-01T09:18:00Z">
        <w:r>
          <w:rPr>
            <w:rFonts w:ascii="仿宋" w:eastAsia="仿宋" w:hAnsi="仿宋" w:hint="eastAsia"/>
            <w:b/>
            <w:sz w:val="72"/>
            <w:szCs w:val="72"/>
          </w:rPr>
          <w:t>规</w:t>
        </w:r>
      </w:ins>
    </w:p>
    <w:p w14:paraId="4E79C9B4" w14:textId="77777777" w:rsidR="00E216F6" w:rsidRPr="0024211F" w:rsidDel="00876891" w:rsidRDefault="002B4995" w:rsidP="000E0D93">
      <w:pPr>
        <w:ind w:firstLineChars="27" w:firstLine="194"/>
        <w:jc w:val="center"/>
        <w:rPr>
          <w:del w:id="2" w:author="微软用户" w:date="2017-11-01T09:18:00Z"/>
          <w:rFonts w:ascii="仿宋" w:eastAsia="仿宋" w:hAnsi="仿宋"/>
          <w:b/>
          <w:sz w:val="72"/>
          <w:szCs w:val="72"/>
        </w:rPr>
      </w:pPr>
      <w:del w:id="3" w:author="微软用户" w:date="2017-11-01T09:18:00Z">
        <w:r w:rsidDel="00876891">
          <w:rPr>
            <w:rFonts w:ascii="仿宋" w:eastAsia="仿宋" w:hAnsi="仿宋" w:hint="eastAsia"/>
            <w:b/>
            <w:sz w:val="72"/>
            <w:szCs w:val="72"/>
          </w:rPr>
          <w:delText>预</w:delText>
        </w:r>
      </w:del>
    </w:p>
    <w:p w14:paraId="313BE3EB" w14:textId="77777777" w:rsidR="00E216F6" w:rsidRPr="0024211F" w:rsidRDefault="00E216F6" w:rsidP="000E0D93">
      <w:pPr>
        <w:ind w:left="1044" w:firstLine="1440"/>
        <w:jc w:val="center"/>
        <w:rPr>
          <w:rFonts w:ascii="仿宋" w:eastAsia="仿宋" w:hAnsi="仿宋"/>
          <w:b/>
          <w:sz w:val="72"/>
          <w:szCs w:val="72"/>
        </w:rPr>
      </w:pPr>
    </w:p>
    <w:p w14:paraId="61A38CEE" w14:textId="77777777" w:rsidR="00876891" w:rsidRPr="0024211F" w:rsidRDefault="00876891" w:rsidP="00876891">
      <w:pPr>
        <w:ind w:firstLineChars="27" w:firstLine="194"/>
        <w:jc w:val="center"/>
        <w:rPr>
          <w:ins w:id="4" w:author="微软用户" w:date="2017-11-01T09:18:00Z"/>
          <w:rFonts w:ascii="仿宋" w:eastAsia="仿宋" w:hAnsi="仿宋"/>
          <w:b/>
          <w:sz w:val="72"/>
          <w:szCs w:val="72"/>
        </w:rPr>
      </w:pPr>
      <w:ins w:id="5" w:author="微软用户" w:date="2017-11-01T09:18:00Z">
        <w:r>
          <w:rPr>
            <w:rFonts w:ascii="仿宋" w:eastAsia="仿宋" w:hAnsi="仿宋" w:hint="eastAsia"/>
            <w:b/>
            <w:sz w:val="72"/>
            <w:szCs w:val="72"/>
          </w:rPr>
          <w:t>划</w:t>
        </w:r>
      </w:ins>
    </w:p>
    <w:p w14:paraId="5A626924" w14:textId="77777777" w:rsidR="00E216F6" w:rsidRPr="0024211F" w:rsidRDefault="002B4995" w:rsidP="000E0D93">
      <w:pPr>
        <w:ind w:firstLineChars="27" w:firstLine="194"/>
        <w:jc w:val="center"/>
        <w:rPr>
          <w:rFonts w:ascii="仿宋" w:eastAsia="仿宋" w:hAnsi="仿宋"/>
          <w:b/>
          <w:sz w:val="72"/>
          <w:szCs w:val="72"/>
        </w:rPr>
      </w:pPr>
      <w:del w:id="6" w:author="微软用户" w:date="2017-11-01T09:18:00Z">
        <w:r w:rsidDel="00876891">
          <w:rPr>
            <w:rFonts w:ascii="仿宋" w:eastAsia="仿宋" w:hAnsi="仿宋" w:hint="eastAsia"/>
            <w:b/>
            <w:sz w:val="72"/>
            <w:szCs w:val="72"/>
          </w:rPr>
          <w:delText>算</w:delText>
        </w:r>
      </w:del>
    </w:p>
    <w:p w14:paraId="0C686C63" w14:textId="77777777" w:rsidR="00E216F6" w:rsidRPr="0024211F" w:rsidRDefault="00E216F6" w:rsidP="000E0D93">
      <w:pPr>
        <w:ind w:left="1044" w:firstLine="1440"/>
        <w:jc w:val="center"/>
        <w:rPr>
          <w:rFonts w:ascii="仿宋" w:eastAsia="仿宋" w:hAnsi="仿宋"/>
          <w:b/>
          <w:sz w:val="72"/>
          <w:szCs w:val="72"/>
        </w:rPr>
      </w:pPr>
    </w:p>
    <w:p w14:paraId="1D12D16E" w14:textId="77777777" w:rsidR="00E216F6" w:rsidRPr="0024211F" w:rsidRDefault="003F62D9" w:rsidP="000E0D93">
      <w:pPr>
        <w:ind w:firstLineChars="27" w:firstLine="194"/>
        <w:jc w:val="center"/>
        <w:rPr>
          <w:rFonts w:ascii="仿宋" w:eastAsia="仿宋" w:hAnsi="仿宋"/>
          <w:b/>
          <w:sz w:val="72"/>
          <w:szCs w:val="72"/>
        </w:rPr>
      </w:pPr>
      <w:r w:rsidRPr="0024211F">
        <w:rPr>
          <w:rFonts w:ascii="仿宋" w:eastAsia="仿宋" w:hAnsi="仿宋" w:hint="eastAsia"/>
          <w:b/>
          <w:sz w:val="72"/>
          <w:szCs w:val="72"/>
        </w:rPr>
        <w:t>方</w:t>
      </w:r>
    </w:p>
    <w:p w14:paraId="75F93D07" w14:textId="77777777" w:rsidR="00E216F6" w:rsidRPr="0024211F" w:rsidRDefault="00E216F6" w:rsidP="000E0D93">
      <w:pPr>
        <w:ind w:left="1044" w:firstLine="1440"/>
        <w:jc w:val="center"/>
        <w:rPr>
          <w:rFonts w:ascii="仿宋" w:eastAsia="仿宋" w:hAnsi="仿宋"/>
          <w:b/>
          <w:sz w:val="72"/>
          <w:szCs w:val="72"/>
        </w:rPr>
      </w:pPr>
    </w:p>
    <w:p w14:paraId="75A72E1A" w14:textId="77777777" w:rsidR="00E216F6" w:rsidRPr="0024211F" w:rsidRDefault="003F62D9" w:rsidP="000E0D93">
      <w:pPr>
        <w:ind w:firstLineChars="27" w:firstLine="194"/>
        <w:jc w:val="center"/>
        <w:rPr>
          <w:rFonts w:ascii="仿宋" w:eastAsia="仿宋" w:hAnsi="仿宋"/>
          <w:b/>
          <w:sz w:val="72"/>
          <w:szCs w:val="72"/>
        </w:rPr>
      </w:pPr>
      <w:r w:rsidRPr="0024211F">
        <w:rPr>
          <w:rFonts w:ascii="仿宋" w:eastAsia="仿宋" w:hAnsi="仿宋" w:hint="eastAsia"/>
          <w:b/>
          <w:sz w:val="72"/>
          <w:szCs w:val="72"/>
        </w:rPr>
        <w:t>案</w:t>
      </w:r>
    </w:p>
    <w:p w14:paraId="29A07F54" w14:textId="77777777" w:rsidR="00E216F6" w:rsidRPr="003328A6" w:rsidRDefault="00E216F6" w:rsidP="000E0D93">
      <w:pPr>
        <w:ind w:firstLine="1040"/>
        <w:jc w:val="center"/>
        <w:rPr>
          <w:rFonts w:ascii="仿宋" w:eastAsia="仿宋" w:hAnsi="仿宋"/>
          <w:sz w:val="52"/>
          <w:szCs w:val="52"/>
        </w:rPr>
      </w:pPr>
    </w:p>
    <w:p w14:paraId="0D4171F1" w14:textId="77777777" w:rsidR="00E216F6" w:rsidRPr="003328A6" w:rsidRDefault="00E216F6" w:rsidP="000E0D93">
      <w:pPr>
        <w:ind w:left="480" w:firstLine="420"/>
        <w:jc w:val="center"/>
        <w:rPr>
          <w:rFonts w:ascii="仿宋" w:eastAsia="仿宋" w:hAnsi="仿宋"/>
        </w:rPr>
      </w:pPr>
    </w:p>
    <w:p w14:paraId="22BCD569" w14:textId="77777777" w:rsidR="00E216F6" w:rsidRPr="003328A6" w:rsidRDefault="00E216F6" w:rsidP="000E0D93">
      <w:pPr>
        <w:ind w:left="480" w:firstLine="420"/>
        <w:jc w:val="center"/>
        <w:rPr>
          <w:rFonts w:ascii="仿宋" w:eastAsia="仿宋" w:hAnsi="仿宋"/>
        </w:rPr>
      </w:pPr>
    </w:p>
    <w:p w14:paraId="4153F316" w14:textId="77777777" w:rsidR="00E216F6" w:rsidRPr="003328A6" w:rsidRDefault="003F62D9" w:rsidP="000E0D93">
      <w:pPr>
        <w:ind w:firstLine="640"/>
        <w:jc w:val="center"/>
        <w:rPr>
          <w:rFonts w:ascii="仿宋" w:eastAsia="仿宋" w:hAnsi="仿宋"/>
        </w:rPr>
      </w:pPr>
      <w:r w:rsidRPr="003328A6">
        <w:rPr>
          <w:rFonts w:ascii="仿宋" w:eastAsia="仿宋" w:hAnsi="仿宋" w:hint="eastAsia"/>
          <w:sz w:val="32"/>
          <w:szCs w:val="32"/>
        </w:rPr>
        <w:t>2017年1</w:t>
      </w:r>
      <w:r w:rsidR="009529EC">
        <w:rPr>
          <w:rFonts w:ascii="仿宋" w:eastAsia="仿宋" w:hAnsi="仿宋" w:hint="eastAsia"/>
          <w:sz w:val="32"/>
          <w:szCs w:val="32"/>
        </w:rPr>
        <w:t>1</w:t>
      </w:r>
      <w:r w:rsidRPr="003328A6">
        <w:rPr>
          <w:rFonts w:ascii="仿宋" w:eastAsia="仿宋" w:hAnsi="仿宋" w:hint="eastAsia"/>
          <w:sz w:val="32"/>
          <w:szCs w:val="32"/>
        </w:rPr>
        <w:t>月</w:t>
      </w:r>
      <w:r w:rsidRPr="003328A6">
        <w:rPr>
          <w:rFonts w:ascii="仿宋" w:eastAsia="仿宋" w:hAnsi="仿宋"/>
        </w:rPr>
        <w:br w:type="page"/>
      </w:r>
    </w:p>
    <w:sdt>
      <w:sdtPr>
        <w:rPr>
          <w:rFonts w:ascii="仿宋" w:eastAsia="仿宋" w:hAnsi="仿宋" w:cs="Times New Roman"/>
          <w:b w:val="0"/>
          <w:bCs w:val="0"/>
          <w:color w:val="auto"/>
          <w:kern w:val="2"/>
          <w:sz w:val="21"/>
          <w:szCs w:val="20"/>
          <w:lang w:val="zh-CN"/>
        </w:rPr>
        <w:id w:val="-1400903269"/>
      </w:sdtPr>
      <w:sdtContent>
        <w:p w14:paraId="4CA179F1" w14:textId="77777777" w:rsidR="00E216F6" w:rsidRPr="003328A6" w:rsidRDefault="003F62D9" w:rsidP="000E0D93">
          <w:pPr>
            <w:pStyle w:val="TOC1"/>
            <w:spacing w:line="360" w:lineRule="auto"/>
            <w:ind w:firstLine="420"/>
            <w:jc w:val="center"/>
            <w:rPr>
              <w:rFonts w:ascii="仿宋" w:eastAsia="仿宋" w:hAnsi="仿宋"/>
            </w:rPr>
          </w:pPr>
          <w:r w:rsidRPr="003328A6">
            <w:rPr>
              <w:rFonts w:ascii="仿宋" w:eastAsia="仿宋" w:hAnsi="仿宋"/>
              <w:lang w:val="zh-CN"/>
            </w:rPr>
            <w:t>目录</w:t>
          </w:r>
        </w:p>
        <w:p w14:paraId="69D0026B" w14:textId="77777777" w:rsidR="00D86B81" w:rsidRDefault="004F7889">
          <w:pPr>
            <w:pStyle w:val="11"/>
            <w:tabs>
              <w:tab w:val="left" w:pos="1680"/>
            </w:tabs>
            <w:rPr>
              <w:rFonts w:asciiTheme="minorHAnsi" w:eastAsiaTheme="minorEastAsia" w:hAnsiTheme="minorHAnsi" w:cstheme="minorBidi"/>
              <w:noProof/>
              <w:szCs w:val="22"/>
            </w:rPr>
          </w:pPr>
          <w:r w:rsidRPr="003328A6">
            <w:rPr>
              <w:rFonts w:ascii="仿宋" w:eastAsia="仿宋" w:hAnsi="仿宋"/>
            </w:rPr>
            <w:fldChar w:fldCharType="begin"/>
          </w:r>
          <w:r w:rsidR="003328A6" w:rsidRPr="003328A6">
            <w:rPr>
              <w:rFonts w:ascii="仿宋" w:eastAsia="仿宋" w:hAnsi="仿宋"/>
            </w:rPr>
            <w:instrText xml:space="preserve"> TOC \o "1-2" \h \z \u </w:instrText>
          </w:r>
          <w:r w:rsidRPr="003328A6">
            <w:rPr>
              <w:rFonts w:ascii="仿宋" w:eastAsia="仿宋" w:hAnsi="仿宋"/>
            </w:rPr>
            <w:fldChar w:fldCharType="separate"/>
          </w:r>
          <w:hyperlink w:anchor="_Toc497257421" w:history="1">
            <w:r w:rsidR="00D86B81" w:rsidRPr="00254BE0">
              <w:rPr>
                <w:rStyle w:val="ab"/>
                <w:rFonts w:ascii="仿宋" w:eastAsia="仿宋" w:hAnsi="仿宋"/>
                <w:noProof/>
              </w:rPr>
              <w:t>第一章</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项目概述</w:t>
            </w:r>
            <w:r w:rsidR="00D86B81">
              <w:rPr>
                <w:noProof/>
                <w:webHidden/>
              </w:rPr>
              <w:tab/>
            </w:r>
            <w:r>
              <w:rPr>
                <w:noProof/>
                <w:webHidden/>
              </w:rPr>
              <w:fldChar w:fldCharType="begin"/>
            </w:r>
            <w:r w:rsidR="00D86B81">
              <w:rPr>
                <w:noProof/>
                <w:webHidden/>
              </w:rPr>
              <w:instrText xml:space="preserve"> PAGEREF _Toc497257421 \h </w:instrText>
            </w:r>
            <w:r>
              <w:rPr>
                <w:noProof/>
                <w:webHidden/>
              </w:rPr>
            </w:r>
            <w:r>
              <w:rPr>
                <w:noProof/>
                <w:webHidden/>
              </w:rPr>
              <w:fldChar w:fldCharType="separate"/>
            </w:r>
            <w:r w:rsidR="006B48E8">
              <w:rPr>
                <w:noProof/>
                <w:webHidden/>
              </w:rPr>
              <w:t>2</w:t>
            </w:r>
            <w:r>
              <w:rPr>
                <w:noProof/>
                <w:webHidden/>
              </w:rPr>
              <w:fldChar w:fldCharType="end"/>
            </w:r>
          </w:hyperlink>
        </w:p>
        <w:p w14:paraId="6BF9A3FA" w14:textId="77777777" w:rsidR="00D86B81" w:rsidRDefault="00AA38BE">
          <w:pPr>
            <w:pStyle w:val="11"/>
            <w:tabs>
              <w:tab w:val="left" w:pos="1680"/>
            </w:tabs>
            <w:rPr>
              <w:rFonts w:asciiTheme="minorHAnsi" w:eastAsiaTheme="minorEastAsia" w:hAnsiTheme="minorHAnsi" w:cstheme="minorBidi"/>
              <w:noProof/>
              <w:szCs w:val="22"/>
            </w:rPr>
          </w:pPr>
          <w:hyperlink w:anchor="_Toc497257422" w:history="1">
            <w:r w:rsidR="00D86B81" w:rsidRPr="00254BE0">
              <w:rPr>
                <w:rStyle w:val="ab"/>
                <w:rFonts w:ascii="仿宋" w:eastAsia="仿宋" w:hAnsi="仿宋"/>
                <w:noProof/>
              </w:rPr>
              <w:t>第二章</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建设目标</w:t>
            </w:r>
            <w:r w:rsidR="00D86B81">
              <w:rPr>
                <w:noProof/>
                <w:webHidden/>
              </w:rPr>
              <w:tab/>
            </w:r>
            <w:r w:rsidR="004F7889">
              <w:rPr>
                <w:noProof/>
                <w:webHidden/>
              </w:rPr>
              <w:fldChar w:fldCharType="begin"/>
            </w:r>
            <w:r w:rsidR="00D86B81">
              <w:rPr>
                <w:noProof/>
                <w:webHidden/>
              </w:rPr>
              <w:instrText xml:space="preserve"> PAGEREF _Toc497257422 \h </w:instrText>
            </w:r>
            <w:r w:rsidR="004F7889">
              <w:rPr>
                <w:noProof/>
                <w:webHidden/>
              </w:rPr>
            </w:r>
            <w:r w:rsidR="004F7889">
              <w:rPr>
                <w:noProof/>
                <w:webHidden/>
              </w:rPr>
              <w:fldChar w:fldCharType="separate"/>
            </w:r>
            <w:r w:rsidR="006B48E8">
              <w:rPr>
                <w:noProof/>
                <w:webHidden/>
              </w:rPr>
              <w:t>3</w:t>
            </w:r>
            <w:r w:rsidR="004F7889">
              <w:rPr>
                <w:noProof/>
                <w:webHidden/>
              </w:rPr>
              <w:fldChar w:fldCharType="end"/>
            </w:r>
          </w:hyperlink>
        </w:p>
        <w:p w14:paraId="6314973E" w14:textId="77777777" w:rsidR="00D86B81" w:rsidRDefault="00AA38BE">
          <w:pPr>
            <w:pStyle w:val="11"/>
            <w:tabs>
              <w:tab w:val="left" w:pos="1680"/>
            </w:tabs>
            <w:rPr>
              <w:rFonts w:asciiTheme="minorHAnsi" w:eastAsiaTheme="minorEastAsia" w:hAnsiTheme="minorHAnsi" w:cstheme="minorBidi"/>
              <w:noProof/>
              <w:szCs w:val="22"/>
            </w:rPr>
          </w:pPr>
          <w:hyperlink w:anchor="_Toc497257423" w:history="1">
            <w:r w:rsidR="00D86B81" w:rsidRPr="00254BE0">
              <w:rPr>
                <w:rStyle w:val="ab"/>
                <w:rFonts w:ascii="仿宋" w:eastAsia="仿宋" w:hAnsi="仿宋"/>
                <w:noProof/>
              </w:rPr>
              <w:t>第三章</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系统介绍</w:t>
            </w:r>
            <w:r w:rsidR="00D86B81">
              <w:rPr>
                <w:noProof/>
                <w:webHidden/>
              </w:rPr>
              <w:tab/>
            </w:r>
            <w:r w:rsidR="004F7889">
              <w:rPr>
                <w:noProof/>
                <w:webHidden/>
              </w:rPr>
              <w:fldChar w:fldCharType="begin"/>
            </w:r>
            <w:r w:rsidR="00D86B81">
              <w:rPr>
                <w:noProof/>
                <w:webHidden/>
              </w:rPr>
              <w:instrText xml:space="preserve"> PAGEREF _Toc497257423 \h </w:instrText>
            </w:r>
            <w:r w:rsidR="004F7889">
              <w:rPr>
                <w:noProof/>
                <w:webHidden/>
              </w:rPr>
            </w:r>
            <w:r w:rsidR="004F7889">
              <w:rPr>
                <w:noProof/>
                <w:webHidden/>
              </w:rPr>
              <w:fldChar w:fldCharType="separate"/>
            </w:r>
            <w:r w:rsidR="006B48E8">
              <w:rPr>
                <w:noProof/>
                <w:webHidden/>
              </w:rPr>
              <w:t>4</w:t>
            </w:r>
            <w:r w:rsidR="004F7889">
              <w:rPr>
                <w:noProof/>
                <w:webHidden/>
              </w:rPr>
              <w:fldChar w:fldCharType="end"/>
            </w:r>
          </w:hyperlink>
        </w:p>
        <w:p w14:paraId="27FB153E" w14:textId="77777777" w:rsidR="00D86B81" w:rsidRDefault="00AA38BE">
          <w:pPr>
            <w:pStyle w:val="21"/>
            <w:tabs>
              <w:tab w:val="left" w:pos="1260"/>
              <w:tab w:val="right" w:leader="dot" w:pos="8296"/>
            </w:tabs>
            <w:ind w:firstLine="420"/>
            <w:rPr>
              <w:rFonts w:asciiTheme="minorHAnsi" w:eastAsiaTheme="minorEastAsia" w:hAnsiTheme="minorHAnsi" w:cstheme="minorBidi"/>
              <w:noProof/>
              <w:szCs w:val="22"/>
            </w:rPr>
          </w:pPr>
          <w:hyperlink w:anchor="_Toc497257424" w:history="1">
            <w:r w:rsidR="00D86B81" w:rsidRPr="00254BE0">
              <w:rPr>
                <w:rStyle w:val="ab"/>
                <w:rFonts w:ascii="仿宋" w:eastAsia="仿宋" w:hAnsi="仿宋"/>
                <w:noProof/>
              </w:rPr>
              <w:t>1</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系统功能设计</w:t>
            </w:r>
            <w:r w:rsidR="00D86B81">
              <w:rPr>
                <w:noProof/>
                <w:webHidden/>
              </w:rPr>
              <w:tab/>
            </w:r>
            <w:r w:rsidR="004F7889">
              <w:rPr>
                <w:noProof/>
                <w:webHidden/>
              </w:rPr>
              <w:fldChar w:fldCharType="begin"/>
            </w:r>
            <w:r w:rsidR="00D86B81">
              <w:rPr>
                <w:noProof/>
                <w:webHidden/>
              </w:rPr>
              <w:instrText xml:space="preserve"> PAGEREF _Toc497257424 \h </w:instrText>
            </w:r>
            <w:r w:rsidR="004F7889">
              <w:rPr>
                <w:noProof/>
                <w:webHidden/>
              </w:rPr>
            </w:r>
            <w:r w:rsidR="004F7889">
              <w:rPr>
                <w:noProof/>
                <w:webHidden/>
              </w:rPr>
              <w:fldChar w:fldCharType="separate"/>
            </w:r>
            <w:r w:rsidR="006B48E8">
              <w:rPr>
                <w:noProof/>
                <w:webHidden/>
              </w:rPr>
              <w:t>5</w:t>
            </w:r>
            <w:r w:rsidR="004F7889">
              <w:rPr>
                <w:noProof/>
                <w:webHidden/>
              </w:rPr>
              <w:fldChar w:fldCharType="end"/>
            </w:r>
          </w:hyperlink>
        </w:p>
        <w:p w14:paraId="666ABEB1" w14:textId="77777777" w:rsidR="00D86B81" w:rsidRDefault="00AA38BE">
          <w:pPr>
            <w:pStyle w:val="21"/>
            <w:tabs>
              <w:tab w:val="left" w:pos="1260"/>
              <w:tab w:val="right" w:leader="dot" w:pos="8296"/>
            </w:tabs>
            <w:ind w:firstLine="420"/>
            <w:rPr>
              <w:rFonts w:asciiTheme="minorHAnsi" w:eastAsiaTheme="minorEastAsia" w:hAnsiTheme="minorHAnsi" w:cstheme="minorBidi"/>
              <w:noProof/>
              <w:szCs w:val="22"/>
            </w:rPr>
          </w:pPr>
          <w:hyperlink w:anchor="_Toc497257425" w:history="1">
            <w:r w:rsidR="00D86B81" w:rsidRPr="00254BE0">
              <w:rPr>
                <w:rStyle w:val="ab"/>
                <w:rFonts w:ascii="仿宋" w:eastAsia="仿宋" w:hAnsi="仿宋"/>
                <w:noProof/>
              </w:rPr>
              <w:t>2</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关于二次开发定义</w:t>
            </w:r>
            <w:r w:rsidR="00D86B81">
              <w:rPr>
                <w:noProof/>
                <w:webHidden/>
              </w:rPr>
              <w:tab/>
            </w:r>
            <w:r w:rsidR="004F7889">
              <w:rPr>
                <w:noProof/>
                <w:webHidden/>
              </w:rPr>
              <w:fldChar w:fldCharType="begin"/>
            </w:r>
            <w:r w:rsidR="00D86B81">
              <w:rPr>
                <w:noProof/>
                <w:webHidden/>
              </w:rPr>
              <w:instrText xml:space="preserve"> PAGEREF _Toc497257425 \h </w:instrText>
            </w:r>
            <w:r w:rsidR="004F7889">
              <w:rPr>
                <w:noProof/>
                <w:webHidden/>
              </w:rPr>
            </w:r>
            <w:r w:rsidR="004F7889">
              <w:rPr>
                <w:noProof/>
                <w:webHidden/>
              </w:rPr>
              <w:fldChar w:fldCharType="separate"/>
            </w:r>
            <w:r w:rsidR="006B48E8">
              <w:rPr>
                <w:noProof/>
                <w:webHidden/>
              </w:rPr>
              <w:t>7</w:t>
            </w:r>
            <w:r w:rsidR="004F7889">
              <w:rPr>
                <w:noProof/>
                <w:webHidden/>
              </w:rPr>
              <w:fldChar w:fldCharType="end"/>
            </w:r>
          </w:hyperlink>
        </w:p>
        <w:p w14:paraId="28227DF8" w14:textId="77777777" w:rsidR="00D86B81" w:rsidRDefault="00AA38BE">
          <w:pPr>
            <w:pStyle w:val="11"/>
            <w:tabs>
              <w:tab w:val="left" w:pos="1680"/>
            </w:tabs>
            <w:rPr>
              <w:rFonts w:asciiTheme="minorHAnsi" w:eastAsiaTheme="minorEastAsia" w:hAnsiTheme="minorHAnsi" w:cstheme="minorBidi"/>
              <w:noProof/>
              <w:szCs w:val="22"/>
            </w:rPr>
          </w:pPr>
          <w:hyperlink w:anchor="_Toc497257426" w:history="1">
            <w:r w:rsidR="00D86B81" w:rsidRPr="00254BE0">
              <w:rPr>
                <w:rStyle w:val="ab"/>
                <w:rFonts w:ascii="仿宋" w:eastAsia="仿宋" w:hAnsi="仿宋"/>
                <w:noProof/>
              </w:rPr>
              <w:t>第四章</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系统建设步骤及内容</w:t>
            </w:r>
            <w:r w:rsidR="00D86B81">
              <w:rPr>
                <w:noProof/>
                <w:webHidden/>
              </w:rPr>
              <w:tab/>
            </w:r>
            <w:r w:rsidR="004F7889">
              <w:rPr>
                <w:noProof/>
                <w:webHidden/>
              </w:rPr>
              <w:fldChar w:fldCharType="begin"/>
            </w:r>
            <w:r w:rsidR="00D86B81">
              <w:rPr>
                <w:noProof/>
                <w:webHidden/>
              </w:rPr>
              <w:instrText xml:space="preserve"> PAGEREF _Toc497257426 \h </w:instrText>
            </w:r>
            <w:r w:rsidR="004F7889">
              <w:rPr>
                <w:noProof/>
                <w:webHidden/>
              </w:rPr>
            </w:r>
            <w:r w:rsidR="004F7889">
              <w:rPr>
                <w:noProof/>
                <w:webHidden/>
              </w:rPr>
              <w:fldChar w:fldCharType="separate"/>
            </w:r>
            <w:r w:rsidR="006B48E8">
              <w:rPr>
                <w:noProof/>
                <w:webHidden/>
              </w:rPr>
              <w:t>8</w:t>
            </w:r>
            <w:r w:rsidR="004F7889">
              <w:rPr>
                <w:noProof/>
                <w:webHidden/>
              </w:rPr>
              <w:fldChar w:fldCharType="end"/>
            </w:r>
          </w:hyperlink>
        </w:p>
        <w:p w14:paraId="4E475BA0" w14:textId="77777777" w:rsidR="00D86B81" w:rsidRDefault="00AA38BE">
          <w:pPr>
            <w:pStyle w:val="21"/>
            <w:tabs>
              <w:tab w:val="left" w:pos="1260"/>
              <w:tab w:val="right" w:leader="dot" w:pos="8296"/>
            </w:tabs>
            <w:ind w:firstLine="420"/>
            <w:rPr>
              <w:rFonts w:asciiTheme="minorHAnsi" w:eastAsiaTheme="minorEastAsia" w:hAnsiTheme="minorHAnsi" w:cstheme="minorBidi"/>
              <w:noProof/>
              <w:szCs w:val="22"/>
            </w:rPr>
          </w:pPr>
          <w:hyperlink w:anchor="_Toc497257427" w:history="1">
            <w:r w:rsidR="00D86B81" w:rsidRPr="00254BE0">
              <w:rPr>
                <w:rStyle w:val="ab"/>
                <w:rFonts w:ascii="仿宋" w:eastAsia="仿宋" w:hAnsi="仿宋"/>
                <w:noProof/>
              </w:rPr>
              <w:t>1</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第一期</w:t>
            </w:r>
            <w:r w:rsidR="00D86B81">
              <w:rPr>
                <w:noProof/>
                <w:webHidden/>
              </w:rPr>
              <w:tab/>
            </w:r>
            <w:r w:rsidR="004F7889">
              <w:rPr>
                <w:noProof/>
                <w:webHidden/>
              </w:rPr>
              <w:fldChar w:fldCharType="begin"/>
            </w:r>
            <w:r w:rsidR="00D86B81">
              <w:rPr>
                <w:noProof/>
                <w:webHidden/>
              </w:rPr>
              <w:instrText xml:space="preserve"> PAGEREF _Toc497257427 \h </w:instrText>
            </w:r>
            <w:r w:rsidR="004F7889">
              <w:rPr>
                <w:noProof/>
                <w:webHidden/>
              </w:rPr>
            </w:r>
            <w:r w:rsidR="004F7889">
              <w:rPr>
                <w:noProof/>
                <w:webHidden/>
              </w:rPr>
              <w:fldChar w:fldCharType="separate"/>
            </w:r>
            <w:r w:rsidR="006B48E8">
              <w:rPr>
                <w:noProof/>
                <w:webHidden/>
              </w:rPr>
              <w:t>8</w:t>
            </w:r>
            <w:r w:rsidR="004F7889">
              <w:rPr>
                <w:noProof/>
                <w:webHidden/>
              </w:rPr>
              <w:fldChar w:fldCharType="end"/>
            </w:r>
          </w:hyperlink>
        </w:p>
        <w:p w14:paraId="2292DC5F" w14:textId="77777777" w:rsidR="00D86B81" w:rsidRDefault="00AA38BE">
          <w:pPr>
            <w:pStyle w:val="21"/>
            <w:tabs>
              <w:tab w:val="left" w:pos="1260"/>
              <w:tab w:val="right" w:leader="dot" w:pos="8296"/>
            </w:tabs>
            <w:ind w:firstLine="420"/>
            <w:rPr>
              <w:rFonts w:asciiTheme="minorHAnsi" w:eastAsiaTheme="minorEastAsia" w:hAnsiTheme="minorHAnsi" w:cstheme="minorBidi"/>
              <w:noProof/>
              <w:szCs w:val="22"/>
            </w:rPr>
          </w:pPr>
          <w:hyperlink w:anchor="_Toc497257428" w:history="1">
            <w:r w:rsidR="00D86B81" w:rsidRPr="00254BE0">
              <w:rPr>
                <w:rStyle w:val="ab"/>
                <w:rFonts w:ascii="仿宋" w:eastAsia="仿宋" w:hAnsi="仿宋"/>
                <w:noProof/>
              </w:rPr>
              <w:t>2</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第二期</w:t>
            </w:r>
            <w:r w:rsidR="00D86B81">
              <w:rPr>
                <w:noProof/>
                <w:webHidden/>
              </w:rPr>
              <w:tab/>
            </w:r>
            <w:r w:rsidR="004F7889">
              <w:rPr>
                <w:noProof/>
                <w:webHidden/>
              </w:rPr>
              <w:fldChar w:fldCharType="begin"/>
            </w:r>
            <w:r w:rsidR="00D86B81">
              <w:rPr>
                <w:noProof/>
                <w:webHidden/>
              </w:rPr>
              <w:instrText xml:space="preserve"> PAGEREF _Toc497257428 \h </w:instrText>
            </w:r>
            <w:r w:rsidR="004F7889">
              <w:rPr>
                <w:noProof/>
                <w:webHidden/>
              </w:rPr>
            </w:r>
            <w:r w:rsidR="004F7889">
              <w:rPr>
                <w:noProof/>
                <w:webHidden/>
              </w:rPr>
              <w:fldChar w:fldCharType="separate"/>
            </w:r>
            <w:r w:rsidR="006B48E8">
              <w:rPr>
                <w:noProof/>
                <w:webHidden/>
              </w:rPr>
              <w:t>9</w:t>
            </w:r>
            <w:r w:rsidR="004F7889">
              <w:rPr>
                <w:noProof/>
                <w:webHidden/>
              </w:rPr>
              <w:fldChar w:fldCharType="end"/>
            </w:r>
          </w:hyperlink>
        </w:p>
        <w:p w14:paraId="771CFAC8" w14:textId="77777777" w:rsidR="00D86B81" w:rsidRDefault="00AA38BE">
          <w:pPr>
            <w:pStyle w:val="21"/>
            <w:tabs>
              <w:tab w:val="left" w:pos="1260"/>
              <w:tab w:val="right" w:leader="dot" w:pos="8296"/>
            </w:tabs>
            <w:ind w:firstLine="420"/>
            <w:rPr>
              <w:rFonts w:asciiTheme="minorHAnsi" w:eastAsiaTheme="minorEastAsia" w:hAnsiTheme="minorHAnsi" w:cstheme="minorBidi"/>
              <w:noProof/>
              <w:szCs w:val="22"/>
            </w:rPr>
          </w:pPr>
          <w:hyperlink w:anchor="_Toc497257429" w:history="1">
            <w:r w:rsidR="00D86B81" w:rsidRPr="00254BE0">
              <w:rPr>
                <w:rStyle w:val="ab"/>
                <w:rFonts w:ascii="仿宋" w:eastAsia="仿宋" w:hAnsi="仿宋"/>
                <w:noProof/>
              </w:rPr>
              <w:t>3</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第三期</w:t>
            </w:r>
            <w:r w:rsidR="00D86B81">
              <w:rPr>
                <w:noProof/>
                <w:webHidden/>
              </w:rPr>
              <w:tab/>
            </w:r>
            <w:r w:rsidR="004F7889">
              <w:rPr>
                <w:noProof/>
                <w:webHidden/>
              </w:rPr>
              <w:fldChar w:fldCharType="begin"/>
            </w:r>
            <w:r w:rsidR="00D86B81">
              <w:rPr>
                <w:noProof/>
                <w:webHidden/>
              </w:rPr>
              <w:instrText xml:space="preserve"> PAGEREF _Toc497257429 \h </w:instrText>
            </w:r>
            <w:r w:rsidR="004F7889">
              <w:rPr>
                <w:noProof/>
                <w:webHidden/>
              </w:rPr>
            </w:r>
            <w:r w:rsidR="004F7889">
              <w:rPr>
                <w:noProof/>
                <w:webHidden/>
              </w:rPr>
              <w:fldChar w:fldCharType="separate"/>
            </w:r>
            <w:r w:rsidR="006B48E8">
              <w:rPr>
                <w:noProof/>
                <w:webHidden/>
              </w:rPr>
              <w:t>9</w:t>
            </w:r>
            <w:r w:rsidR="004F7889">
              <w:rPr>
                <w:noProof/>
                <w:webHidden/>
              </w:rPr>
              <w:fldChar w:fldCharType="end"/>
            </w:r>
          </w:hyperlink>
        </w:p>
        <w:p w14:paraId="2DCDB56E" w14:textId="77777777" w:rsidR="00D86B81" w:rsidRDefault="00AA38BE">
          <w:pPr>
            <w:pStyle w:val="21"/>
            <w:tabs>
              <w:tab w:val="left" w:pos="1260"/>
              <w:tab w:val="right" w:leader="dot" w:pos="8296"/>
            </w:tabs>
            <w:ind w:firstLine="420"/>
            <w:rPr>
              <w:rFonts w:asciiTheme="minorHAnsi" w:eastAsiaTheme="minorEastAsia" w:hAnsiTheme="minorHAnsi" w:cstheme="minorBidi"/>
              <w:noProof/>
              <w:szCs w:val="22"/>
            </w:rPr>
          </w:pPr>
          <w:hyperlink w:anchor="_Toc497257430" w:history="1">
            <w:r w:rsidR="00D86B81" w:rsidRPr="00254BE0">
              <w:rPr>
                <w:rStyle w:val="ab"/>
                <w:rFonts w:ascii="仿宋" w:eastAsia="仿宋" w:hAnsi="仿宋"/>
                <w:noProof/>
              </w:rPr>
              <w:t>4</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第四期</w:t>
            </w:r>
            <w:r w:rsidR="00D86B81">
              <w:rPr>
                <w:noProof/>
                <w:webHidden/>
              </w:rPr>
              <w:tab/>
            </w:r>
            <w:r w:rsidR="004F7889">
              <w:rPr>
                <w:noProof/>
                <w:webHidden/>
              </w:rPr>
              <w:fldChar w:fldCharType="begin"/>
            </w:r>
            <w:r w:rsidR="00D86B81">
              <w:rPr>
                <w:noProof/>
                <w:webHidden/>
              </w:rPr>
              <w:instrText xml:space="preserve"> PAGEREF _Toc497257430 \h </w:instrText>
            </w:r>
            <w:r w:rsidR="004F7889">
              <w:rPr>
                <w:noProof/>
                <w:webHidden/>
              </w:rPr>
            </w:r>
            <w:r w:rsidR="004F7889">
              <w:rPr>
                <w:noProof/>
                <w:webHidden/>
              </w:rPr>
              <w:fldChar w:fldCharType="separate"/>
            </w:r>
            <w:r w:rsidR="006B48E8">
              <w:rPr>
                <w:noProof/>
                <w:webHidden/>
              </w:rPr>
              <w:t>9</w:t>
            </w:r>
            <w:r w:rsidR="004F7889">
              <w:rPr>
                <w:noProof/>
                <w:webHidden/>
              </w:rPr>
              <w:fldChar w:fldCharType="end"/>
            </w:r>
          </w:hyperlink>
        </w:p>
        <w:p w14:paraId="47B610A8" w14:textId="77777777" w:rsidR="00D86B81" w:rsidRDefault="00AA38BE">
          <w:pPr>
            <w:pStyle w:val="11"/>
            <w:tabs>
              <w:tab w:val="left" w:pos="1680"/>
            </w:tabs>
            <w:rPr>
              <w:rFonts w:asciiTheme="minorHAnsi" w:eastAsiaTheme="minorEastAsia" w:hAnsiTheme="minorHAnsi" w:cstheme="minorBidi"/>
              <w:noProof/>
              <w:szCs w:val="22"/>
            </w:rPr>
          </w:pPr>
          <w:hyperlink w:anchor="_Toc497257431" w:history="1">
            <w:r w:rsidR="00D86B81" w:rsidRPr="00254BE0">
              <w:rPr>
                <w:rStyle w:val="ab"/>
                <w:rFonts w:ascii="仿宋" w:eastAsia="仿宋" w:hAnsi="仿宋"/>
                <w:noProof/>
              </w:rPr>
              <w:t>第五章</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系统建设硬件及网络运行环境</w:t>
            </w:r>
            <w:r w:rsidR="00D86B81">
              <w:rPr>
                <w:noProof/>
                <w:webHidden/>
              </w:rPr>
              <w:tab/>
            </w:r>
            <w:r w:rsidR="004F7889">
              <w:rPr>
                <w:noProof/>
                <w:webHidden/>
              </w:rPr>
              <w:fldChar w:fldCharType="begin"/>
            </w:r>
            <w:r w:rsidR="00D86B81">
              <w:rPr>
                <w:noProof/>
                <w:webHidden/>
              </w:rPr>
              <w:instrText xml:space="preserve"> PAGEREF _Toc497257431 \h </w:instrText>
            </w:r>
            <w:r w:rsidR="004F7889">
              <w:rPr>
                <w:noProof/>
                <w:webHidden/>
              </w:rPr>
            </w:r>
            <w:r w:rsidR="004F7889">
              <w:rPr>
                <w:noProof/>
                <w:webHidden/>
              </w:rPr>
              <w:fldChar w:fldCharType="separate"/>
            </w:r>
            <w:r w:rsidR="006B48E8">
              <w:rPr>
                <w:noProof/>
                <w:webHidden/>
              </w:rPr>
              <w:t>10</w:t>
            </w:r>
            <w:r w:rsidR="004F7889">
              <w:rPr>
                <w:noProof/>
                <w:webHidden/>
              </w:rPr>
              <w:fldChar w:fldCharType="end"/>
            </w:r>
          </w:hyperlink>
        </w:p>
        <w:p w14:paraId="2EA9D2C0" w14:textId="77777777" w:rsidR="00D86B81" w:rsidRDefault="00AA38BE">
          <w:pPr>
            <w:pStyle w:val="21"/>
            <w:tabs>
              <w:tab w:val="left" w:pos="1680"/>
              <w:tab w:val="right" w:leader="dot" w:pos="8296"/>
            </w:tabs>
            <w:ind w:firstLine="420"/>
            <w:rPr>
              <w:rFonts w:asciiTheme="minorHAnsi" w:eastAsiaTheme="minorEastAsia" w:hAnsiTheme="minorHAnsi" w:cstheme="minorBidi"/>
              <w:noProof/>
              <w:szCs w:val="22"/>
            </w:rPr>
          </w:pPr>
          <w:hyperlink w:anchor="_Toc497257432" w:history="1">
            <w:r w:rsidR="00D86B81" w:rsidRPr="00254BE0">
              <w:rPr>
                <w:rStyle w:val="ab"/>
                <w:rFonts w:ascii="仿宋" w:eastAsia="仿宋" w:hAnsi="仿宋"/>
                <w:noProof/>
              </w:rPr>
              <w:t>1.</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网络环境</w:t>
            </w:r>
            <w:r w:rsidR="00D86B81">
              <w:rPr>
                <w:noProof/>
                <w:webHidden/>
              </w:rPr>
              <w:tab/>
            </w:r>
            <w:r w:rsidR="004F7889">
              <w:rPr>
                <w:noProof/>
                <w:webHidden/>
              </w:rPr>
              <w:fldChar w:fldCharType="begin"/>
            </w:r>
            <w:r w:rsidR="00D86B81">
              <w:rPr>
                <w:noProof/>
                <w:webHidden/>
              </w:rPr>
              <w:instrText xml:space="preserve"> PAGEREF _Toc497257432 \h </w:instrText>
            </w:r>
            <w:r w:rsidR="004F7889">
              <w:rPr>
                <w:noProof/>
                <w:webHidden/>
              </w:rPr>
            </w:r>
            <w:r w:rsidR="004F7889">
              <w:rPr>
                <w:noProof/>
                <w:webHidden/>
              </w:rPr>
              <w:fldChar w:fldCharType="separate"/>
            </w:r>
            <w:r w:rsidR="006B48E8">
              <w:rPr>
                <w:noProof/>
                <w:webHidden/>
              </w:rPr>
              <w:t>10</w:t>
            </w:r>
            <w:r w:rsidR="004F7889">
              <w:rPr>
                <w:noProof/>
                <w:webHidden/>
              </w:rPr>
              <w:fldChar w:fldCharType="end"/>
            </w:r>
          </w:hyperlink>
        </w:p>
        <w:p w14:paraId="4406E1CC" w14:textId="77777777" w:rsidR="00D86B81" w:rsidRDefault="00AA38BE">
          <w:pPr>
            <w:pStyle w:val="21"/>
            <w:tabs>
              <w:tab w:val="left" w:pos="1680"/>
              <w:tab w:val="right" w:leader="dot" w:pos="8296"/>
            </w:tabs>
            <w:ind w:firstLine="420"/>
            <w:rPr>
              <w:rFonts w:asciiTheme="minorHAnsi" w:eastAsiaTheme="minorEastAsia" w:hAnsiTheme="minorHAnsi" w:cstheme="minorBidi"/>
              <w:noProof/>
              <w:szCs w:val="22"/>
            </w:rPr>
          </w:pPr>
          <w:hyperlink w:anchor="_Toc497257433" w:history="1">
            <w:r w:rsidR="00D86B81" w:rsidRPr="00254BE0">
              <w:rPr>
                <w:rStyle w:val="ab"/>
                <w:rFonts w:ascii="仿宋" w:eastAsia="仿宋" w:hAnsi="仿宋"/>
                <w:noProof/>
              </w:rPr>
              <w:t>2.</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负载均衡</w:t>
            </w:r>
            <w:r w:rsidR="00D86B81">
              <w:rPr>
                <w:noProof/>
                <w:webHidden/>
              </w:rPr>
              <w:tab/>
            </w:r>
            <w:r w:rsidR="004F7889">
              <w:rPr>
                <w:noProof/>
                <w:webHidden/>
              </w:rPr>
              <w:fldChar w:fldCharType="begin"/>
            </w:r>
            <w:r w:rsidR="00D86B81">
              <w:rPr>
                <w:noProof/>
                <w:webHidden/>
              </w:rPr>
              <w:instrText xml:space="preserve"> PAGEREF _Toc497257433 \h </w:instrText>
            </w:r>
            <w:r w:rsidR="004F7889">
              <w:rPr>
                <w:noProof/>
                <w:webHidden/>
              </w:rPr>
            </w:r>
            <w:r w:rsidR="004F7889">
              <w:rPr>
                <w:noProof/>
                <w:webHidden/>
              </w:rPr>
              <w:fldChar w:fldCharType="separate"/>
            </w:r>
            <w:r w:rsidR="006B48E8">
              <w:rPr>
                <w:noProof/>
                <w:webHidden/>
              </w:rPr>
              <w:t>10</w:t>
            </w:r>
            <w:r w:rsidR="004F7889">
              <w:rPr>
                <w:noProof/>
                <w:webHidden/>
              </w:rPr>
              <w:fldChar w:fldCharType="end"/>
            </w:r>
          </w:hyperlink>
        </w:p>
        <w:p w14:paraId="571124FA" w14:textId="77777777" w:rsidR="00D86B81" w:rsidRDefault="00AA38BE">
          <w:pPr>
            <w:pStyle w:val="21"/>
            <w:tabs>
              <w:tab w:val="left" w:pos="1680"/>
              <w:tab w:val="right" w:leader="dot" w:pos="8296"/>
            </w:tabs>
            <w:ind w:firstLine="420"/>
            <w:rPr>
              <w:rFonts w:asciiTheme="minorHAnsi" w:eastAsiaTheme="minorEastAsia" w:hAnsiTheme="minorHAnsi" w:cstheme="minorBidi"/>
              <w:noProof/>
              <w:szCs w:val="22"/>
            </w:rPr>
          </w:pPr>
          <w:hyperlink w:anchor="_Toc497257434" w:history="1">
            <w:r w:rsidR="00D86B81" w:rsidRPr="00254BE0">
              <w:rPr>
                <w:rStyle w:val="ab"/>
                <w:rFonts w:ascii="仿宋" w:eastAsia="仿宋" w:hAnsi="仿宋"/>
                <w:noProof/>
              </w:rPr>
              <w:t>3.</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业务服务器</w:t>
            </w:r>
            <w:r w:rsidR="00D86B81">
              <w:rPr>
                <w:noProof/>
                <w:webHidden/>
              </w:rPr>
              <w:tab/>
            </w:r>
            <w:r w:rsidR="004F7889">
              <w:rPr>
                <w:noProof/>
                <w:webHidden/>
              </w:rPr>
              <w:fldChar w:fldCharType="begin"/>
            </w:r>
            <w:r w:rsidR="00D86B81">
              <w:rPr>
                <w:noProof/>
                <w:webHidden/>
              </w:rPr>
              <w:instrText xml:space="preserve"> PAGEREF _Toc497257434 \h </w:instrText>
            </w:r>
            <w:r w:rsidR="004F7889">
              <w:rPr>
                <w:noProof/>
                <w:webHidden/>
              </w:rPr>
            </w:r>
            <w:r w:rsidR="004F7889">
              <w:rPr>
                <w:noProof/>
                <w:webHidden/>
              </w:rPr>
              <w:fldChar w:fldCharType="separate"/>
            </w:r>
            <w:r w:rsidR="006B48E8">
              <w:rPr>
                <w:noProof/>
                <w:webHidden/>
              </w:rPr>
              <w:t>10</w:t>
            </w:r>
            <w:r w:rsidR="004F7889">
              <w:rPr>
                <w:noProof/>
                <w:webHidden/>
              </w:rPr>
              <w:fldChar w:fldCharType="end"/>
            </w:r>
          </w:hyperlink>
        </w:p>
        <w:p w14:paraId="47C46ACE" w14:textId="77777777" w:rsidR="00D86B81" w:rsidRDefault="00AA38BE">
          <w:pPr>
            <w:pStyle w:val="21"/>
            <w:tabs>
              <w:tab w:val="left" w:pos="1680"/>
              <w:tab w:val="right" w:leader="dot" w:pos="8296"/>
            </w:tabs>
            <w:ind w:firstLine="420"/>
            <w:rPr>
              <w:rFonts w:asciiTheme="minorHAnsi" w:eastAsiaTheme="minorEastAsia" w:hAnsiTheme="minorHAnsi" w:cstheme="minorBidi"/>
              <w:noProof/>
              <w:szCs w:val="22"/>
            </w:rPr>
          </w:pPr>
          <w:hyperlink w:anchor="_Toc497257435" w:history="1">
            <w:r w:rsidR="00D86B81" w:rsidRPr="00254BE0">
              <w:rPr>
                <w:rStyle w:val="ab"/>
                <w:rFonts w:ascii="仿宋" w:eastAsia="仿宋" w:hAnsi="仿宋"/>
                <w:noProof/>
              </w:rPr>
              <w:t>4.</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文件服务器</w:t>
            </w:r>
            <w:r w:rsidR="00D86B81">
              <w:rPr>
                <w:noProof/>
                <w:webHidden/>
              </w:rPr>
              <w:tab/>
            </w:r>
            <w:r w:rsidR="004F7889">
              <w:rPr>
                <w:noProof/>
                <w:webHidden/>
              </w:rPr>
              <w:fldChar w:fldCharType="begin"/>
            </w:r>
            <w:r w:rsidR="00D86B81">
              <w:rPr>
                <w:noProof/>
                <w:webHidden/>
              </w:rPr>
              <w:instrText xml:space="preserve"> PAGEREF _Toc497257435 \h </w:instrText>
            </w:r>
            <w:r w:rsidR="004F7889">
              <w:rPr>
                <w:noProof/>
                <w:webHidden/>
              </w:rPr>
            </w:r>
            <w:r w:rsidR="004F7889">
              <w:rPr>
                <w:noProof/>
                <w:webHidden/>
              </w:rPr>
              <w:fldChar w:fldCharType="separate"/>
            </w:r>
            <w:r w:rsidR="006B48E8">
              <w:rPr>
                <w:noProof/>
                <w:webHidden/>
              </w:rPr>
              <w:t>10</w:t>
            </w:r>
            <w:r w:rsidR="004F7889">
              <w:rPr>
                <w:noProof/>
                <w:webHidden/>
              </w:rPr>
              <w:fldChar w:fldCharType="end"/>
            </w:r>
          </w:hyperlink>
        </w:p>
        <w:p w14:paraId="55422E76" w14:textId="77777777" w:rsidR="00D86B81" w:rsidRDefault="00AA38BE">
          <w:pPr>
            <w:pStyle w:val="21"/>
            <w:tabs>
              <w:tab w:val="left" w:pos="1680"/>
              <w:tab w:val="right" w:leader="dot" w:pos="8296"/>
            </w:tabs>
            <w:ind w:firstLine="420"/>
            <w:rPr>
              <w:rFonts w:asciiTheme="minorHAnsi" w:eastAsiaTheme="minorEastAsia" w:hAnsiTheme="minorHAnsi" w:cstheme="minorBidi"/>
              <w:noProof/>
              <w:szCs w:val="22"/>
            </w:rPr>
          </w:pPr>
          <w:hyperlink w:anchor="_Toc497257436" w:history="1">
            <w:r w:rsidR="00D86B81" w:rsidRPr="00254BE0">
              <w:rPr>
                <w:rStyle w:val="ab"/>
                <w:rFonts w:ascii="仿宋" w:eastAsia="仿宋" w:hAnsi="仿宋"/>
                <w:noProof/>
              </w:rPr>
              <w:t>5.</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数据库及服务器</w:t>
            </w:r>
            <w:r w:rsidR="00D86B81">
              <w:rPr>
                <w:noProof/>
                <w:webHidden/>
              </w:rPr>
              <w:tab/>
            </w:r>
            <w:r w:rsidR="004F7889">
              <w:rPr>
                <w:noProof/>
                <w:webHidden/>
              </w:rPr>
              <w:fldChar w:fldCharType="begin"/>
            </w:r>
            <w:r w:rsidR="00D86B81">
              <w:rPr>
                <w:noProof/>
                <w:webHidden/>
              </w:rPr>
              <w:instrText xml:space="preserve"> PAGEREF _Toc497257436 \h </w:instrText>
            </w:r>
            <w:r w:rsidR="004F7889">
              <w:rPr>
                <w:noProof/>
                <w:webHidden/>
              </w:rPr>
            </w:r>
            <w:r w:rsidR="004F7889">
              <w:rPr>
                <w:noProof/>
                <w:webHidden/>
              </w:rPr>
              <w:fldChar w:fldCharType="separate"/>
            </w:r>
            <w:r w:rsidR="006B48E8">
              <w:rPr>
                <w:noProof/>
                <w:webHidden/>
              </w:rPr>
              <w:t>11</w:t>
            </w:r>
            <w:r w:rsidR="004F7889">
              <w:rPr>
                <w:noProof/>
                <w:webHidden/>
              </w:rPr>
              <w:fldChar w:fldCharType="end"/>
            </w:r>
          </w:hyperlink>
        </w:p>
        <w:p w14:paraId="66FD4599" w14:textId="77777777" w:rsidR="00D86B81" w:rsidRDefault="00AA38BE">
          <w:pPr>
            <w:pStyle w:val="21"/>
            <w:tabs>
              <w:tab w:val="left" w:pos="1680"/>
              <w:tab w:val="right" w:leader="dot" w:pos="8296"/>
            </w:tabs>
            <w:ind w:firstLine="420"/>
            <w:rPr>
              <w:rFonts w:asciiTheme="minorHAnsi" w:eastAsiaTheme="minorEastAsia" w:hAnsiTheme="minorHAnsi" w:cstheme="minorBidi"/>
              <w:noProof/>
              <w:szCs w:val="22"/>
            </w:rPr>
          </w:pPr>
          <w:hyperlink w:anchor="_Toc497257437" w:history="1">
            <w:r w:rsidR="00D86B81" w:rsidRPr="00254BE0">
              <w:rPr>
                <w:rStyle w:val="ab"/>
                <w:rFonts w:ascii="仿宋" w:eastAsia="仿宋" w:hAnsi="仿宋"/>
                <w:noProof/>
              </w:rPr>
              <w:t>6.</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存储</w:t>
            </w:r>
            <w:r w:rsidR="00D86B81">
              <w:rPr>
                <w:noProof/>
                <w:webHidden/>
              </w:rPr>
              <w:tab/>
            </w:r>
            <w:r w:rsidR="004F7889">
              <w:rPr>
                <w:noProof/>
                <w:webHidden/>
              </w:rPr>
              <w:fldChar w:fldCharType="begin"/>
            </w:r>
            <w:r w:rsidR="00D86B81">
              <w:rPr>
                <w:noProof/>
                <w:webHidden/>
              </w:rPr>
              <w:instrText xml:space="preserve"> PAGEREF _Toc497257437 \h </w:instrText>
            </w:r>
            <w:r w:rsidR="004F7889">
              <w:rPr>
                <w:noProof/>
                <w:webHidden/>
              </w:rPr>
            </w:r>
            <w:r w:rsidR="004F7889">
              <w:rPr>
                <w:noProof/>
                <w:webHidden/>
              </w:rPr>
              <w:fldChar w:fldCharType="separate"/>
            </w:r>
            <w:r w:rsidR="006B48E8">
              <w:rPr>
                <w:noProof/>
                <w:webHidden/>
              </w:rPr>
              <w:t>11</w:t>
            </w:r>
            <w:r w:rsidR="004F7889">
              <w:rPr>
                <w:noProof/>
                <w:webHidden/>
              </w:rPr>
              <w:fldChar w:fldCharType="end"/>
            </w:r>
          </w:hyperlink>
        </w:p>
        <w:p w14:paraId="1D63EB88" w14:textId="77777777" w:rsidR="00D86B81" w:rsidRDefault="00AA38BE">
          <w:pPr>
            <w:pStyle w:val="21"/>
            <w:tabs>
              <w:tab w:val="left" w:pos="1680"/>
              <w:tab w:val="right" w:leader="dot" w:pos="8296"/>
            </w:tabs>
            <w:ind w:firstLine="420"/>
            <w:rPr>
              <w:rFonts w:asciiTheme="minorHAnsi" w:eastAsiaTheme="minorEastAsia" w:hAnsiTheme="minorHAnsi" w:cstheme="minorBidi"/>
              <w:noProof/>
              <w:szCs w:val="22"/>
            </w:rPr>
          </w:pPr>
          <w:hyperlink w:anchor="_Toc497257438" w:history="1">
            <w:r w:rsidR="00D86B81" w:rsidRPr="00254BE0">
              <w:rPr>
                <w:rStyle w:val="ab"/>
                <w:rFonts w:ascii="仿宋" w:eastAsia="仿宋" w:hAnsi="仿宋"/>
                <w:noProof/>
              </w:rPr>
              <w:t>7.</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平台系统框架</w:t>
            </w:r>
            <w:r w:rsidR="00D86B81">
              <w:rPr>
                <w:noProof/>
                <w:webHidden/>
              </w:rPr>
              <w:tab/>
            </w:r>
            <w:r w:rsidR="004F7889">
              <w:rPr>
                <w:noProof/>
                <w:webHidden/>
              </w:rPr>
              <w:fldChar w:fldCharType="begin"/>
            </w:r>
            <w:r w:rsidR="00D86B81">
              <w:rPr>
                <w:noProof/>
                <w:webHidden/>
              </w:rPr>
              <w:instrText xml:space="preserve"> PAGEREF _Toc497257438 \h </w:instrText>
            </w:r>
            <w:r w:rsidR="004F7889">
              <w:rPr>
                <w:noProof/>
                <w:webHidden/>
              </w:rPr>
            </w:r>
            <w:r w:rsidR="004F7889">
              <w:rPr>
                <w:noProof/>
                <w:webHidden/>
              </w:rPr>
              <w:fldChar w:fldCharType="separate"/>
            </w:r>
            <w:r w:rsidR="006B48E8">
              <w:rPr>
                <w:noProof/>
                <w:webHidden/>
              </w:rPr>
              <w:t>11</w:t>
            </w:r>
            <w:r w:rsidR="004F7889">
              <w:rPr>
                <w:noProof/>
                <w:webHidden/>
              </w:rPr>
              <w:fldChar w:fldCharType="end"/>
            </w:r>
          </w:hyperlink>
        </w:p>
        <w:p w14:paraId="1D4F77EE" w14:textId="77777777" w:rsidR="00D86B81" w:rsidRDefault="00AA38BE">
          <w:pPr>
            <w:pStyle w:val="11"/>
            <w:tabs>
              <w:tab w:val="left" w:pos="1680"/>
            </w:tabs>
            <w:rPr>
              <w:rFonts w:asciiTheme="minorHAnsi" w:eastAsiaTheme="minorEastAsia" w:hAnsiTheme="minorHAnsi" w:cstheme="minorBidi"/>
              <w:noProof/>
              <w:szCs w:val="22"/>
            </w:rPr>
          </w:pPr>
          <w:hyperlink w:anchor="_Toc497257439" w:history="1">
            <w:r w:rsidR="00D86B81" w:rsidRPr="00254BE0">
              <w:rPr>
                <w:rStyle w:val="ab"/>
                <w:rFonts w:ascii="仿宋" w:eastAsia="仿宋" w:hAnsi="仿宋"/>
                <w:noProof/>
              </w:rPr>
              <w:t>第六章</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系统建设概算</w:t>
            </w:r>
            <w:r w:rsidR="00D86B81">
              <w:rPr>
                <w:noProof/>
                <w:webHidden/>
              </w:rPr>
              <w:tab/>
            </w:r>
            <w:r w:rsidR="004F7889">
              <w:rPr>
                <w:noProof/>
                <w:webHidden/>
              </w:rPr>
              <w:fldChar w:fldCharType="begin"/>
            </w:r>
            <w:r w:rsidR="00D86B81">
              <w:rPr>
                <w:noProof/>
                <w:webHidden/>
              </w:rPr>
              <w:instrText xml:space="preserve"> PAGEREF _Toc497257439 \h </w:instrText>
            </w:r>
            <w:r w:rsidR="004F7889">
              <w:rPr>
                <w:noProof/>
                <w:webHidden/>
              </w:rPr>
            </w:r>
            <w:r w:rsidR="004F7889">
              <w:rPr>
                <w:noProof/>
                <w:webHidden/>
              </w:rPr>
              <w:fldChar w:fldCharType="separate"/>
            </w:r>
            <w:r w:rsidR="006B48E8">
              <w:rPr>
                <w:noProof/>
                <w:webHidden/>
              </w:rPr>
              <w:t>12</w:t>
            </w:r>
            <w:r w:rsidR="004F7889">
              <w:rPr>
                <w:noProof/>
                <w:webHidden/>
              </w:rPr>
              <w:fldChar w:fldCharType="end"/>
            </w:r>
          </w:hyperlink>
        </w:p>
        <w:p w14:paraId="0CB8AFCB" w14:textId="77777777" w:rsidR="00D86B81" w:rsidRDefault="00AA38BE">
          <w:pPr>
            <w:pStyle w:val="21"/>
            <w:tabs>
              <w:tab w:val="left" w:pos="1260"/>
              <w:tab w:val="right" w:leader="dot" w:pos="8296"/>
            </w:tabs>
            <w:ind w:firstLine="420"/>
            <w:rPr>
              <w:rFonts w:asciiTheme="minorHAnsi" w:eastAsiaTheme="minorEastAsia" w:hAnsiTheme="minorHAnsi" w:cstheme="minorBidi"/>
              <w:noProof/>
              <w:szCs w:val="22"/>
            </w:rPr>
          </w:pPr>
          <w:hyperlink w:anchor="_Toc497257440" w:history="1">
            <w:r w:rsidR="00D86B81" w:rsidRPr="00254BE0">
              <w:rPr>
                <w:rStyle w:val="ab"/>
                <w:rFonts w:ascii="仿宋" w:eastAsia="仿宋" w:hAnsi="仿宋"/>
                <w:noProof/>
              </w:rPr>
              <w:t>1</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系统建设预算总表</w:t>
            </w:r>
            <w:r w:rsidR="00D86B81">
              <w:rPr>
                <w:noProof/>
                <w:webHidden/>
              </w:rPr>
              <w:tab/>
            </w:r>
            <w:r w:rsidR="004F7889">
              <w:rPr>
                <w:noProof/>
                <w:webHidden/>
              </w:rPr>
              <w:fldChar w:fldCharType="begin"/>
            </w:r>
            <w:r w:rsidR="00D86B81">
              <w:rPr>
                <w:noProof/>
                <w:webHidden/>
              </w:rPr>
              <w:instrText xml:space="preserve"> PAGEREF _Toc497257440 \h </w:instrText>
            </w:r>
            <w:r w:rsidR="004F7889">
              <w:rPr>
                <w:noProof/>
                <w:webHidden/>
              </w:rPr>
            </w:r>
            <w:r w:rsidR="004F7889">
              <w:rPr>
                <w:noProof/>
                <w:webHidden/>
              </w:rPr>
              <w:fldChar w:fldCharType="separate"/>
            </w:r>
            <w:r w:rsidR="006B48E8">
              <w:rPr>
                <w:noProof/>
                <w:webHidden/>
              </w:rPr>
              <w:t>12</w:t>
            </w:r>
            <w:r w:rsidR="004F7889">
              <w:rPr>
                <w:noProof/>
                <w:webHidden/>
              </w:rPr>
              <w:fldChar w:fldCharType="end"/>
            </w:r>
          </w:hyperlink>
        </w:p>
        <w:p w14:paraId="243CB96B" w14:textId="77777777" w:rsidR="00D86B81" w:rsidRDefault="00AA38BE">
          <w:pPr>
            <w:pStyle w:val="21"/>
            <w:tabs>
              <w:tab w:val="left" w:pos="1260"/>
              <w:tab w:val="right" w:leader="dot" w:pos="8296"/>
            </w:tabs>
            <w:ind w:firstLine="420"/>
            <w:rPr>
              <w:rFonts w:asciiTheme="minorHAnsi" w:eastAsiaTheme="minorEastAsia" w:hAnsiTheme="minorHAnsi" w:cstheme="minorBidi"/>
              <w:noProof/>
              <w:szCs w:val="22"/>
            </w:rPr>
          </w:pPr>
          <w:hyperlink w:anchor="_Toc497257441" w:history="1">
            <w:r w:rsidR="00D86B81" w:rsidRPr="00254BE0">
              <w:rPr>
                <w:rStyle w:val="ab"/>
                <w:rFonts w:ascii="仿宋" w:eastAsia="仿宋" w:hAnsi="仿宋"/>
                <w:noProof/>
              </w:rPr>
              <w:t>2</w:t>
            </w:r>
            <w:r w:rsidR="00D86B81">
              <w:rPr>
                <w:rFonts w:asciiTheme="minorHAnsi" w:eastAsiaTheme="minorEastAsia" w:hAnsiTheme="minorHAnsi" w:cstheme="minorBidi"/>
                <w:noProof/>
                <w:szCs w:val="22"/>
              </w:rPr>
              <w:tab/>
            </w:r>
            <w:r w:rsidR="00D86B81" w:rsidRPr="00254BE0">
              <w:rPr>
                <w:rStyle w:val="ab"/>
                <w:rFonts w:ascii="仿宋" w:eastAsia="仿宋" w:hAnsi="仿宋"/>
                <w:noProof/>
              </w:rPr>
              <w:t>系统建设预算明细表</w:t>
            </w:r>
            <w:r w:rsidR="00D86B81">
              <w:rPr>
                <w:noProof/>
                <w:webHidden/>
              </w:rPr>
              <w:tab/>
            </w:r>
            <w:r w:rsidR="004F7889">
              <w:rPr>
                <w:noProof/>
                <w:webHidden/>
              </w:rPr>
              <w:fldChar w:fldCharType="begin"/>
            </w:r>
            <w:r w:rsidR="00D86B81">
              <w:rPr>
                <w:noProof/>
                <w:webHidden/>
              </w:rPr>
              <w:instrText xml:space="preserve"> PAGEREF _Toc497257441 \h </w:instrText>
            </w:r>
            <w:r w:rsidR="004F7889">
              <w:rPr>
                <w:noProof/>
                <w:webHidden/>
              </w:rPr>
            </w:r>
            <w:r w:rsidR="004F7889">
              <w:rPr>
                <w:noProof/>
                <w:webHidden/>
              </w:rPr>
              <w:fldChar w:fldCharType="separate"/>
            </w:r>
            <w:r w:rsidR="006B48E8">
              <w:rPr>
                <w:noProof/>
                <w:webHidden/>
              </w:rPr>
              <w:t>13</w:t>
            </w:r>
            <w:r w:rsidR="004F7889">
              <w:rPr>
                <w:noProof/>
                <w:webHidden/>
              </w:rPr>
              <w:fldChar w:fldCharType="end"/>
            </w:r>
          </w:hyperlink>
        </w:p>
        <w:p w14:paraId="48A1F9F7" w14:textId="77777777" w:rsidR="00E216F6" w:rsidRPr="003328A6" w:rsidRDefault="004F7889" w:rsidP="000E0D93">
          <w:pPr>
            <w:ind w:firstLine="420"/>
            <w:rPr>
              <w:rFonts w:ascii="仿宋" w:eastAsia="仿宋" w:hAnsi="仿宋"/>
            </w:rPr>
          </w:pPr>
          <w:r w:rsidRPr="003328A6">
            <w:rPr>
              <w:rFonts w:ascii="仿宋" w:eastAsia="仿宋" w:hAnsi="仿宋"/>
            </w:rPr>
            <w:fldChar w:fldCharType="end"/>
          </w:r>
        </w:p>
      </w:sdtContent>
    </w:sdt>
    <w:p w14:paraId="08FF4623" w14:textId="77777777" w:rsidR="00E216F6" w:rsidRPr="003328A6" w:rsidRDefault="003F62D9" w:rsidP="000E0D93">
      <w:pPr>
        <w:widowControl/>
        <w:ind w:firstLineChars="0" w:firstLine="0"/>
        <w:jc w:val="left"/>
        <w:rPr>
          <w:rFonts w:ascii="仿宋" w:eastAsia="仿宋" w:hAnsi="仿宋"/>
        </w:rPr>
      </w:pPr>
      <w:r w:rsidRPr="003328A6">
        <w:rPr>
          <w:rFonts w:ascii="仿宋" w:eastAsia="仿宋" w:hAnsi="仿宋"/>
        </w:rPr>
        <w:br w:type="page"/>
      </w:r>
    </w:p>
    <w:p w14:paraId="4432522E" w14:textId="77777777" w:rsidR="00E216F6" w:rsidRPr="003328A6" w:rsidRDefault="003F62D9" w:rsidP="000E0D93">
      <w:pPr>
        <w:pStyle w:val="1"/>
        <w:numPr>
          <w:ilvl w:val="0"/>
          <w:numId w:val="1"/>
        </w:numPr>
        <w:ind w:firstLine="640"/>
        <w:rPr>
          <w:rFonts w:ascii="仿宋" w:eastAsia="仿宋" w:hAnsi="仿宋"/>
          <w:szCs w:val="32"/>
        </w:rPr>
      </w:pPr>
      <w:bookmarkStart w:id="7" w:name="_Toc493711625"/>
      <w:bookmarkStart w:id="8" w:name="_Toc497257421"/>
      <w:r w:rsidRPr="003328A6">
        <w:rPr>
          <w:rFonts w:ascii="仿宋" w:eastAsia="仿宋" w:hAnsi="仿宋" w:hint="eastAsia"/>
          <w:szCs w:val="32"/>
        </w:rPr>
        <w:lastRenderedPageBreak/>
        <w:t>项目概述</w:t>
      </w:r>
      <w:bookmarkEnd w:id="7"/>
      <w:bookmarkEnd w:id="8"/>
    </w:p>
    <w:p w14:paraId="598781A8" w14:textId="77777777" w:rsidR="00384FFD" w:rsidRDefault="003F62D9" w:rsidP="000E0D93">
      <w:pPr>
        <w:ind w:firstLine="480"/>
        <w:rPr>
          <w:ins w:id="9" w:author="微软用户" w:date="2017-11-01T09:37:00Z"/>
          <w:rFonts w:ascii="仿宋" w:eastAsia="仿宋" w:hAnsi="仿宋"/>
          <w:sz w:val="24"/>
          <w:szCs w:val="24"/>
        </w:rPr>
      </w:pPr>
      <w:r w:rsidRPr="003328A6">
        <w:rPr>
          <w:rFonts w:ascii="仿宋" w:eastAsia="仿宋" w:hAnsi="仿宋" w:hint="eastAsia"/>
          <w:sz w:val="24"/>
          <w:szCs w:val="24"/>
        </w:rPr>
        <w:t>司法体制改革在全面深化改革、全面依法治国中居于重要地位，对推进国家治理体系和治理能力现代化意义重大</w:t>
      </w:r>
      <w:ins w:id="10" w:author="微软用户" w:date="2017-11-01T09:20:00Z">
        <w:r w:rsidR="00876891">
          <w:rPr>
            <w:rFonts w:ascii="仿宋" w:eastAsia="仿宋" w:hAnsi="仿宋" w:hint="eastAsia"/>
            <w:sz w:val="24"/>
            <w:szCs w:val="24"/>
          </w:rPr>
          <w:t>。</w:t>
        </w:r>
      </w:ins>
      <w:del w:id="11" w:author="微软用户" w:date="2017-11-01T09:20:00Z">
        <w:r w:rsidRPr="003328A6" w:rsidDel="00876891">
          <w:rPr>
            <w:rFonts w:ascii="仿宋" w:eastAsia="仿宋" w:hAnsi="仿宋" w:hint="eastAsia"/>
            <w:sz w:val="24"/>
            <w:szCs w:val="24"/>
          </w:rPr>
          <w:delText>，</w:delText>
        </w:r>
      </w:del>
      <w:ins w:id="12" w:author="微软用户" w:date="2017-11-01T09:21:00Z">
        <w:r w:rsidR="00EC1704">
          <w:rPr>
            <w:rFonts w:ascii="仿宋" w:eastAsia="仿宋" w:hAnsi="仿宋" w:hint="eastAsia"/>
            <w:sz w:val="24"/>
            <w:szCs w:val="24"/>
          </w:rPr>
          <w:t>如何将</w:t>
        </w:r>
      </w:ins>
      <w:del w:id="13" w:author="微软用户" w:date="2017-11-01T09:21:00Z">
        <w:r w:rsidRPr="003328A6" w:rsidDel="00EC1704">
          <w:rPr>
            <w:rFonts w:ascii="仿宋" w:eastAsia="仿宋" w:hAnsi="仿宋" w:hint="eastAsia"/>
            <w:sz w:val="24"/>
            <w:szCs w:val="24"/>
          </w:rPr>
          <w:delText>把</w:delText>
        </w:r>
      </w:del>
      <w:r w:rsidRPr="003328A6">
        <w:rPr>
          <w:rFonts w:ascii="仿宋" w:eastAsia="仿宋" w:hAnsi="仿宋" w:hint="eastAsia"/>
          <w:sz w:val="24"/>
          <w:szCs w:val="24"/>
        </w:rPr>
        <w:t>深化司法体制改革和现代科技应用结合起来，不断完善和发展为推进司法改革提供有力保障</w:t>
      </w:r>
      <w:ins w:id="14" w:author="微软用户" w:date="2017-11-01T09:22:00Z">
        <w:r w:rsidR="00EC1704">
          <w:rPr>
            <w:rFonts w:ascii="仿宋" w:eastAsia="仿宋" w:hAnsi="仿宋" w:hint="eastAsia"/>
            <w:sz w:val="24"/>
            <w:szCs w:val="24"/>
          </w:rPr>
          <w:t>？</w:t>
        </w:r>
      </w:ins>
      <w:ins w:id="15" w:author="微软用户" w:date="2017-11-01T09:24:00Z">
        <w:r w:rsidR="00EC1704" w:rsidRPr="003328A6">
          <w:rPr>
            <w:rFonts w:ascii="仿宋" w:eastAsia="仿宋" w:hAnsi="仿宋" w:hint="eastAsia"/>
            <w:sz w:val="24"/>
            <w:szCs w:val="24"/>
          </w:rPr>
          <w:t>四川省高级人民法院开发的</w:t>
        </w:r>
      </w:ins>
      <w:ins w:id="16" w:author="微软用户" w:date="2017-11-01T09:28:00Z">
        <w:r w:rsidR="00602CA8">
          <w:rPr>
            <w:rFonts w:ascii="仿宋" w:eastAsia="仿宋" w:hAnsi="仿宋" w:hint="eastAsia"/>
            <w:sz w:val="24"/>
            <w:szCs w:val="24"/>
          </w:rPr>
          <w:t>“</w:t>
        </w:r>
        <w:r w:rsidR="00602CA8" w:rsidRPr="003328A6">
          <w:rPr>
            <w:rFonts w:ascii="仿宋" w:eastAsia="仿宋" w:hAnsi="仿宋" w:hint="eastAsia"/>
            <w:sz w:val="24"/>
            <w:szCs w:val="24"/>
          </w:rPr>
          <w:t>司法行政综合管理系统</w:t>
        </w:r>
        <w:r w:rsidR="00602CA8">
          <w:rPr>
            <w:rFonts w:ascii="仿宋" w:eastAsia="仿宋" w:hAnsi="仿宋" w:hint="eastAsia"/>
            <w:sz w:val="24"/>
            <w:szCs w:val="24"/>
          </w:rPr>
          <w:t>”迈出了改革</w:t>
        </w:r>
      </w:ins>
      <w:ins w:id="17" w:author="微软用户" w:date="2017-11-01T09:29:00Z">
        <w:r w:rsidR="00602CA8">
          <w:rPr>
            <w:rFonts w:ascii="仿宋" w:eastAsia="仿宋" w:hAnsi="仿宋" w:hint="eastAsia"/>
            <w:sz w:val="24"/>
            <w:szCs w:val="24"/>
          </w:rPr>
          <w:t>的第一步，</w:t>
        </w:r>
      </w:ins>
      <w:ins w:id="18" w:author="微软用户" w:date="2017-11-01T09:30:00Z">
        <w:r w:rsidR="00602CA8">
          <w:rPr>
            <w:rFonts w:ascii="仿宋" w:eastAsia="仿宋" w:hAnsi="仿宋" w:hint="eastAsia"/>
            <w:sz w:val="24"/>
            <w:szCs w:val="24"/>
          </w:rPr>
          <w:t>取得了可喜的成绩，</w:t>
        </w:r>
      </w:ins>
      <w:ins w:id="19" w:author="微软用户" w:date="2017-11-01T09:36:00Z">
        <w:r w:rsidR="00384FFD">
          <w:rPr>
            <w:rFonts w:ascii="仿宋" w:eastAsia="仿宋" w:hAnsi="仿宋" w:hint="eastAsia"/>
            <w:sz w:val="24"/>
            <w:szCs w:val="24"/>
          </w:rPr>
          <w:t>并获得</w:t>
        </w:r>
      </w:ins>
      <w:ins w:id="20" w:author="微软用户" w:date="2017-11-01T09:29:00Z">
        <w:r w:rsidR="00602CA8">
          <w:rPr>
            <w:rFonts w:ascii="仿宋" w:eastAsia="仿宋" w:hAnsi="仿宋" w:hint="eastAsia"/>
            <w:sz w:val="24"/>
            <w:szCs w:val="24"/>
          </w:rPr>
          <w:t>最高</w:t>
        </w:r>
      </w:ins>
      <w:ins w:id="21" w:author="微软用户" w:date="2017-11-01T09:30:00Z">
        <w:r w:rsidR="00602CA8">
          <w:rPr>
            <w:rFonts w:ascii="仿宋" w:eastAsia="仿宋" w:hAnsi="仿宋" w:hint="eastAsia"/>
            <w:sz w:val="24"/>
            <w:szCs w:val="24"/>
          </w:rPr>
          <w:t>人民法院</w:t>
        </w:r>
      </w:ins>
      <w:ins w:id="22" w:author="微软用户" w:date="2017-11-01T09:36:00Z">
        <w:r w:rsidR="00384FFD">
          <w:rPr>
            <w:rFonts w:ascii="仿宋" w:eastAsia="仿宋" w:hAnsi="仿宋" w:hint="eastAsia"/>
            <w:sz w:val="24"/>
            <w:szCs w:val="24"/>
          </w:rPr>
          <w:t>的</w:t>
        </w:r>
      </w:ins>
      <w:ins w:id="23" w:author="微软用户" w:date="2017-11-01T09:30:00Z">
        <w:r w:rsidR="00602CA8">
          <w:rPr>
            <w:rFonts w:ascii="仿宋" w:eastAsia="仿宋" w:hAnsi="仿宋" w:hint="eastAsia"/>
            <w:sz w:val="24"/>
            <w:szCs w:val="24"/>
          </w:rPr>
          <w:t>充分肯定。</w:t>
        </w:r>
        <w:r w:rsidR="00384FFD">
          <w:rPr>
            <w:rFonts w:ascii="仿宋" w:eastAsia="仿宋" w:hAnsi="仿宋" w:hint="eastAsia"/>
            <w:sz w:val="24"/>
            <w:szCs w:val="24"/>
          </w:rPr>
          <w:t>认为</w:t>
        </w:r>
      </w:ins>
      <w:ins w:id="24" w:author="微软用户" w:date="2017-11-01T09:31:00Z">
        <w:r w:rsidR="00384FFD">
          <w:rPr>
            <w:rFonts w:ascii="仿宋" w:eastAsia="仿宋" w:hAnsi="仿宋" w:hint="eastAsia"/>
            <w:sz w:val="24"/>
            <w:szCs w:val="24"/>
          </w:rPr>
          <w:t>四川省高院开发的“</w:t>
        </w:r>
        <w:r w:rsidR="00384FFD" w:rsidRPr="003328A6">
          <w:rPr>
            <w:rFonts w:ascii="仿宋" w:eastAsia="仿宋" w:hAnsi="仿宋" w:hint="eastAsia"/>
            <w:sz w:val="24"/>
            <w:szCs w:val="24"/>
          </w:rPr>
          <w:t>司法行政综合管理系统</w:t>
        </w:r>
        <w:r w:rsidR="00384FFD">
          <w:rPr>
            <w:rFonts w:ascii="仿宋" w:eastAsia="仿宋" w:hAnsi="仿宋"/>
            <w:sz w:val="24"/>
            <w:szCs w:val="24"/>
          </w:rPr>
          <w:t>”</w:t>
        </w:r>
      </w:ins>
      <w:ins w:id="25" w:author="微软用户" w:date="2017-11-01T09:32:00Z">
        <w:r w:rsidR="00384FFD">
          <w:rPr>
            <w:rFonts w:ascii="仿宋" w:eastAsia="仿宋" w:hAnsi="仿宋" w:hint="eastAsia"/>
            <w:sz w:val="24"/>
            <w:szCs w:val="24"/>
          </w:rPr>
          <w:t>设计合理、门类齐全，功能先进，既</w:t>
        </w:r>
      </w:ins>
      <w:ins w:id="26" w:author="微软用户" w:date="2017-11-01T09:33:00Z">
        <w:r w:rsidR="00384FFD">
          <w:rPr>
            <w:rFonts w:ascii="仿宋" w:eastAsia="仿宋" w:hAnsi="仿宋" w:hint="eastAsia"/>
            <w:sz w:val="24"/>
            <w:szCs w:val="24"/>
          </w:rPr>
          <w:t>具有很强的实践性，又具备较强的适用性，是一套先进、科学的管理软件，对于正在开</w:t>
        </w:r>
      </w:ins>
      <w:ins w:id="27" w:author="微软用户" w:date="2017-11-01T09:34:00Z">
        <w:r w:rsidR="00384FFD">
          <w:rPr>
            <w:rFonts w:ascii="仿宋" w:eastAsia="仿宋" w:hAnsi="仿宋" w:hint="eastAsia"/>
            <w:sz w:val="24"/>
            <w:szCs w:val="24"/>
          </w:rPr>
          <w:t>展的省级法院财物统一管理体制改革，提升司法保障水平，将发挥重要作用。（</w:t>
        </w:r>
      </w:ins>
      <w:ins w:id="28" w:author="微软用户" w:date="2017-11-01T09:35:00Z">
        <w:r w:rsidR="00384FFD">
          <w:rPr>
            <w:rFonts w:ascii="仿宋" w:eastAsia="仿宋" w:hAnsi="仿宋" w:hint="eastAsia"/>
            <w:sz w:val="24"/>
            <w:szCs w:val="24"/>
          </w:rPr>
          <w:t>法司{2017}61号</w:t>
        </w:r>
      </w:ins>
      <w:ins w:id="29" w:author="微软用户" w:date="2017-11-01T09:34:00Z">
        <w:r w:rsidR="00384FFD">
          <w:rPr>
            <w:rFonts w:ascii="仿宋" w:eastAsia="仿宋" w:hAnsi="仿宋" w:hint="eastAsia"/>
            <w:sz w:val="24"/>
            <w:szCs w:val="24"/>
          </w:rPr>
          <w:t>）</w:t>
        </w:r>
      </w:ins>
    </w:p>
    <w:p w14:paraId="3E85E6CB" w14:textId="77777777" w:rsidR="00E216F6" w:rsidRPr="003328A6" w:rsidRDefault="003F62D9" w:rsidP="000E0D93">
      <w:pPr>
        <w:ind w:firstLine="480"/>
        <w:rPr>
          <w:rFonts w:ascii="仿宋" w:eastAsia="仿宋" w:hAnsi="仿宋"/>
          <w:sz w:val="24"/>
          <w:szCs w:val="24"/>
        </w:rPr>
      </w:pPr>
      <w:del w:id="30" w:author="微软用户" w:date="2017-11-01T09:22:00Z">
        <w:r w:rsidRPr="003328A6" w:rsidDel="00EC1704">
          <w:rPr>
            <w:rFonts w:ascii="仿宋" w:eastAsia="仿宋" w:hAnsi="仿宋" w:hint="eastAsia"/>
            <w:sz w:val="24"/>
            <w:szCs w:val="24"/>
          </w:rPr>
          <w:delText>，</w:delText>
        </w:r>
      </w:del>
      <w:r w:rsidR="005E296F">
        <w:rPr>
          <w:rFonts w:ascii="仿宋" w:eastAsia="仿宋" w:hAnsi="仿宋" w:hint="eastAsia"/>
          <w:sz w:val="24"/>
          <w:szCs w:val="24"/>
        </w:rPr>
        <w:t>宁夏回族自治区</w:t>
      </w:r>
      <w:r w:rsidRPr="003328A6">
        <w:rPr>
          <w:rFonts w:ascii="仿宋" w:eastAsia="仿宋" w:hAnsi="仿宋" w:hint="eastAsia"/>
          <w:sz w:val="24"/>
          <w:szCs w:val="24"/>
        </w:rPr>
        <w:t>高级人民法院</w:t>
      </w:r>
      <w:ins w:id="31" w:author="微软用户" w:date="2017-11-01T09:38:00Z">
        <w:r w:rsidR="00384FFD">
          <w:rPr>
            <w:rFonts w:ascii="仿宋" w:eastAsia="仿宋" w:hAnsi="仿宋" w:hint="eastAsia"/>
            <w:sz w:val="24"/>
            <w:szCs w:val="24"/>
          </w:rPr>
          <w:t>积极响应司法体制改革号召</w:t>
        </w:r>
      </w:ins>
      <w:ins w:id="32" w:author="微软用户" w:date="2017-11-01T09:39:00Z">
        <w:r w:rsidR="00384FFD">
          <w:rPr>
            <w:rFonts w:ascii="仿宋" w:eastAsia="仿宋" w:hAnsi="仿宋" w:hint="eastAsia"/>
            <w:sz w:val="24"/>
            <w:szCs w:val="24"/>
          </w:rPr>
          <w:t>，</w:t>
        </w:r>
      </w:ins>
      <w:ins w:id="33" w:author="微软用户" w:date="2017-11-01T09:41:00Z">
        <w:r w:rsidR="008570E0">
          <w:rPr>
            <w:rFonts w:ascii="仿宋" w:eastAsia="仿宋" w:hAnsi="仿宋" w:hint="eastAsia"/>
            <w:sz w:val="24"/>
            <w:szCs w:val="24"/>
          </w:rPr>
          <w:t>借鉴</w:t>
        </w:r>
      </w:ins>
      <w:del w:id="34" w:author="微软用户" w:date="2017-11-01T09:39:00Z">
        <w:r w:rsidRPr="003328A6" w:rsidDel="00384FFD">
          <w:rPr>
            <w:rFonts w:ascii="仿宋" w:eastAsia="仿宋" w:hAnsi="仿宋" w:hint="eastAsia"/>
            <w:sz w:val="24"/>
            <w:szCs w:val="24"/>
          </w:rPr>
          <w:delText>结合</w:delText>
        </w:r>
      </w:del>
      <w:r w:rsidRPr="003328A6">
        <w:rPr>
          <w:rFonts w:ascii="仿宋" w:eastAsia="仿宋" w:hAnsi="仿宋" w:hint="eastAsia"/>
          <w:sz w:val="24"/>
          <w:szCs w:val="24"/>
        </w:rPr>
        <w:t>四川省高级人民法院</w:t>
      </w:r>
      <w:ins w:id="35" w:author="微软用户" w:date="2017-11-01T09:41:00Z">
        <w:r w:rsidR="008570E0">
          <w:rPr>
            <w:rFonts w:ascii="仿宋" w:eastAsia="仿宋" w:hAnsi="仿宋" w:hint="eastAsia"/>
            <w:sz w:val="24"/>
            <w:szCs w:val="24"/>
          </w:rPr>
          <w:t>司法改革</w:t>
        </w:r>
      </w:ins>
      <w:ins w:id="36" w:author="微软用户" w:date="2017-11-01T09:42:00Z">
        <w:r w:rsidR="008570E0">
          <w:rPr>
            <w:rFonts w:ascii="仿宋" w:eastAsia="仿宋" w:hAnsi="仿宋" w:hint="eastAsia"/>
            <w:sz w:val="24"/>
            <w:szCs w:val="24"/>
          </w:rPr>
          <w:t>的</w:t>
        </w:r>
      </w:ins>
      <w:ins w:id="37" w:author="微软用户" w:date="2017-11-01T09:41:00Z">
        <w:r w:rsidR="008570E0">
          <w:rPr>
            <w:rFonts w:ascii="仿宋" w:eastAsia="仿宋" w:hAnsi="仿宋" w:hint="eastAsia"/>
            <w:sz w:val="24"/>
            <w:szCs w:val="24"/>
          </w:rPr>
          <w:t>成功经验，</w:t>
        </w:r>
      </w:ins>
      <w:ins w:id="38" w:author="微软用户" w:date="2017-11-01T09:43:00Z">
        <w:r w:rsidR="008570E0" w:rsidRPr="003328A6">
          <w:rPr>
            <w:rFonts w:ascii="仿宋" w:eastAsia="仿宋" w:hAnsi="仿宋" w:hint="eastAsia"/>
            <w:sz w:val="24"/>
            <w:szCs w:val="24"/>
          </w:rPr>
          <w:t>主动拥抱大数据、人工智能时代</w:t>
        </w:r>
        <w:r w:rsidR="008570E0">
          <w:rPr>
            <w:rFonts w:ascii="仿宋" w:eastAsia="仿宋" w:hAnsi="仿宋" w:hint="eastAsia"/>
            <w:sz w:val="24"/>
            <w:szCs w:val="24"/>
          </w:rPr>
          <w:t>，旨</w:t>
        </w:r>
      </w:ins>
      <w:ins w:id="39" w:author="微软用户" w:date="2017-11-01T09:44:00Z">
        <w:r w:rsidR="008570E0">
          <w:rPr>
            <w:rFonts w:ascii="仿宋" w:eastAsia="仿宋" w:hAnsi="仿宋" w:hint="eastAsia"/>
            <w:sz w:val="24"/>
            <w:szCs w:val="24"/>
          </w:rPr>
          <w:t>通过有效运用四川省高院</w:t>
        </w:r>
      </w:ins>
      <w:r w:rsidRPr="003328A6">
        <w:rPr>
          <w:rFonts w:ascii="仿宋" w:eastAsia="仿宋" w:hAnsi="仿宋" w:hint="eastAsia"/>
          <w:sz w:val="24"/>
          <w:szCs w:val="24"/>
        </w:rPr>
        <w:t>开发的</w:t>
      </w:r>
      <w:ins w:id="40" w:author="微软用户" w:date="2017-11-01T09:40:00Z">
        <w:r w:rsidR="00384FFD">
          <w:rPr>
            <w:rFonts w:ascii="仿宋" w:eastAsia="仿宋" w:hAnsi="仿宋" w:hint="eastAsia"/>
            <w:sz w:val="24"/>
            <w:szCs w:val="24"/>
          </w:rPr>
          <w:t>“</w:t>
        </w:r>
        <w:r w:rsidR="00384FFD" w:rsidRPr="003328A6">
          <w:rPr>
            <w:rFonts w:ascii="仿宋" w:eastAsia="仿宋" w:hAnsi="仿宋" w:hint="eastAsia"/>
            <w:sz w:val="24"/>
            <w:szCs w:val="24"/>
          </w:rPr>
          <w:t>司法行政综合管理系统</w:t>
        </w:r>
        <w:r w:rsidR="00384FFD">
          <w:rPr>
            <w:rFonts w:ascii="仿宋" w:eastAsia="仿宋" w:hAnsi="仿宋" w:hint="eastAsia"/>
            <w:sz w:val="24"/>
            <w:szCs w:val="24"/>
          </w:rPr>
          <w:t>”</w:t>
        </w:r>
      </w:ins>
      <w:del w:id="41" w:author="微软用户" w:date="2017-11-01T09:40:00Z">
        <w:r w:rsidRPr="003328A6" w:rsidDel="00384FFD">
          <w:rPr>
            <w:rFonts w:ascii="仿宋" w:eastAsia="仿宋" w:hAnsi="仿宋" w:hint="eastAsia"/>
            <w:sz w:val="24"/>
            <w:szCs w:val="24"/>
          </w:rPr>
          <w:delText>司法行政综合管理系统</w:delText>
        </w:r>
      </w:del>
      <w:ins w:id="42" w:author="微软用户" w:date="2017-11-01T09:44:00Z">
        <w:r w:rsidR="008570E0">
          <w:rPr>
            <w:rFonts w:ascii="仿宋" w:eastAsia="仿宋" w:hAnsi="仿宋" w:hint="eastAsia"/>
            <w:sz w:val="24"/>
            <w:szCs w:val="24"/>
          </w:rPr>
          <w:t>，</w:t>
        </w:r>
      </w:ins>
      <w:del w:id="43" w:author="微软用户" w:date="2017-11-01T09:44:00Z">
        <w:r w:rsidRPr="003328A6" w:rsidDel="008570E0">
          <w:rPr>
            <w:rFonts w:ascii="仿宋" w:eastAsia="仿宋" w:hAnsi="仿宋" w:hint="eastAsia"/>
            <w:sz w:val="24"/>
            <w:szCs w:val="24"/>
          </w:rPr>
          <w:delText>，</w:delText>
        </w:r>
      </w:del>
      <w:del w:id="44" w:author="微软用户" w:date="2017-11-01T09:42:00Z">
        <w:r w:rsidRPr="003328A6" w:rsidDel="008570E0">
          <w:rPr>
            <w:rFonts w:ascii="仿宋" w:eastAsia="仿宋" w:hAnsi="仿宋" w:hint="eastAsia"/>
            <w:sz w:val="24"/>
            <w:szCs w:val="24"/>
          </w:rPr>
          <w:delText>更加积极</w:delText>
        </w:r>
      </w:del>
      <w:del w:id="45" w:author="微软用户" w:date="2017-11-01T09:43:00Z">
        <w:r w:rsidRPr="003328A6" w:rsidDel="008570E0">
          <w:rPr>
            <w:rFonts w:ascii="仿宋" w:eastAsia="仿宋" w:hAnsi="仿宋" w:hint="eastAsia"/>
            <w:sz w:val="24"/>
            <w:szCs w:val="24"/>
          </w:rPr>
          <w:delText>主动拥抱大数据、人工智能时代，</w:delText>
        </w:r>
      </w:del>
      <w:r w:rsidRPr="003328A6">
        <w:rPr>
          <w:rFonts w:ascii="仿宋" w:eastAsia="仿宋" w:hAnsi="仿宋" w:hint="eastAsia"/>
          <w:sz w:val="24"/>
          <w:szCs w:val="24"/>
        </w:rPr>
        <w:t>把理念思路提升、体制机制创新、现代科技应用和法律制度完善结合起来，全面落实司法行装各项工作信息化的进程，最大限度地把行装日常管理工作、资金管理以及决策监督集中统一，实现信息对称、实时和准确性。</w:t>
      </w:r>
    </w:p>
    <w:p w14:paraId="31F3CEA4" w14:textId="77777777" w:rsidR="00E216F6" w:rsidRPr="003328A6" w:rsidRDefault="003F62D9" w:rsidP="000E0D93">
      <w:pPr>
        <w:ind w:firstLine="480"/>
        <w:rPr>
          <w:rFonts w:ascii="仿宋" w:eastAsia="仿宋" w:hAnsi="仿宋"/>
          <w:sz w:val="24"/>
          <w:szCs w:val="24"/>
        </w:rPr>
      </w:pPr>
      <w:r w:rsidRPr="003328A6">
        <w:rPr>
          <w:rFonts w:ascii="仿宋" w:eastAsia="仿宋" w:hAnsi="仿宋" w:hint="eastAsia"/>
          <w:sz w:val="24"/>
          <w:szCs w:val="24"/>
        </w:rPr>
        <w:t>当前，</w:t>
      </w:r>
      <w:r w:rsidR="005E296F">
        <w:rPr>
          <w:rFonts w:ascii="仿宋" w:eastAsia="仿宋" w:hAnsi="仿宋" w:hint="eastAsia"/>
          <w:sz w:val="24"/>
          <w:szCs w:val="24"/>
        </w:rPr>
        <w:t>宁夏回族自治区</w:t>
      </w:r>
      <w:r w:rsidRPr="003328A6">
        <w:rPr>
          <w:rFonts w:ascii="仿宋" w:eastAsia="仿宋" w:hAnsi="仿宋" w:hint="eastAsia"/>
          <w:sz w:val="24"/>
          <w:szCs w:val="24"/>
        </w:rPr>
        <w:t>法院存在各专业软件各司其职，接口无法统一；省</w:t>
      </w:r>
      <w:r w:rsidRPr="00EA52F0">
        <w:rPr>
          <w:rFonts w:ascii="仿宋" w:eastAsia="仿宋" w:hAnsi="仿宋" w:hint="eastAsia"/>
          <w:sz w:val="24"/>
          <w:szCs w:val="24"/>
          <w:highlight w:val="yellow"/>
          <w:rPrChange w:id="46" w:author="宋伟民" w:date="2017-11-01T10:34:00Z">
            <w:rPr>
              <w:rFonts w:ascii="仿宋" w:eastAsia="仿宋" w:hAnsi="仿宋" w:hint="eastAsia"/>
              <w:sz w:val="24"/>
              <w:szCs w:val="24"/>
            </w:rPr>
          </w:rPrChange>
        </w:rPr>
        <w:t>财政厅预算编审与会计数据集中平台只可满足数据上报，但无法提供灵活数据查询；固定资产管理方面，系统平台无法满足自身管理需求等具体情况，</w:t>
      </w:r>
      <w:commentRangeStart w:id="47"/>
      <w:r w:rsidRPr="003328A6">
        <w:rPr>
          <w:rFonts w:ascii="仿宋" w:eastAsia="仿宋" w:hAnsi="仿宋" w:hint="eastAsia"/>
          <w:sz w:val="24"/>
          <w:szCs w:val="24"/>
        </w:rPr>
        <w:t>为</w:t>
      </w:r>
      <w:commentRangeEnd w:id="47"/>
      <w:r w:rsidR="00EA52F0">
        <w:rPr>
          <w:rStyle w:val="af"/>
        </w:rPr>
        <w:commentReference w:id="47"/>
      </w:r>
      <w:r w:rsidRPr="003328A6">
        <w:rPr>
          <w:rFonts w:ascii="仿宋" w:eastAsia="仿宋" w:hAnsi="仿宋" w:hint="eastAsia"/>
          <w:sz w:val="24"/>
          <w:szCs w:val="24"/>
        </w:rPr>
        <w:t>推动</w:t>
      </w:r>
      <w:r w:rsidR="008B6274">
        <w:rPr>
          <w:rFonts w:ascii="仿宋" w:eastAsia="仿宋" w:hAnsi="仿宋" w:hint="eastAsia"/>
          <w:sz w:val="24"/>
          <w:szCs w:val="24"/>
        </w:rPr>
        <w:t>宁夏回族自治区</w:t>
      </w:r>
      <w:r w:rsidRPr="003328A6">
        <w:rPr>
          <w:rFonts w:ascii="仿宋" w:eastAsia="仿宋" w:hAnsi="仿宋" w:hint="eastAsia"/>
          <w:sz w:val="24"/>
          <w:szCs w:val="24"/>
        </w:rPr>
        <w:t>全省司法体制改革的全面推进，急需通过一套集预算</w:t>
      </w:r>
      <w:r w:rsidR="008B6274">
        <w:rPr>
          <w:rFonts w:ascii="仿宋" w:eastAsia="仿宋" w:hAnsi="仿宋" w:hint="eastAsia"/>
          <w:sz w:val="24"/>
          <w:szCs w:val="24"/>
        </w:rPr>
        <w:t>管理</w:t>
      </w:r>
      <w:r w:rsidRPr="003328A6">
        <w:rPr>
          <w:rFonts w:ascii="仿宋" w:eastAsia="仿宋" w:hAnsi="仿宋" w:hint="eastAsia"/>
          <w:sz w:val="24"/>
          <w:szCs w:val="24"/>
        </w:rPr>
        <w:t>、财务管理、会计核算、固定资产、采购管理、装备管理、车辆管理、诉讼费管理、案款及拍卖保证金管理等功能于一体的司法行政综合管理系统。通过该管理系统建立规范的业务体系，实现行装保障日常工作的流程管理和数据输入，实现预算、核算、决算的一体化操作和预算执行控制，为实现省、市、县三级法院行装保障信息的纵向联系，通过数据导入实现与财政等部门的横向连接，为省以下法院</w:t>
      </w:r>
      <w:ins w:id="48" w:author="宋伟民" w:date="2017-11-01T10:39:00Z">
        <w:r w:rsidR="00EA52F0">
          <w:rPr>
            <w:rFonts w:ascii="仿宋" w:eastAsia="仿宋" w:hAnsi="仿宋" w:hint="eastAsia"/>
            <w:sz w:val="24"/>
            <w:szCs w:val="24"/>
          </w:rPr>
          <w:t>人</w:t>
        </w:r>
      </w:ins>
      <w:r w:rsidRPr="003328A6">
        <w:rPr>
          <w:rFonts w:ascii="仿宋" w:eastAsia="仿宋" w:hAnsi="仿宋" w:hint="eastAsia"/>
          <w:sz w:val="24"/>
          <w:szCs w:val="24"/>
        </w:rPr>
        <w:t>财物统</w:t>
      </w:r>
      <w:ins w:id="49" w:author="宋伟民" w:date="2017-11-01T10:39:00Z">
        <w:r w:rsidR="00EA52F0">
          <w:rPr>
            <w:rFonts w:ascii="仿宋" w:eastAsia="仿宋" w:hAnsi="仿宋" w:hint="eastAsia"/>
            <w:sz w:val="24"/>
            <w:szCs w:val="24"/>
          </w:rPr>
          <w:t>一</w:t>
        </w:r>
      </w:ins>
      <w:r w:rsidRPr="003328A6">
        <w:rPr>
          <w:rFonts w:ascii="仿宋" w:eastAsia="仿宋" w:hAnsi="仿宋" w:hint="eastAsia"/>
          <w:sz w:val="24"/>
          <w:szCs w:val="24"/>
        </w:rPr>
        <w:t>管</w:t>
      </w:r>
      <w:ins w:id="50" w:author="宋伟民" w:date="2017-11-01T10:39:00Z">
        <w:r w:rsidR="00EA52F0">
          <w:rPr>
            <w:rFonts w:ascii="仿宋" w:eastAsia="仿宋" w:hAnsi="仿宋" w:hint="eastAsia"/>
            <w:sz w:val="24"/>
            <w:szCs w:val="24"/>
          </w:rPr>
          <w:t>理</w:t>
        </w:r>
      </w:ins>
      <w:r w:rsidRPr="003328A6">
        <w:rPr>
          <w:rFonts w:ascii="仿宋" w:eastAsia="仿宋" w:hAnsi="仿宋" w:hint="eastAsia"/>
          <w:sz w:val="24"/>
          <w:szCs w:val="24"/>
        </w:rPr>
        <w:t>改革打好坚实基础。</w:t>
      </w:r>
    </w:p>
    <w:p w14:paraId="714B3BB2" w14:textId="77777777" w:rsidR="00E216F6" w:rsidRPr="003328A6" w:rsidRDefault="003F62D9" w:rsidP="000E0D93">
      <w:pPr>
        <w:ind w:firstLine="480"/>
        <w:rPr>
          <w:rFonts w:ascii="仿宋" w:eastAsia="仿宋" w:hAnsi="仿宋"/>
          <w:sz w:val="24"/>
          <w:szCs w:val="24"/>
        </w:rPr>
      </w:pPr>
      <w:r w:rsidRPr="003328A6">
        <w:rPr>
          <w:rFonts w:ascii="仿宋" w:eastAsia="仿宋" w:hAnsi="仿宋" w:hint="eastAsia"/>
          <w:sz w:val="24"/>
          <w:szCs w:val="24"/>
        </w:rPr>
        <w:t>鉴于以上实际情况，</w:t>
      </w:r>
      <w:r w:rsidR="008B6274">
        <w:rPr>
          <w:rFonts w:ascii="仿宋" w:eastAsia="仿宋" w:hAnsi="仿宋" w:hint="eastAsia"/>
          <w:sz w:val="24"/>
          <w:szCs w:val="24"/>
        </w:rPr>
        <w:t>经过</w:t>
      </w:r>
      <w:r w:rsidRPr="003328A6">
        <w:rPr>
          <w:rFonts w:ascii="仿宋" w:eastAsia="仿宋" w:hAnsi="仿宋" w:hint="eastAsia"/>
          <w:sz w:val="24"/>
          <w:szCs w:val="24"/>
        </w:rPr>
        <w:t>实地参观考察了四川省高级人民法院开发的“四川省高级人民法院司法行政综合管理系统</w:t>
      </w:r>
      <w:r w:rsidRPr="003328A6">
        <w:rPr>
          <w:rFonts w:ascii="仿宋" w:eastAsia="仿宋" w:hAnsi="仿宋"/>
          <w:sz w:val="24"/>
          <w:szCs w:val="24"/>
        </w:rPr>
        <w:t>”</w:t>
      </w:r>
      <w:r w:rsidRPr="003328A6">
        <w:rPr>
          <w:rFonts w:ascii="仿宋" w:eastAsia="仿宋" w:hAnsi="仿宋" w:hint="eastAsia"/>
          <w:sz w:val="24"/>
          <w:szCs w:val="24"/>
        </w:rPr>
        <w:t>，此系统经过四川省高级人民法院近</w:t>
      </w:r>
      <w:r w:rsidR="005252B7">
        <w:rPr>
          <w:rFonts w:ascii="仿宋" w:eastAsia="仿宋" w:hAnsi="仿宋"/>
          <w:sz w:val="24"/>
          <w:szCs w:val="24"/>
        </w:rPr>
        <w:t>4</w:t>
      </w:r>
      <w:r w:rsidRPr="003328A6">
        <w:rPr>
          <w:rFonts w:ascii="仿宋" w:eastAsia="仿宋" w:hAnsi="仿宋" w:hint="eastAsia"/>
          <w:sz w:val="24"/>
          <w:szCs w:val="24"/>
        </w:rPr>
        <w:t>年多的开发完善，现已完成了预算管理、财务管理、系统往来资金管理、会计核算、案款管理、诉讼费管理、固定资产管理、物资管理、装备管理、采购管理、</w:t>
      </w:r>
      <w:r w:rsidRPr="003328A6">
        <w:rPr>
          <w:rFonts w:ascii="仿宋" w:eastAsia="仿宋" w:hAnsi="仿宋" w:hint="eastAsia"/>
          <w:sz w:val="24"/>
          <w:szCs w:val="24"/>
        </w:rPr>
        <w:lastRenderedPageBreak/>
        <w:t>车辆管理、票据管理、移动APP管理等管理子系统的开发，该系统已在四川省高级人民法院实现了省、市、区县三级联动管理，全省2</w:t>
      </w:r>
      <w:r w:rsidR="00517EC1">
        <w:rPr>
          <w:rFonts w:ascii="仿宋" w:eastAsia="仿宋" w:hAnsi="仿宋"/>
          <w:sz w:val="24"/>
          <w:szCs w:val="24"/>
        </w:rPr>
        <w:t>2</w:t>
      </w:r>
      <w:r w:rsidRPr="003328A6">
        <w:rPr>
          <w:rFonts w:ascii="仿宋" w:eastAsia="仿宋" w:hAnsi="仿宋" w:hint="eastAsia"/>
          <w:sz w:val="24"/>
          <w:szCs w:val="24"/>
        </w:rPr>
        <w:t>个中院，18</w:t>
      </w:r>
      <w:r w:rsidR="00517EC1">
        <w:rPr>
          <w:rFonts w:ascii="仿宋" w:eastAsia="仿宋" w:hAnsi="仿宋"/>
          <w:sz w:val="24"/>
          <w:szCs w:val="24"/>
        </w:rPr>
        <w:t>8</w:t>
      </w:r>
      <w:r w:rsidRPr="003328A6">
        <w:rPr>
          <w:rFonts w:ascii="仿宋" w:eastAsia="仿宋" w:hAnsi="仿宋" w:hint="eastAsia"/>
          <w:sz w:val="24"/>
          <w:szCs w:val="24"/>
        </w:rPr>
        <w:t>个基层法院得到了全面应用。并且该系统在2016年10月在最高人民法院正式上线启用，系统覆盖最高人民法院一区办公区、二区办公区、老干部区以及六个巡回法庭。系统起到简化流程，提高效率的作用，实现了会计记账核算向财务内控管理工作的转变，实现了财务会计向管理会计的职能转变，系统功能应用初见成效，目前系统运行状态良好。最高人民法院在2017年3月也已全面启动系统二期包括采购管理、固定资产管理、装备管理及车辆管理需求调研的工作，并在2017年7月全面启用二期系统，现二期正稳定运行。</w:t>
      </w:r>
    </w:p>
    <w:p w14:paraId="6E3E1EDC" w14:textId="77777777" w:rsidR="00E216F6" w:rsidRPr="003328A6" w:rsidRDefault="005E296F">
      <w:pPr>
        <w:ind w:firstLine="480"/>
        <w:rPr>
          <w:rFonts w:ascii="仿宋" w:eastAsia="仿宋" w:hAnsi="仿宋"/>
          <w:sz w:val="24"/>
          <w:szCs w:val="24"/>
        </w:rPr>
        <w:pPrChange w:id="51" w:author="微软用户" w:date="2017-11-01T09:46:00Z">
          <w:pPr>
            <w:ind w:firstLineChars="0" w:firstLine="0"/>
          </w:pPr>
        </w:pPrChange>
      </w:pPr>
      <w:r>
        <w:rPr>
          <w:rFonts w:ascii="仿宋" w:eastAsia="仿宋" w:hAnsi="仿宋" w:hint="eastAsia"/>
          <w:sz w:val="24"/>
          <w:szCs w:val="24"/>
        </w:rPr>
        <w:t>宁夏回族自治区</w:t>
      </w:r>
      <w:r w:rsidR="003F62D9" w:rsidRPr="003328A6">
        <w:rPr>
          <w:rFonts w:ascii="仿宋" w:eastAsia="仿宋" w:hAnsi="仿宋" w:hint="eastAsia"/>
          <w:sz w:val="24"/>
          <w:szCs w:val="24"/>
        </w:rPr>
        <w:t>高级人民法院结合自身实际情况，为配合司法改革需要，保障纵向管理与最高人民法院司法行装管理要求达成数据一致性、完整性，减少管理成本以及不断加强内控管理力度，为加快系统平台的快速建成，拟依托“四川省高级人民法院司法行政综合管理系统”版本为基础，结合最高人民法院2017年4月召开的</w:t>
      </w:r>
      <w:r w:rsidR="00517EC1">
        <w:rPr>
          <w:rFonts w:ascii="仿宋" w:eastAsia="仿宋" w:hAnsi="仿宋" w:hint="eastAsia"/>
          <w:sz w:val="24"/>
          <w:szCs w:val="24"/>
        </w:rPr>
        <w:t>“</w:t>
      </w:r>
      <w:r w:rsidR="00517EC1" w:rsidRPr="003328A6">
        <w:rPr>
          <w:rFonts w:ascii="仿宋" w:eastAsia="仿宋" w:hAnsi="仿宋" w:hint="eastAsia"/>
          <w:sz w:val="24"/>
          <w:szCs w:val="24"/>
        </w:rPr>
        <w:t>司法行政装备管理局2017年工作要点</w:t>
      </w:r>
      <w:r w:rsidR="00517EC1">
        <w:rPr>
          <w:rFonts w:ascii="仿宋" w:eastAsia="仿宋" w:hAnsi="仿宋" w:hint="eastAsia"/>
          <w:sz w:val="24"/>
          <w:szCs w:val="24"/>
        </w:rPr>
        <w:t>”</w:t>
      </w:r>
      <w:r w:rsidR="003F62D9" w:rsidRPr="003328A6">
        <w:rPr>
          <w:rFonts w:ascii="仿宋" w:eastAsia="仿宋" w:hAnsi="仿宋" w:hint="eastAsia"/>
          <w:sz w:val="24"/>
          <w:szCs w:val="24"/>
        </w:rPr>
        <w:t>第三条措施保障中第25条：“改进方式，建立全国法院司法保障工作信息化管理平台。上下联动，细化需求，加强对接，推动</w:t>
      </w:r>
      <w:r w:rsidR="003F62D9" w:rsidRPr="003328A6">
        <w:rPr>
          <w:rFonts w:ascii="仿宋" w:eastAsia="仿宋" w:hAnsi="仿宋"/>
          <w:sz w:val="24"/>
          <w:szCs w:val="24"/>
        </w:rPr>
        <w:t>预算编审</w:t>
      </w:r>
      <w:r w:rsidR="003F62D9" w:rsidRPr="003328A6">
        <w:rPr>
          <w:rFonts w:ascii="仿宋" w:eastAsia="仿宋" w:hAnsi="仿宋" w:hint="eastAsia"/>
          <w:sz w:val="24"/>
          <w:szCs w:val="24"/>
        </w:rPr>
        <w:t>、会计核算、财务报销、装备管理、政府采购、资产管理、基本建设等各项工作步入信息化轨道，实现行装工作由“粗放型”管理向“精细化”管理的转变，提升司法保障工作的现代化能力”的工作要求，完成</w:t>
      </w:r>
      <w:r>
        <w:rPr>
          <w:rFonts w:ascii="仿宋" w:eastAsia="仿宋" w:hAnsi="仿宋" w:hint="eastAsia"/>
          <w:sz w:val="24"/>
          <w:szCs w:val="24"/>
        </w:rPr>
        <w:t>宁夏回族自治区</w:t>
      </w:r>
      <w:r w:rsidR="003F62D9" w:rsidRPr="003328A6">
        <w:rPr>
          <w:rFonts w:ascii="仿宋" w:eastAsia="仿宋" w:hAnsi="仿宋" w:hint="eastAsia"/>
          <w:sz w:val="24"/>
          <w:szCs w:val="24"/>
        </w:rPr>
        <w:t>司法行政综合管理系统二次开发、实施部署</w:t>
      </w:r>
      <w:r w:rsidR="00C317F4">
        <w:rPr>
          <w:rFonts w:ascii="仿宋" w:eastAsia="仿宋" w:hAnsi="仿宋" w:hint="eastAsia"/>
          <w:sz w:val="24"/>
          <w:szCs w:val="24"/>
        </w:rPr>
        <w:t>、</w:t>
      </w:r>
      <w:r w:rsidR="003F62D9" w:rsidRPr="003328A6">
        <w:rPr>
          <w:rFonts w:ascii="仿宋" w:eastAsia="仿宋" w:hAnsi="仿宋" w:hint="eastAsia"/>
          <w:sz w:val="24"/>
          <w:szCs w:val="24"/>
        </w:rPr>
        <w:t>培训及运行维护相关工作。</w:t>
      </w:r>
    </w:p>
    <w:p w14:paraId="6032E038" w14:textId="77777777" w:rsidR="00E216F6" w:rsidRPr="003328A6" w:rsidRDefault="003F62D9" w:rsidP="000E0D93">
      <w:pPr>
        <w:pStyle w:val="1"/>
        <w:numPr>
          <w:ilvl w:val="0"/>
          <w:numId w:val="1"/>
        </w:numPr>
        <w:ind w:firstLine="640"/>
        <w:rPr>
          <w:rFonts w:ascii="仿宋" w:eastAsia="仿宋" w:hAnsi="仿宋"/>
          <w:szCs w:val="32"/>
        </w:rPr>
      </w:pPr>
      <w:bookmarkStart w:id="52" w:name="_Toc493711626"/>
      <w:bookmarkStart w:id="53" w:name="_Toc497257422"/>
      <w:r w:rsidRPr="003328A6">
        <w:rPr>
          <w:rFonts w:ascii="仿宋" w:eastAsia="仿宋" w:hAnsi="仿宋" w:hint="eastAsia"/>
          <w:szCs w:val="32"/>
        </w:rPr>
        <w:t>建设目标</w:t>
      </w:r>
      <w:bookmarkEnd w:id="52"/>
      <w:bookmarkEnd w:id="53"/>
    </w:p>
    <w:p w14:paraId="1AD0BFC1" w14:textId="77777777" w:rsidR="00E216F6" w:rsidRPr="00517EC1" w:rsidRDefault="003F62D9" w:rsidP="000E0D93">
      <w:pPr>
        <w:ind w:firstLine="480"/>
        <w:rPr>
          <w:rFonts w:ascii="仿宋" w:eastAsia="仿宋" w:hAnsi="仿宋"/>
          <w:sz w:val="24"/>
          <w:szCs w:val="24"/>
        </w:rPr>
      </w:pPr>
      <w:r w:rsidRPr="00517EC1">
        <w:rPr>
          <w:rFonts w:ascii="仿宋" w:eastAsia="仿宋" w:hAnsi="仿宋" w:hint="eastAsia"/>
          <w:sz w:val="24"/>
          <w:szCs w:val="24"/>
        </w:rPr>
        <w:t>根据财政在财务内控工作中的管理要求，建立一套符合</w:t>
      </w:r>
      <w:r w:rsidR="008B6274">
        <w:rPr>
          <w:rFonts w:ascii="仿宋" w:eastAsia="仿宋" w:hAnsi="仿宋" w:hint="eastAsia"/>
          <w:sz w:val="24"/>
          <w:szCs w:val="24"/>
        </w:rPr>
        <w:t>宁夏回族自治区</w:t>
      </w:r>
      <w:r w:rsidRPr="00517EC1">
        <w:rPr>
          <w:rFonts w:ascii="仿宋" w:eastAsia="仿宋" w:hAnsi="仿宋" w:hint="eastAsia"/>
          <w:sz w:val="24"/>
          <w:szCs w:val="24"/>
        </w:rPr>
        <w:t>高院特色的司法服务保障综合管理系统，本系统主要实现以下几个目标：</w:t>
      </w:r>
    </w:p>
    <w:p w14:paraId="555908CF" w14:textId="77777777" w:rsidR="00E216F6" w:rsidRPr="00517EC1" w:rsidRDefault="003F62D9" w:rsidP="00624C34">
      <w:pPr>
        <w:ind w:firstLine="480"/>
        <w:rPr>
          <w:rFonts w:ascii="仿宋" w:eastAsia="仿宋" w:hAnsi="仿宋"/>
          <w:sz w:val="24"/>
          <w:szCs w:val="24"/>
        </w:rPr>
      </w:pPr>
      <w:r w:rsidRPr="008570E0">
        <w:rPr>
          <w:rFonts w:ascii="仿宋" w:eastAsia="仿宋" w:hAnsi="仿宋" w:hint="eastAsia"/>
          <w:b/>
          <w:sz w:val="24"/>
          <w:szCs w:val="24"/>
          <w:rPrChange w:id="54" w:author="微软用户" w:date="2017-11-01T09:46:00Z">
            <w:rPr>
              <w:rFonts w:ascii="仿宋" w:eastAsia="仿宋" w:hAnsi="仿宋" w:hint="eastAsia"/>
              <w:sz w:val="24"/>
              <w:szCs w:val="24"/>
            </w:rPr>
          </w:rPrChange>
        </w:rPr>
        <w:t>一是建立完善的统管体系</w:t>
      </w:r>
      <w:r w:rsidRPr="00517EC1">
        <w:rPr>
          <w:rFonts w:ascii="仿宋" w:eastAsia="仿宋" w:hAnsi="仿宋" w:hint="eastAsia"/>
          <w:sz w:val="24"/>
          <w:szCs w:val="24"/>
        </w:rPr>
        <w:t>。根据司法体制改革要求，结合</w:t>
      </w:r>
      <w:r w:rsidR="005E296F">
        <w:rPr>
          <w:rFonts w:ascii="仿宋" w:eastAsia="仿宋" w:hAnsi="仿宋" w:hint="eastAsia"/>
          <w:sz w:val="24"/>
          <w:szCs w:val="24"/>
        </w:rPr>
        <w:t>宁夏回族自治区</w:t>
      </w:r>
      <w:r w:rsidRPr="00517EC1">
        <w:rPr>
          <w:rFonts w:ascii="仿宋" w:eastAsia="仿宋" w:hAnsi="仿宋" w:hint="eastAsia"/>
          <w:sz w:val="24"/>
          <w:szCs w:val="24"/>
        </w:rPr>
        <w:t>高院司法装备保障工作需求，从省高院管理需求入手，采取集中部署的方式，同时支撑全省三级法院的数据互联互通，与省财政厅、机关事务管理局等部门的相关业务系统实现数据协同共享，为</w:t>
      </w:r>
      <w:r w:rsidR="005E296F">
        <w:rPr>
          <w:rFonts w:ascii="仿宋" w:eastAsia="仿宋" w:hAnsi="仿宋" w:hint="eastAsia"/>
          <w:sz w:val="24"/>
          <w:szCs w:val="24"/>
        </w:rPr>
        <w:t>宁夏回族自治区</w:t>
      </w:r>
      <w:r w:rsidRPr="00517EC1">
        <w:rPr>
          <w:rFonts w:ascii="仿宋" w:eastAsia="仿宋" w:hAnsi="仿宋" w:hint="eastAsia"/>
          <w:sz w:val="24"/>
          <w:szCs w:val="24"/>
        </w:rPr>
        <w:t>司法体</w:t>
      </w:r>
      <w:r w:rsidR="00517EC1">
        <w:rPr>
          <w:rFonts w:ascii="仿宋" w:eastAsia="仿宋" w:hAnsi="仿宋" w:hint="eastAsia"/>
          <w:sz w:val="24"/>
          <w:szCs w:val="24"/>
        </w:rPr>
        <w:t>制改革，实现省级统一管理提供有力保障，集中部署实现数据统一汇总</w:t>
      </w:r>
      <w:r w:rsidRPr="00517EC1">
        <w:rPr>
          <w:rFonts w:ascii="仿宋" w:eastAsia="仿宋" w:hAnsi="仿宋" w:hint="eastAsia"/>
          <w:sz w:val="24"/>
          <w:szCs w:val="24"/>
        </w:rPr>
        <w:t>和集中管理，真正实现数据共享，消除信息孤岛。</w:t>
      </w:r>
    </w:p>
    <w:p w14:paraId="53B3C1CB" w14:textId="77777777" w:rsidR="00E216F6" w:rsidRPr="00517EC1" w:rsidRDefault="00517EC1" w:rsidP="00624C34">
      <w:pPr>
        <w:ind w:firstLine="480"/>
        <w:rPr>
          <w:rFonts w:ascii="仿宋" w:eastAsia="仿宋" w:hAnsi="仿宋"/>
          <w:sz w:val="24"/>
          <w:szCs w:val="24"/>
        </w:rPr>
      </w:pPr>
      <w:r w:rsidRPr="008570E0">
        <w:rPr>
          <w:rFonts w:ascii="仿宋" w:eastAsia="仿宋" w:hAnsi="仿宋" w:hint="eastAsia"/>
          <w:b/>
          <w:sz w:val="24"/>
          <w:szCs w:val="24"/>
          <w:rPrChange w:id="55" w:author="微软用户" w:date="2017-11-01T09:46:00Z">
            <w:rPr>
              <w:rFonts w:ascii="仿宋" w:eastAsia="仿宋" w:hAnsi="仿宋" w:hint="eastAsia"/>
              <w:sz w:val="24"/>
              <w:szCs w:val="24"/>
            </w:rPr>
          </w:rPrChange>
        </w:rPr>
        <w:lastRenderedPageBreak/>
        <w:t>二是建立高效的服务体系</w:t>
      </w:r>
      <w:r w:rsidR="003F62D9" w:rsidRPr="00517EC1">
        <w:rPr>
          <w:rFonts w:ascii="仿宋" w:eastAsia="仿宋" w:hAnsi="仿宋" w:hint="eastAsia"/>
          <w:sz w:val="24"/>
          <w:szCs w:val="24"/>
        </w:rPr>
        <w:t>，充分利用现代信息技术手段，满足各业务部门协同办公的需求，构筑完整的多层次、多形式的服务体系，充分响应服务审判、服务干警、服务民众的管理要求。</w:t>
      </w:r>
    </w:p>
    <w:p w14:paraId="321E655C" w14:textId="77777777" w:rsidR="00E216F6" w:rsidRPr="00517EC1" w:rsidRDefault="003F62D9" w:rsidP="00624C34">
      <w:pPr>
        <w:ind w:firstLine="480"/>
        <w:rPr>
          <w:rFonts w:ascii="仿宋" w:eastAsia="仿宋" w:hAnsi="仿宋"/>
          <w:sz w:val="24"/>
          <w:szCs w:val="24"/>
        </w:rPr>
      </w:pPr>
      <w:r w:rsidRPr="008570E0">
        <w:rPr>
          <w:rFonts w:ascii="仿宋" w:eastAsia="仿宋" w:hAnsi="仿宋" w:hint="eastAsia"/>
          <w:b/>
          <w:sz w:val="24"/>
          <w:szCs w:val="24"/>
          <w:rPrChange w:id="56" w:author="微软用户" w:date="2017-11-01T09:46:00Z">
            <w:rPr>
              <w:rFonts w:ascii="仿宋" w:eastAsia="仿宋" w:hAnsi="仿宋" w:hint="eastAsia"/>
              <w:sz w:val="24"/>
              <w:szCs w:val="24"/>
            </w:rPr>
          </w:rPrChange>
        </w:rPr>
        <w:t>三是建立规范的内控体系</w:t>
      </w:r>
      <w:r w:rsidRPr="00517EC1">
        <w:rPr>
          <w:rFonts w:ascii="仿宋" w:eastAsia="仿宋" w:hAnsi="仿宋" w:hint="eastAsia"/>
          <w:sz w:val="24"/>
          <w:szCs w:val="24"/>
        </w:rPr>
        <w:t>。利用信息技术整合和优化业务处理模式，实现经费、资产等动态跟踪管理，特别是在资金预算、预算执行以及报销一体化管理，达到会计与预算的一致性，增加管理的宽度以及深度，实现省法院相关业务的集中监管。</w:t>
      </w:r>
    </w:p>
    <w:p w14:paraId="53234161" w14:textId="77777777" w:rsidR="00E216F6" w:rsidRPr="0021008D" w:rsidRDefault="0021008D" w:rsidP="00624C34">
      <w:pPr>
        <w:ind w:firstLine="480"/>
        <w:rPr>
          <w:rFonts w:ascii="仿宋" w:eastAsia="仿宋" w:hAnsi="仿宋"/>
          <w:sz w:val="24"/>
          <w:szCs w:val="24"/>
        </w:rPr>
      </w:pPr>
      <w:r w:rsidRPr="008570E0">
        <w:rPr>
          <w:rFonts w:ascii="仿宋" w:eastAsia="仿宋" w:hAnsi="仿宋" w:hint="eastAsia"/>
          <w:b/>
          <w:sz w:val="24"/>
          <w:szCs w:val="24"/>
          <w:rPrChange w:id="57" w:author="微软用户" w:date="2017-11-01T09:47:00Z">
            <w:rPr>
              <w:rFonts w:ascii="仿宋" w:eastAsia="仿宋" w:hAnsi="仿宋" w:hint="eastAsia"/>
              <w:sz w:val="24"/>
              <w:szCs w:val="24"/>
            </w:rPr>
          </w:rPrChange>
        </w:rPr>
        <w:t>四是建立科学的决策</w:t>
      </w:r>
      <w:r w:rsidR="003F62D9" w:rsidRPr="008570E0">
        <w:rPr>
          <w:rFonts w:ascii="仿宋" w:eastAsia="仿宋" w:hAnsi="仿宋" w:hint="eastAsia"/>
          <w:b/>
          <w:sz w:val="24"/>
          <w:szCs w:val="24"/>
          <w:rPrChange w:id="58" w:author="微软用户" w:date="2017-11-01T09:47:00Z">
            <w:rPr>
              <w:rFonts w:ascii="仿宋" w:eastAsia="仿宋" w:hAnsi="仿宋" w:hint="eastAsia"/>
              <w:sz w:val="24"/>
              <w:szCs w:val="24"/>
            </w:rPr>
          </w:rPrChange>
        </w:rPr>
        <w:t>体系</w:t>
      </w:r>
      <w:r w:rsidR="003F62D9" w:rsidRPr="00517EC1">
        <w:rPr>
          <w:rFonts w:ascii="仿宋" w:eastAsia="仿宋" w:hAnsi="仿宋" w:hint="eastAsia"/>
          <w:sz w:val="24"/>
          <w:szCs w:val="24"/>
        </w:rPr>
        <w:t>。通过建设集中的司法保障数据资源库，及时准确地掌握机关财务收支情况，并可追溯具体的资金运行情况，从宏观以及微观上对资金安全运行，提供及时保障和有效全面的分析，并实时提供机关及业务部门的预算及执行情况、部门公用经费支出情况、采购执行进度、采购支付进度等信息，为领导决策提供科学有力的数据支撑，最大程度提高系统业务数据的价值。</w:t>
      </w:r>
    </w:p>
    <w:p w14:paraId="0A90009B" w14:textId="77777777" w:rsidR="00E216F6" w:rsidRPr="003328A6" w:rsidRDefault="003F62D9" w:rsidP="000E0D93">
      <w:pPr>
        <w:pStyle w:val="1"/>
        <w:numPr>
          <w:ilvl w:val="0"/>
          <w:numId w:val="1"/>
        </w:numPr>
        <w:ind w:firstLine="640"/>
        <w:jc w:val="left"/>
        <w:rPr>
          <w:rFonts w:ascii="仿宋" w:eastAsia="仿宋" w:hAnsi="仿宋"/>
          <w:szCs w:val="32"/>
        </w:rPr>
      </w:pPr>
      <w:bookmarkStart w:id="59" w:name="_Toc493711627"/>
      <w:bookmarkStart w:id="60" w:name="_Toc497257423"/>
      <w:r w:rsidRPr="003328A6">
        <w:rPr>
          <w:rFonts w:ascii="仿宋" w:eastAsia="仿宋" w:hAnsi="仿宋" w:hint="eastAsia"/>
          <w:szCs w:val="32"/>
        </w:rPr>
        <w:t>系统介绍</w:t>
      </w:r>
      <w:bookmarkEnd w:id="59"/>
      <w:bookmarkEnd w:id="60"/>
    </w:p>
    <w:p w14:paraId="5173F008" w14:textId="77777777" w:rsidR="00E216F6" w:rsidRPr="0021008D" w:rsidRDefault="0021008D" w:rsidP="000E0D93">
      <w:pPr>
        <w:ind w:firstLine="480"/>
        <w:rPr>
          <w:rFonts w:ascii="仿宋" w:eastAsia="仿宋" w:hAnsi="仿宋"/>
          <w:sz w:val="24"/>
          <w:szCs w:val="24"/>
        </w:rPr>
      </w:pPr>
      <w:r>
        <w:rPr>
          <w:rFonts w:ascii="仿宋" w:eastAsia="仿宋" w:hAnsi="仿宋" w:hint="eastAsia"/>
          <w:sz w:val="24"/>
          <w:szCs w:val="24"/>
        </w:rPr>
        <w:t>司</w:t>
      </w:r>
      <w:r>
        <w:rPr>
          <w:rFonts w:ascii="仿宋" w:eastAsia="仿宋" w:hAnsi="仿宋"/>
          <w:sz w:val="24"/>
          <w:szCs w:val="24"/>
        </w:rPr>
        <w:t>法</w:t>
      </w:r>
      <w:r>
        <w:rPr>
          <w:rFonts w:ascii="仿宋" w:eastAsia="仿宋" w:hAnsi="仿宋" w:hint="eastAsia"/>
          <w:sz w:val="24"/>
          <w:szCs w:val="24"/>
        </w:rPr>
        <w:t>行政</w:t>
      </w:r>
      <w:r w:rsidR="003F62D9" w:rsidRPr="0021008D">
        <w:rPr>
          <w:rFonts w:ascii="仿宋" w:eastAsia="仿宋" w:hAnsi="仿宋" w:hint="eastAsia"/>
          <w:sz w:val="24"/>
          <w:szCs w:val="24"/>
        </w:rPr>
        <w:t>综合管理系统，是以财务报销管理为基础，以预算和财务管理为核心，对行装各项工作实施综合管理的一套系统。该系统建成后，将主要实现以下几大功能：一</w:t>
      </w:r>
      <w:r>
        <w:rPr>
          <w:rFonts w:ascii="仿宋" w:eastAsia="仿宋" w:hAnsi="仿宋" w:hint="eastAsia"/>
          <w:sz w:val="24"/>
          <w:szCs w:val="24"/>
        </w:rPr>
        <w:t>是围绕资金使用，实现对预算、财务、固定资产、采购、</w:t>
      </w:r>
      <w:r w:rsidR="003F62D9" w:rsidRPr="0021008D">
        <w:rPr>
          <w:rFonts w:ascii="仿宋" w:eastAsia="仿宋" w:hAnsi="仿宋" w:hint="eastAsia"/>
          <w:sz w:val="24"/>
          <w:szCs w:val="24"/>
        </w:rPr>
        <w:t>装备等法院经济活动的全方位的综合管理。二是实现全省法院预算、报账、会计核算的规范统一，并实现预算账与会计账的一致性，并建立规范的固定资产、装备、诉讼费、案款等各类明细账及台账。三是通过系统授予的不同权限，实现上级法院对下级法院行装各项工作实时的监管。</w:t>
      </w:r>
    </w:p>
    <w:p w14:paraId="67CC45CF" w14:textId="77777777" w:rsidR="0021008D" w:rsidRDefault="0021008D" w:rsidP="000E0D93">
      <w:pPr>
        <w:ind w:firstLineChars="0" w:firstLine="0"/>
        <w:jc w:val="left"/>
        <w:rPr>
          <w:rFonts w:ascii="仿宋" w:eastAsia="仿宋" w:hAnsi="仿宋"/>
        </w:rPr>
      </w:pPr>
    </w:p>
    <w:p w14:paraId="229F0D6A" w14:textId="77777777" w:rsidR="00E216F6" w:rsidRPr="003328A6" w:rsidRDefault="003F62D9" w:rsidP="000E0D93">
      <w:pPr>
        <w:ind w:firstLineChars="0" w:firstLine="0"/>
        <w:jc w:val="left"/>
        <w:rPr>
          <w:rFonts w:ascii="仿宋" w:eastAsia="仿宋" w:hAnsi="仿宋"/>
        </w:rPr>
      </w:pPr>
      <w:r w:rsidRPr="003328A6">
        <w:rPr>
          <w:rFonts w:ascii="仿宋" w:eastAsia="仿宋" w:hAnsi="仿宋"/>
          <w:noProof/>
        </w:rPr>
        <w:lastRenderedPageBreak/>
        <w:drawing>
          <wp:inline distT="0" distB="0" distL="0" distR="0" wp14:anchorId="4B6C8706" wp14:editId="1D84C15B">
            <wp:extent cx="5486400"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486400" cy="2876550"/>
                    </a:xfrm>
                    <a:prstGeom prst="rect">
                      <a:avLst/>
                    </a:prstGeom>
                    <a:noFill/>
                    <a:ln>
                      <a:noFill/>
                    </a:ln>
                  </pic:spPr>
                </pic:pic>
              </a:graphicData>
            </a:graphic>
          </wp:inline>
        </w:drawing>
      </w:r>
    </w:p>
    <w:p w14:paraId="4AD24E9C" w14:textId="77777777" w:rsidR="00E216F6" w:rsidRPr="0021008D" w:rsidRDefault="003F62D9" w:rsidP="000E0D93">
      <w:pPr>
        <w:ind w:firstLine="480"/>
        <w:jc w:val="center"/>
        <w:rPr>
          <w:rFonts w:ascii="仿宋" w:eastAsia="仿宋" w:hAnsi="仿宋"/>
          <w:sz w:val="24"/>
          <w:szCs w:val="24"/>
        </w:rPr>
      </w:pPr>
      <w:r w:rsidRPr="0021008D">
        <w:rPr>
          <w:rFonts w:ascii="仿宋" w:eastAsia="仿宋" w:hAnsi="仿宋" w:hint="eastAsia"/>
          <w:sz w:val="24"/>
          <w:szCs w:val="24"/>
        </w:rPr>
        <w:t>（系统功能结构图）</w:t>
      </w:r>
    </w:p>
    <w:p w14:paraId="011E8BDF" w14:textId="77777777" w:rsidR="00E216F6" w:rsidRPr="003328A6" w:rsidRDefault="00E216F6" w:rsidP="000E0D93">
      <w:pPr>
        <w:ind w:firstLineChars="95" w:firstLine="199"/>
        <w:rPr>
          <w:rFonts w:ascii="仿宋" w:eastAsia="仿宋" w:hAnsi="仿宋"/>
        </w:rPr>
      </w:pPr>
    </w:p>
    <w:p w14:paraId="0BE88B49" w14:textId="77777777" w:rsidR="00E216F6" w:rsidRPr="0021008D" w:rsidRDefault="003F62D9">
      <w:pPr>
        <w:pStyle w:val="2"/>
        <w:numPr>
          <w:ilvl w:val="0"/>
          <w:numId w:val="2"/>
        </w:numPr>
        <w:tabs>
          <w:tab w:val="clear" w:pos="756"/>
          <w:tab w:val="left" w:pos="426"/>
        </w:tabs>
        <w:ind w:left="426" w:firstLineChars="0"/>
        <w:rPr>
          <w:rFonts w:ascii="仿宋" w:eastAsia="仿宋" w:hAnsi="仿宋"/>
          <w:sz w:val="30"/>
          <w:szCs w:val="30"/>
        </w:rPr>
        <w:pPrChange w:id="61" w:author="微软用户" w:date="2017-11-01T10:06:00Z">
          <w:pPr>
            <w:pStyle w:val="2"/>
            <w:numPr>
              <w:numId w:val="6"/>
            </w:numPr>
            <w:tabs>
              <w:tab w:val="clear" w:pos="756"/>
              <w:tab w:val="num" w:pos="360"/>
              <w:tab w:val="left" w:pos="426"/>
              <w:tab w:val="num" w:pos="720"/>
            </w:tabs>
            <w:ind w:left="426" w:firstLineChars="0" w:hanging="720"/>
          </w:pPr>
        </w:pPrChange>
      </w:pPr>
      <w:bookmarkStart w:id="62" w:name="_Toc497257424"/>
      <w:r w:rsidRPr="0021008D">
        <w:rPr>
          <w:rFonts w:ascii="仿宋" w:eastAsia="仿宋" w:hAnsi="仿宋" w:hint="eastAsia"/>
          <w:sz w:val="30"/>
          <w:szCs w:val="30"/>
        </w:rPr>
        <w:t>系统功能设计</w:t>
      </w:r>
      <w:bookmarkEnd w:id="62"/>
    </w:p>
    <w:p w14:paraId="73341582" w14:textId="77777777" w:rsidR="00E216F6" w:rsidRPr="00720EC7" w:rsidRDefault="003F62D9">
      <w:pPr>
        <w:pStyle w:val="3"/>
        <w:numPr>
          <w:ilvl w:val="1"/>
          <w:numId w:val="2"/>
        </w:numPr>
        <w:spacing w:line="360" w:lineRule="auto"/>
        <w:ind w:firstLineChars="0"/>
        <w:rPr>
          <w:rFonts w:ascii="仿宋" w:eastAsia="仿宋" w:hAnsi="仿宋"/>
          <w:sz w:val="28"/>
          <w:szCs w:val="28"/>
        </w:rPr>
        <w:pPrChange w:id="63" w:author="微软用户" w:date="2017-11-01T10:06:00Z">
          <w:pPr>
            <w:pStyle w:val="3"/>
            <w:numPr>
              <w:ilvl w:val="1"/>
              <w:numId w:val="6"/>
            </w:numPr>
            <w:tabs>
              <w:tab w:val="num" w:pos="360"/>
              <w:tab w:val="num" w:pos="1440"/>
            </w:tabs>
            <w:spacing w:line="360" w:lineRule="auto"/>
            <w:ind w:left="1440" w:firstLineChars="0" w:hanging="720"/>
          </w:pPr>
        </w:pPrChange>
      </w:pPr>
      <w:bookmarkStart w:id="64" w:name="_Toc491264169"/>
      <w:bookmarkStart w:id="65" w:name="_Toc493711629"/>
      <w:r w:rsidRPr="00720EC7">
        <w:rPr>
          <w:rFonts w:ascii="仿宋" w:eastAsia="仿宋" w:hAnsi="仿宋" w:hint="eastAsia"/>
          <w:sz w:val="28"/>
          <w:szCs w:val="28"/>
        </w:rPr>
        <w:t>预算管理</w:t>
      </w:r>
      <w:bookmarkEnd w:id="64"/>
      <w:bookmarkEnd w:id="65"/>
    </w:p>
    <w:p w14:paraId="302A0517" w14:textId="77777777" w:rsidR="00E216F6" w:rsidRPr="00720EC7" w:rsidRDefault="008E7F0E" w:rsidP="000E0D93">
      <w:pPr>
        <w:ind w:firstLine="480"/>
        <w:rPr>
          <w:rFonts w:ascii="仿宋" w:eastAsia="仿宋" w:hAnsi="仿宋"/>
          <w:sz w:val="24"/>
          <w:szCs w:val="24"/>
        </w:rPr>
      </w:pPr>
      <w:r w:rsidRPr="008E7F0E">
        <w:rPr>
          <w:rFonts w:ascii="仿宋" w:eastAsia="仿宋" w:hAnsi="仿宋" w:hint="eastAsia"/>
          <w:sz w:val="24"/>
          <w:szCs w:val="24"/>
        </w:rPr>
        <w:t>预算管理是对单位的年初预算编审、预算指标、预算调整、预算执行等预算信息进行管理。对单位的内、外部专项资金进行管理。最终提供实时、详实的各类预算执行情况报表。切实提高预算资金的使用效率。为预算编制提供科学、合理、准确的基础信息。</w:t>
      </w:r>
    </w:p>
    <w:p w14:paraId="571211F4" w14:textId="77777777" w:rsidR="00E216F6" w:rsidRPr="00667BE3" w:rsidRDefault="003F62D9">
      <w:pPr>
        <w:pStyle w:val="3"/>
        <w:numPr>
          <w:ilvl w:val="1"/>
          <w:numId w:val="2"/>
        </w:numPr>
        <w:spacing w:line="360" w:lineRule="auto"/>
        <w:ind w:firstLineChars="0"/>
        <w:rPr>
          <w:rFonts w:ascii="仿宋" w:eastAsia="仿宋" w:hAnsi="仿宋"/>
          <w:sz w:val="28"/>
          <w:szCs w:val="28"/>
        </w:rPr>
        <w:pPrChange w:id="66" w:author="微软用户" w:date="2017-11-01T10:06:00Z">
          <w:pPr>
            <w:pStyle w:val="3"/>
            <w:numPr>
              <w:ilvl w:val="1"/>
              <w:numId w:val="6"/>
            </w:numPr>
            <w:tabs>
              <w:tab w:val="num" w:pos="360"/>
              <w:tab w:val="num" w:pos="1440"/>
            </w:tabs>
            <w:spacing w:line="360" w:lineRule="auto"/>
            <w:ind w:left="1440" w:firstLineChars="0" w:hanging="720"/>
          </w:pPr>
        </w:pPrChange>
      </w:pPr>
      <w:bookmarkStart w:id="67" w:name="_Toc491264178"/>
      <w:bookmarkStart w:id="68" w:name="_Toc493711630"/>
      <w:r w:rsidRPr="00667BE3">
        <w:rPr>
          <w:rFonts w:ascii="仿宋" w:eastAsia="仿宋" w:hAnsi="仿宋" w:hint="eastAsia"/>
          <w:sz w:val="28"/>
          <w:szCs w:val="28"/>
        </w:rPr>
        <w:t>财务管理</w:t>
      </w:r>
      <w:bookmarkEnd w:id="67"/>
      <w:bookmarkEnd w:id="68"/>
    </w:p>
    <w:p w14:paraId="6B47AC3C" w14:textId="77777777" w:rsidR="00E216F6" w:rsidRPr="00667BE3" w:rsidRDefault="003F62D9" w:rsidP="000E0D93">
      <w:pPr>
        <w:ind w:firstLine="480"/>
        <w:rPr>
          <w:rFonts w:ascii="仿宋" w:eastAsia="仿宋" w:hAnsi="仿宋"/>
          <w:sz w:val="24"/>
          <w:szCs w:val="24"/>
        </w:rPr>
      </w:pPr>
      <w:r w:rsidRPr="00667BE3">
        <w:rPr>
          <w:rFonts w:ascii="仿宋" w:eastAsia="仿宋" w:hAnsi="仿宋" w:hint="eastAsia"/>
          <w:sz w:val="24"/>
          <w:szCs w:val="24"/>
        </w:rPr>
        <w:t>财务管理是整个平台建设的核心，财务管理不仅涉及到经费的使用，也通过经费的使用将物资、固定资产、装备、基建等模块进行了关联，从而使资金的使用过程更加完整，</w:t>
      </w:r>
      <w:r w:rsidR="00667BE3">
        <w:rPr>
          <w:rFonts w:ascii="仿宋" w:eastAsia="仿宋" w:hAnsi="仿宋" w:hint="eastAsia"/>
          <w:sz w:val="24"/>
          <w:szCs w:val="24"/>
        </w:rPr>
        <w:t>达</w:t>
      </w:r>
      <w:r w:rsidRPr="00667BE3">
        <w:rPr>
          <w:rFonts w:ascii="仿宋" w:eastAsia="仿宋" w:hAnsi="仿宋" w:hint="eastAsia"/>
          <w:sz w:val="24"/>
          <w:szCs w:val="24"/>
        </w:rPr>
        <w:t>到财务控</w:t>
      </w:r>
      <w:r w:rsidR="00667BE3">
        <w:rPr>
          <w:rFonts w:ascii="仿宋" w:eastAsia="仿宋" w:hAnsi="仿宋" w:hint="eastAsia"/>
          <w:sz w:val="24"/>
          <w:szCs w:val="24"/>
        </w:rPr>
        <w:t>制</w:t>
      </w:r>
      <w:r w:rsidRPr="00667BE3">
        <w:rPr>
          <w:rFonts w:ascii="仿宋" w:eastAsia="仿宋" w:hAnsi="仿宋" w:hint="eastAsia"/>
          <w:sz w:val="24"/>
          <w:szCs w:val="24"/>
        </w:rPr>
        <w:t>的管理目的。</w:t>
      </w:r>
    </w:p>
    <w:p w14:paraId="37A75788" w14:textId="77777777" w:rsidR="00E216F6" w:rsidRDefault="003F62D9">
      <w:pPr>
        <w:pStyle w:val="3"/>
        <w:numPr>
          <w:ilvl w:val="1"/>
          <w:numId w:val="2"/>
        </w:numPr>
        <w:spacing w:line="360" w:lineRule="auto"/>
        <w:ind w:firstLineChars="0"/>
        <w:rPr>
          <w:rFonts w:ascii="仿宋" w:eastAsia="仿宋" w:hAnsi="仿宋"/>
          <w:sz w:val="28"/>
          <w:szCs w:val="28"/>
        </w:rPr>
        <w:pPrChange w:id="69" w:author="微软用户" w:date="2017-11-01T10:06:00Z">
          <w:pPr>
            <w:pStyle w:val="3"/>
            <w:numPr>
              <w:ilvl w:val="1"/>
              <w:numId w:val="6"/>
            </w:numPr>
            <w:tabs>
              <w:tab w:val="num" w:pos="360"/>
              <w:tab w:val="num" w:pos="1440"/>
            </w:tabs>
            <w:spacing w:line="360" w:lineRule="auto"/>
            <w:ind w:left="1440" w:firstLineChars="0" w:hanging="720"/>
          </w:pPr>
        </w:pPrChange>
      </w:pPr>
      <w:bookmarkStart w:id="70" w:name="_Toc491264189"/>
      <w:bookmarkStart w:id="71" w:name="_Toc493711631"/>
      <w:r w:rsidRPr="00627E94">
        <w:rPr>
          <w:rFonts w:ascii="仿宋" w:eastAsia="仿宋" w:hAnsi="仿宋" w:hint="eastAsia"/>
          <w:sz w:val="28"/>
          <w:szCs w:val="28"/>
        </w:rPr>
        <w:t>会计核算管理</w:t>
      </w:r>
      <w:bookmarkEnd w:id="70"/>
      <w:bookmarkEnd w:id="71"/>
    </w:p>
    <w:p w14:paraId="29D5DF3D" w14:textId="77777777" w:rsidR="00582336" w:rsidRPr="00582336" w:rsidRDefault="00582336" w:rsidP="00582336">
      <w:pPr>
        <w:ind w:firstLine="480"/>
        <w:rPr>
          <w:rFonts w:ascii="仿宋" w:eastAsia="仿宋" w:hAnsi="仿宋"/>
          <w:sz w:val="24"/>
          <w:szCs w:val="24"/>
        </w:rPr>
      </w:pPr>
      <w:r w:rsidRPr="00582336">
        <w:rPr>
          <w:rFonts w:ascii="仿宋" w:eastAsia="仿宋" w:hAnsi="仿宋" w:hint="eastAsia"/>
          <w:sz w:val="24"/>
          <w:szCs w:val="24"/>
        </w:rPr>
        <w:t>预算管理是对单位的年初预算、预算调整、预算执行等预算信息进行管理。对单位的内、外部专项资金进行管理，最终提供实时、详实的各类预算执行情况</w:t>
      </w:r>
      <w:r w:rsidRPr="00582336">
        <w:rPr>
          <w:rFonts w:ascii="仿宋" w:eastAsia="仿宋" w:hAnsi="仿宋" w:hint="eastAsia"/>
          <w:sz w:val="24"/>
          <w:szCs w:val="24"/>
        </w:rPr>
        <w:lastRenderedPageBreak/>
        <w:t>报表。能切实提高预算资金的使用效率，为预算编制提供科学、合理、准确的基础信息。</w:t>
      </w:r>
    </w:p>
    <w:p w14:paraId="0CE1F10B" w14:textId="77777777" w:rsidR="00582336" w:rsidRPr="00582336" w:rsidRDefault="00582336" w:rsidP="00582336">
      <w:pPr>
        <w:ind w:firstLine="480"/>
      </w:pPr>
      <w:r w:rsidRPr="00582336">
        <w:rPr>
          <w:rFonts w:ascii="仿宋" w:eastAsia="仿宋" w:hAnsi="仿宋" w:hint="eastAsia"/>
          <w:sz w:val="24"/>
          <w:szCs w:val="24"/>
        </w:rPr>
        <w:t>该系统具备年初预算导入及追加，内外部专项管理，部门包干经费管理，政府采购及一般计划申请管理五大功能，结合财务管理模块，对部门预算执行情况进行实时监控，同时对内外部专项及部门包干经费实施自主分配与日常使用管理。</w:t>
      </w:r>
    </w:p>
    <w:p w14:paraId="52E8EA38" w14:textId="77777777" w:rsidR="00E216F6" w:rsidRDefault="003F62D9">
      <w:pPr>
        <w:pStyle w:val="3"/>
        <w:numPr>
          <w:ilvl w:val="1"/>
          <w:numId w:val="2"/>
        </w:numPr>
        <w:spacing w:line="360" w:lineRule="auto"/>
        <w:ind w:firstLineChars="0"/>
        <w:rPr>
          <w:rFonts w:ascii="仿宋" w:eastAsia="仿宋" w:hAnsi="仿宋"/>
          <w:sz w:val="28"/>
          <w:szCs w:val="28"/>
        </w:rPr>
        <w:pPrChange w:id="72" w:author="微软用户" w:date="2017-11-01T10:06:00Z">
          <w:pPr>
            <w:pStyle w:val="3"/>
            <w:numPr>
              <w:ilvl w:val="1"/>
              <w:numId w:val="6"/>
            </w:numPr>
            <w:tabs>
              <w:tab w:val="num" w:pos="360"/>
              <w:tab w:val="num" w:pos="1440"/>
            </w:tabs>
            <w:spacing w:line="360" w:lineRule="auto"/>
            <w:ind w:left="1440" w:firstLineChars="0" w:hanging="720"/>
          </w:pPr>
        </w:pPrChange>
      </w:pPr>
      <w:bookmarkStart w:id="73" w:name="_Toc491264198"/>
      <w:bookmarkStart w:id="74" w:name="_Toc493711632"/>
      <w:r w:rsidRPr="00047038">
        <w:rPr>
          <w:rFonts w:ascii="仿宋" w:eastAsia="仿宋" w:hAnsi="仿宋" w:hint="eastAsia"/>
          <w:sz w:val="28"/>
          <w:szCs w:val="28"/>
        </w:rPr>
        <w:t>采购管理</w:t>
      </w:r>
      <w:bookmarkEnd w:id="73"/>
      <w:bookmarkEnd w:id="74"/>
    </w:p>
    <w:p w14:paraId="4C6E3B2A" w14:textId="77777777" w:rsidR="00582336" w:rsidRPr="00582336" w:rsidRDefault="00582336" w:rsidP="00582336">
      <w:pPr>
        <w:ind w:firstLine="480"/>
      </w:pPr>
      <w:r w:rsidRPr="00582336">
        <w:rPr>
          <w:rFonts w:ascii="仿宋" w:eastAsia="仿宋" w:hAnsi="仿宋" w:hint="eastAsia"/>
          <w:sz w:val="24"/>
          <w:szCs w:val="24"/>
        </w:rPr>
        <w:t>该系统包含了采购申请、采购执行两大</w:t>
      </w:r>
      <w:r w:rsidRPr="00582336">
        <w:rPr>
          <w:rFonts w:ascii="仿宋" w:eastAsia="仿宋" w:hAnsi="仿宋"/>
          <w:sz w:val="24"/>
          <w:szCs w:val="24"/>
        </w:rPr>
        <w:t>系统</w:t>
      </w:r>
      <w:r w:rsidRPr="00582336">
        <w:rPr>
          <w:rFonts w:ascii="仿宋" w:eastAsia="仿宋" w:hAnsi="仿宋" w:hint="eastAsia"/>
          <w:sz w:val="24"/>
          <w:szCs w:val="24"/>
        </w:rPr>
        <w:t>，实现采购从申请、审核、采购形式、执行过程以及支付情况的全方位管理，结合预算管理模块，便于对采购项目预算金额、预算来源、项目内容及科目实时管理。</w:t>
      </w:r>
    </w:p>
    <w:p w14:paraId="3BE08569" w14:textId="77777777" w:rsidR="00E216F6" w:rsidRPr="00AB0FCD" w:rsidRDefault="003F62D9">
      <w:pPr>
        <w:pStyle w:val="3"/>
        <w:numPr>
          <w:ilvl w:val="1"/>
          <w:numId w:val="2"/>
        </w:numPr>
        <w:spacing w:line="360" w:lineRule="auto"/>
        <w:ind w:firstLineChars="0"/>
        <w:rPr>
          <w:rFonts w:ascii="仿宋" w:eastAsia="仿宋" w:hAnsi="仿宋"/>
          <w:sz w:val="28"/>
          <w:szCs w:val="28"/>
        </w:rPr>
        <w:pPrChange w:id="75" w:author="微软用户" w:date="2017-11-01T10:06:00Z">
          <w:pPr>
            <w:pStyle w:val="3"/>
            <w:numPr>
              <w:ilvl w:val="1"/>
              <w:numId w:val="6"/>
            </w:numPr>
            <w:tabs>
              <w:tab w:val="num" w:pos="360"/>
              <w:tab w:val="num" w:pos="1440"/>
            </w:tabs>
            <w:spacing w:line="360" w:lineRule="auto"/>
            <w:ind w:left="1440" w:firstLineChars="0" w:hanging="720"/>
          </w:pPr>
        </w:pPrChange>
      </w:pPr>
      <w:bookmarkStart w:id="76" w:name="_Toc491264204"/>
      <w:bookmarkStart w:id="77" w:name="_Toc493711633"/>
      <w:r w:rsidRPr="00AB0FCD">
        <w:rPr>
          <w:rFonts w:ascii="仿宋" w:eastAsia="仿宋" w:hAnsi="仿宋" w:hint="eastAsia"/>
          <w:sz w:val="28"/>
          <w:szCs w:val="28"/>
        </w:rPr>
        <w:t>固定资产</w:t>
      </w:r>
      <w:bookmarkEnd w:id="76"/>
      <w:bookmarkEnd w:id="77"/>
      <w:r w:rsidR="00582336">
        <w:rPr>
          <w:rFonts w:ascii="仿宋" w:eastAsia="仿宋" w:hAnsi="仿宋" w:hint="eastAsia"/>
          <w:sz w:val="28"/>
          <w:szCs w:val="28"/>
        </w:rPr>
        <w:t>管理</w:t>
      </w:r>
    </w:p>
    <w:p w14:paraId="2F6AEE1A" w14:textId="77777777" w:rsidR="00E216F6" w:rsidRPr="00AB0FCD" w:rsidRDefault="003F62D9" w:rsidP="000E0D93">
      <w:pPr>
        <w:ind w:firstLine="480"/>
        <w:rPr>
          <w:rFonts w:ascii="仿宋" w:eastAsia="仿宋" w:hAnsi="仿宋"/>
          <w:sz w:val="24"/>
          <w:szCs w:val="24"/>
        </w:rPr>
      </w:pPr>
      <w:r w:rsidRPr="00AB0FCD">
        <w:rPr>
          <w:rFonts w:ascii="仿宋" w:eastAsia="仿宋" w:hAnsi="仿宋" w:hint="eastAsia"/>
          <w:sz w:val="24"/>
          <w:szCs w:val="24"/>
        </w:rPr>
        <w:t>加强各级法院固定资产管理,不仅是司法行政工作管理的重要方面,也是深化部门预算改革,提高资金使用效益的重要措施。运用现代化信息技术，可以大大降低固定资产管理工作量，加强管理的便捷性，加快促进信息收集速度，加大财务部门的监督管理，减少人为损坏、丢失所带来的不必要的固定资产损失，切实做到固定资产入库、维护、检查以及清理的有效性。</w:t>
      </w:r>
    </w:p>
    <w:p w14:paraId="343D36EF" w14:textId="77777777" w:rsidR="00E216F6" w:rsidRPr="00DE6A53" w:rsidRDefault="003F62D9">
      <w:pPr>
        <w:pStyle w:val="3"/>
        <w:numPr>
          <w:ilvl w:val="1"/>
          <w:numId w:val="2"/>
        </w:numPr>
        <w:spacing w:line="360" w:lineRule="auto"/>
        <w:ind w:firstLineChars="0"/>
        <w:rPr>
          <w:rFonts w:ascii="仿宋" w:eastAsia="仿宋" w:hAnsi="仿宋"/>
          <w:sz w:val="28"/>
          <w:szCs w:val="28"/>
        </w:rPr>
        <w:pPrChange w:id="78" w:author="微软用户" w:date="2017-11-01T10:06:00Z">
          <w:pPr>
            <w:pStyle w:val="3"/>
            <w:numPr>
              <w:ilvl w:val="1"/>
              <w:numId w:val="6"/>
            </w:numPr>
            <w:tabs>
              <w:tab w:val="num" w:pos="360"/>
              <w:tab w:val="num" w:pos="1440"/>
            </w:tabs>
            <w:spacing w:line="360" w:lineRule="auto"/>
            <w:ind w:left="1440" w:firstLineChars="0" w:hanging="720"/>
          </w:pPr>
        </w:pPrChange>
      </w:pPr>
      <w:bookmarkStart w:id="79" w:name="_Toc491264215"/>
      <w:bookmarkStart w:id="80" w:name="_Toc493711634"/>
      <w:r w:rsidRPr="00DE6A53">
        <w:rPr>
          <w:rFonts w:ascii="仿宋" w:eastAsia="仿宋" w:hAnsi="仿宋" w:hint="eastAsia"/>
          <w:sz w:val="28"/>
          <w:szCs w:val="28"/>
        </w:rPr>
        <w:t>装备管理</w:t>
      </w:r>
      <w:bookmarkEnd w:id="79"/>
      <w:bookmarkEnd w:id="80"/>
    </w:p>
    <w:p w14:paraId="2B714059" w14:textId="77777777" w:rsidR="00E216F6" w:rsidRPr="00DE6A53" w:rsidRDefault="003F62D9" w:rsidP="000E0D93">
      <w:pPr>
        <w:ind w:firstLine="480"/>
        <w:rPr>
          <w:rFonts w:ascii="仿宋" w:eastAsia="仿宋" w:hAnsi="仿宋"/>
          <w:sz w:val="24"/>
          <w:szCs w:val="24"/>
        </w:rPr>
      </w:pPr>
      <w:r w:rsidRPr="00DE6A53">
        <w:rPr>
          <w:rFonts w:ascii="仿宋" w:eastAsia="仿宋" w:hAnsi="仿宋" w:hint="eastAsia"/>
          <w:sz w:val="24"/>
          <w:szCs w:val="24"/>
        </w:rPr>
        <w:t>为了响应国家的政策及信息化建设管理，该功能模块主要是对装备进行管理，为装备管理起到数据可追溯性，历史查询等信息。结合基础权限，人员管理，在申请时该流程时可对工作提供快速、有效的管理及工作效率。</w:t>
      </w:r>
    </w:p>
    <w:p w14:paraId="32BE61C9" w14:textId="77777777" w:rsidR="00E216F6" w:rsidRPr="006664BC" w:rsidRDefault="003F62D9">
      <w:pPr>
        <w:pStyle w:val="3"/>
        <w:numPr>
          <w:ilvl w:val="1"/>
          <w:numId w:val="2"/>
        </w:numPr>
        <w:spacing w:line="360" w:lineRule="auto"/>
        <w:ind w:firstLineChars="0"/>
        <w:rPr>
          <w:rFonts w:ascii="仿宋" w:eastAsia="仿宋" w:hAnsi="仿宋"/>
          <w:sz w:val="28"/>
          <w:szCs w:val="28"/>
        </w:rPr>
        <w:pPrChange w:id="81" w:author="微软用户" w:date="2017-11-01T10:06:00Z">
          <w:pPr>
            <w:pStyle w:val="3"/>
            <w:numPr>
              <w:ilvl w:val="1"/>
              <w:numId w:val="6"/>
            </w:numPr>
            <w:tabs>
              <w:tab w:val="num" w:pos="360"/>
              <w:tab w:val="num" w:pos="1440"/>
            </w:tabs>
            <w:spacing w:line="360" w:lineRule="auto"/>
            <w:ind w:left="1440" w:firstLineChars="0" w:hanging="720"/>
          </w:pPr>
        </w:pPrChange>
      </w:pPr>
      <w:bookmarkStart w:id="82" w:name="_Toc491264219"/>
      <w:bookmarkStart w:id="83" w:name="_Toc493711635"/>
      <w:r w:rsidRPr="006664BC">
        <w:rPr>
          <w:rFonts w:ascii="仿宋" w:eastAsia="仿宋" w:hAnsi="仿宋" w:hint="eastAsia"/>
          <w:sz w:val="28"/>
          <w:szCs w:val="28"/>
        </w:rPr>
        <w:t>物资管理</w:t>
      </w:r>
      <w:bookmarkEnd w:id="82"/>
      <w:bookmarkEnd w:id="83"/>
    </w:p>
    <w:p w14:paraId="4CBA327D" w14:textId="77777777" w:rsidR="00E216F6" w:rsidRPr="006664BC" w:rsidRDefault="003F62D9" w:rsidP="000E0D93">
      <w:pPr>
        <w:ind w:firstLine="480"/>
        <w:rPr>
          <w:rFonts w:ascii="仿宋" w:eastAsia="仿宋" w:hAnsi="仿宋"/>
          <w:sz w:val="24"/>
          <w:szCs w:val="24"/>
        </w:rPr>
      </w:pPr>
      <w:r w:rsidRPr="006664BC">
        <w:rPr>
          <w:rFonts w:ascii="仿宋" w:eastAsia="仿宋" w:hAnsi="仿宋" w:hint="eastAsia"/>
          <w:sz w:val="24"/>
          <w:szCs w:val="24"/>
        </w:rPr>
        <w:t>物资管理模块主要针对法院低</w:t>
      </w:r>
      <w:r w:rsidR="006664BC">
        <w:rPr>
          <w:rFonts w:ascii="仿宋" w:eastAsia="仿宋" w:hAnsi="仿宋" w:hint="eastAsia"/>
          <w:sz w:val="24"/>
          <w:szCs w:val="24"/>
        </w:rPr>
        <w:t>值易耗品采购、库存、领用等信息进行管理，并可设置各类物资的</w:t>
      </w:r>
      <w:r w:rsidRPr="006664BC">
        <w:rPr>
          <w:rFonts w:ascii="仿宋" w:eastAsia="仿宋" w:hAnsi="仿宋" w:hint="eastAsia"/>
          <w:sz w:val="24"/>
          <w:szCs w:val="24"/>
        </w:rPr>
        <w:t>库存上限和下限，及时给物资管理员进行提醒，确保法院物资保障充分又不浪费，保障法院工作的正常开展。</w:t>
      </w:r>
    </w:p>
    <w:p w14:paraId="1E2FB06A" w14:textId="77777777" w:rsidR="00E216F6" w:rsidRPr="006664BC" w:rsidRDefault="006664BC" w:rsidP="000E0D93">
      <w:pPr>
        <w:ind w:firstLine="480"/>
        <w:rPr>
          <w:rFonts w:ascii="仿宋" w:eastAsia="仿宋" w:hAnsi="仿宋"/>
          <w:sz w:val="24"/>
          <w:szCs w:val="24"/>
        </w:rPr>
      </w:pPr>
      <w:r>
        <w:rPr>
          <w:rFonts w:ascii="仿宋" w:eastAsia="仿宋" w:hAnsi="仿宋" w:hint="eastAsia"/>
          <w:sz w:val="24"/>
          <w:szCs w:val="24"/>
        </w:rPr>
        <w:t>物资管理在使用流程上可以划分为两种模式：有库存模式及</w:t>
      </w:r>
      <w:r w:rsidR="003F62D9" w:rsidRPr="006664BC">
        <w:rPr>
          <w:rFonts w:ascii="仿宋" w:eastAsia="仿宋" w:hAnsi="仿宋" w:hint="eastAsia"/>
          <w:sz w:val="24"/>
          <w:szCs w:val="24"/>
        </w:rPr>
        <w:t>零</w:t>
      </w:r>
      <w:r>
        <w:rPr>
          <w:rFonts w:ascii="仿宋" w:eastAsia="仿宋" w:hAnsi="仿宋" w:hint="eastAsia"/>
          <w:sz w:val="24"/>
          <w:szCs w:val="24"/>
        </w:rPr>
        <w:t>库存模式。</w:t>
      </w:r>
      <w:r w:rsidR="003F62D9" w:rsidRPr="006664BC">
        <w:rPr>
          <w:rFonts w:ascii="仿宋" w:eastAsia="仿宋" w:hAnsi="仿宋" w:hint="eastAsia"/>
          <w:sz w:val="24"/>
          <w:szCs w:val="24"/>
        </w:rPr>
        <w:t>有</w:t>
      </w:r>
      <w:r w:rsidR="003F62D9" w:rsidRPr="006664BC">
        <w:rPr>
          <w:rFonts w:ascii="仿宋" w:eastAsia="仿宋" w:hAnsi="仿宋" w:hint="eastAsia"/>
          <w:sz w:val="24"/>
          <w:szCs w:val="24"/>
        </w:rPr>
        <w:lastRenderedPageBreak/>
        <w:t>库</w:t>
      </w:r>
      <w:r>
        <w:rPr>
          <w:rFonts w:ascii="仿宋" w:eastAsia="仿宋" w:hAnsi="仿宋" w:hint="eastAsia"/>
          <w:sz w:val="24"/>
          <w:szCs w:val="24"/>
        </w:rPr>
        <w:t>存</w:t>
      </w:r>
      <w:r w:rsidR="003F62D9" w:rsidRPr="006664BC">
        <w:rPr>
          <w:rFonts w:ascii="仿宋" w:eastAsia="仿宋" w:hAnsi="仿宋" w:hint="eastAsia"/>
          <w:sz w:val="24"/>
          <w:szCs w:val="24"/>
        </w:rPr>
        <w:t>模式为先进行物资购买入库，再由各使用部门进行领用申请；而零库存模式由各需求部门先把物资使用需求再进行汇总购买。</w:t>
      </w:r>
    </w:p>
    <w:p w14:paraId="268FA588" w14:textId="77777777" w:rsidR="00E216F6" w:rsidRPr="00BE1FBE" w:rsidRDefault="003F62D9">
      <w:pPr>
        <w:pStyle w:val="3"/>
        <w:numPr>
          <w:ilvl w:val="1"/>
          <w:numId w:val="2"/>
        </w:numPr>
        <w:spacing w:line="360" w:lineRule="auto"/>
        <w:ind w:firstLineChars="0"/>
        <w:rPr>
          <w:rFonts w:ascii="仿宋" w:eastAsia="仿宋" w:hAnsi="仿宋"/>
          <w:sz w:val="28"/>
          <w:szCs w:val="28"/>
        </w:rPr>
        <w:pPrChange w:id="84" w:author="微软用户" w:date="2017-11-01T10:06:00Z">
          <w:pPr>
            <w:pStyle w:val="3"/>
            <w:numPr>
              <w:ilvl w:val="1"/>
              <w:numId w:val="6"/>
            </w:numPr>
            <w:tabs>
              <w:tab w:val="num" w:pos="360"/>
              <w:tab w:val="num" w:pos="1440"/>
            </w:tabs>
            <w:spacing w:line="360" w:lineRule="auto"/>
            <w:ind w:left="1440" w:firstLineChars="0" w:hanging="720"/>
          </w:pPr>
        </w:pPrChange>
      </w:pPr>
      <w:bookmarkStart w:id="85" w:name="_Toc491264226"/>
      <w:bookmarkStart w:id="86" w:name="_Toc493711636"/>
      <w:r w:rsidRPr="00BE1FBE">
        <w:rPr>
          <w:rFonts w:ascii="仿宋" w:eastAsia="仿宋" w:hAnsi="仿宋" w:hint="eastAsia"/>
          <w:sz w:val="28"/>
          <w:szCs w:val="28"/>
        </w:rPr>
        <w:t>车辆管理</w:t>
      </w:r>
      <w:bookmarkEnd w:id="85"/>
      <w:bookmarkEnd w:id="86"/>
    </w:p>
    <w:p w14:paraId="6FCE0FC5" w14:textId="77777777" w:rsidR="00E216F6" w:rsidRPr="00BE1FBE" w:rsidRDefault="003F62D9" w:rsidP="000E0D93">
      <w:pPr>
        <w:ind w:firstLine="480"/>
        <w:rPr>
          <w:rFonts w:ascii="仿宋" w:eastAsia="仿宋" w:hAnsi="仿宋"/>
          <w:sz w:val="24"/>
          <w:szCs w:val="24"/>
        </w:rPr>
      </w:pPr>
      <w:r w:rsidRPr="00BE1FBE">
        <w:rPr>
          <w:rFonts w:ascii="仿宋" w:eastAsia="仿宋" w:hAnsi="仿宋" w:hint="eastAsia"/>
          <w:sz w:val="24"/>
          <w:szCs w:val="24"/>
        </w:rPr>
        <w:t>车辆管理主要用于对全院的车辆配置情况、车辆基本信息及驾驶员信息、派车申请、车辆费用等相关信息进</w:t>
      </w:r>
      <w:r w:rsidR="00BE1FBE">
        <w:rPr>
          <w:rFonts w:ascii="仿宋" w:eastAsia="仿宋" w:hAnsi="仿宋" w:hint="eastAsia"/>
          <w:sz w:val="24"/>
          <w:szCs w:val="24"/>
        </w:rPr>
        <w:t>行管理。</w:t>
      </w:r>
      <w:r w:rsidRPr="00BE1FBE">
        <w:rPr>
          <w:rFonts w:ascii="仿宋" w:eastAsia="仿宋" w:hAnsi="仿宋" w:hint="eastAsia"/>
          <w:sz w:val="24"/>
          <w:szCs w:val="24"/>
        </w:rPr>
        <w:t>通过平台化、网络化、电子化的管理，便于车辆使用人用车申请填报和管理部门进行数据统计、汇总。</w:t>
      </w:r>
    </w:p>
    <w:p w14:paraId="4F3FEFB4" w14:textId="77777777" w:rsidR="00E216F6" w:rsidRDefault="003F62D9">
      <w:pPr>
        <w:pStyle w:val="3"/>
        <w:numPr>
          <w:ilvl w:val="1"/>
          <w:numId w:val="2"/>
        </w:numPr>
        <w:spacing w:line="360" w:lineRule="auto"/>
        <w:ind w:firstLineChars="0"/>
        <w:rPr>
          <w:rFonts w:ascii="仿宋" w:eastAsia="仿宋" w:hAnsi="仿宋"/>
          <w:sz w:val="28"/>
          <w:szCs w:val="28"/>
        </w:rPr>
        <w:pPrChange w:id="87" w:author="微软用户" w:date="2017-11-01T10:06:00Z">
          <w:pPr>
            <w:pStyle w:val="3"/>
            <w:numPr>
              <w:ilvl w:val="1"/>
              <w:numId w:val="6"/>
            </w:numPr>
            <w:tabs>
              <w:tab w:val="num" w:pos="360"/>
              <w:tab w:val="num" w:pos="1440"/>
            </w:tabs>
            <w:spacing w:line="360" w:lineRule="auto"/>
            <w:ind w:left="1440" w:firstLineChars="0" w:hanging="720"/>
          </w:pPr>
        </w:pPrChange>
      </w:pPr>
      <w:r w:rsidRPr="00192899">
        <w:rPr>
          <w:rFonts w:ascii="仿宋" w:eastAsia="仿宋" w:hAnsi="仿宋" w:hint="eastAsia"/>
          <w:sz w:val="28"/>
          <w:szCs w:val="28"/>
        </w:rPr>
        <w:t>诉讼费管理</w:t>
      </w:r>
    </w:p>
    <w:p w14:paraId="62DB9F09" w14:textId="77777777" w:rsidR="008E7F0E" w:rsidRPr="008E7F0E" w:rsidRDefault="008E7F0E" w:rsidP="008E7F0E">
      <w:pPr>
        <w:ind w:firstLine="480"/>
      </w:pPr>
      <w:r w:rsidRPr="008E7F0E">
        <w:rPr>
          <w:rFonts w:ascii="仿宋" w:eastAsia="仿宋" w:hAnsi="仿宋" w:hint="eastAsia"/>
          <w:sz w:val="24"/>
          <w:szCs w:val="24"/>
        </w:rPr>
        <w:t>诉讼费管理主要涉及到立案庭、财务部门、和业务庭，案件信息由立案款进行录入（包括案件的主体信息及预收诉讼费信息）；财务部门在款项到位后匹配到案件；业务庭办理案件并提结案审判文书；最后财务部门根据收到诉讼费的情况和业务庭的审判文书来进行退款。</w:t>
      </w:r>
    </w:p>
    <w:p w14:paraId="1E710386" w14:textId="77777777" w:rsidR="00E216F6" w:rsidRDefault="003F62D9">
      <w:pPr>
        <w:pStyle w:val="3"/>
        <w:numPr>
          <w:ilvl w:val="1"/>
          <w:numId w:val="2"/>
        </w:numPr>
        <w:spacing w:line="360" w:lineRule="auto"/>
        <w:ind w:firstLineChars="0"/>
        <w:rPr>
          <w:rFonts w:ascii="仿宋" w:eastAsia="仿宋" w:hAnsi="仿宋"/>
          <w:sz w:val="28"/>
          <w:szCs w:val="28"/>
        </w:rPr>
        <w:pPrChange w:id="88" w:author="微软用户" w:date="2017-11-01T10:06:00Z">
          <w:pPr>
            <w:pStyle w:val="3"/>
            <w:numPr>
              <w:ilvl w:val="1"/>
              <w:numId w:val="6"/>
            </w:numPr>
            <w:tabs>
              <w:tab w:val="num" w:pos="360"/>
              <w:tab w:val="num" w:pos="1440"/>
            </w:tabs>
            <w:spacing w:line="360" w:lineRule="auto"/>
            <w:ind w:left="1440" w:firstLineChars="0" w:hanging="720"/>
          </w:pPr>
        </w:pPrChange>
      </w:pPr>
      <w:r w:rsidRPr="00545B61">
        <w:rPr>
          <w:rFonts w:ascii="仿宋" w:eastAsia="仿宋" w:hAnsi="仿宋" w:hint="eastAsia"/>
          <w:sz w:val="28"/>
          <w:szCs w:val="28"/>
        </w:rPr>
        <w:t>案款及拍卖保证金管理</w:t>
      </w:r>
    </w:p>
    <w:p w14:paraId="70A0EAB1" w14:textId="77777777" w:rsidR="008E7F0E" w:rsidRPr="008E7F0E" w:rsidRDefault="008E7F0E" w:rsidP="008E7F0E">
      <w:pPr>
        <w:ind w:firstLine="480"/>
      </w:pPr>
      <w:r w:rsidRPr="008E7F0E">
        <w:rPr>
          <w:rFonts w:ascii="仿宋" w:eastAsia="仿宋" w:hAnsi="仿宋" w:hint="eastAsia"/>
          <w:sz w:val="24"/>
          <w:szCs w:val="24"/>
        </w:rPr>
        <w:t>通过案款管理系统，建立案款台账，对案款信息进行共享，可以规避案款挤占挪用、应转未转、流转不清等问题，辅助财务部门对案款进行监督和核算。各级领导通过案款管理系统掌握案款的收（支）费数据以及增加各级领导的审核流程，有效地化解管理弱区的漏洞，完成各级的监管，让案款管理始终在“阳光”下操作。</w:t>
      </w:r>
    </w:p>
    <w:p w14:paraId="68587F49" w14:textId="77777777" w:rsidR="00E216F6" w:rsidRPr="00710741" w:rsidRDefault="003F62D9">
      <w:pPr>
        <w:pStyle w:val="3"/>
        <w:numPr>
          <w:ilvl w:val="1"/>
          <w:numId w:val="2"/>
        </w:numPr>
        <w:spacing w:line="360" w:lineRule="auto"/>
        <w:ind w:firstLineChars="0"/>
        <w:rPr>
          <w:rFonts w:ascii="仿宋" w:eastAsia="仿宋" w:hAnsi="仿宋"/>
          <w:sz w:val="28"/>
          <w:szCs w:val="28"/>
        </w:rPr>
        <w:pPrChange w:id="89" w:author="微软用户" w:date="2017-11-01T10:06:00Z">
          <w:pPr>
            <w:pStyle w:val="3"/>
            <w:numPr>
              <w:ilvl w:val="1"/>
              <w:numId w:val="6"/>
            </w:numPr>
            <w:tabs>
              <w:tab w:val="num" w:pos="360"/>
              <w:tab w:val="num" w:pos="1440"/>
            </w:tabs>
            <w:spacing w:line="360" w:lineRule="auto"/>
            <w:ind w:left="1440" w:firstLineChars="0" w:hanging="720"/>
          </w:pPr>
        </w:pPrChange>
      </w:pPr>
      <w:r w:rsidRPr="00710741">
        <w:rPr>
          <w:rFonts w:ascii="仿宋" w:eastAsia="仿宋" w:hAnsi="仿宋" w:hint="eastAsia"/>
          <w:sz w:val="28"/>
          <w:szCs w:val="28"/>
        </w:rPr>
        <w:t>决算报表</w:t>
      </w:r>
    </w:p>
    <w:p w14:paraId="2617FE72" w14:textId="77777777" w:rsidR="00E45569" w:rsidRPr="00710741" w:rsidRDefault="00E45569" w:rsidP="000E0D93">
      <w:pPr>
        <w:ind w:firstLine="480"/>
        <w:rPr>
          <w:rFonts w:ascii="仿宋" w:eastAsia="仿宋" w:hAnsi="仿宋"/>
          <w:sz w:val="24"/>
          <w:szCs w:val="24"/>
        </w:rPr>
      </w:pPr>
      <w:r w:rsidRPr="00710741">
        <w:rPr>
          <w:rFonts w:ascii="仿宋" w:eastAsia="仿宋" w:hAnsi="仿宋"/>
          <w:sz w:val="24"/>
          <w:szCs w:val="24"/>
        </w:rPr>
        <w:t>财务决算报表是资产负债表、</w:t>
      </w:r>
      <w:r w:rsidR="00EA52F0">
        <w:fldChar w:fldCharType="begin"/>
      </w:r>
      <w:r w:rsidR="00EA52F0">
        <w:instrText xml:space="preserve"> HYPERLINK "https://baike.baidu.com/item/%E6%8D%9F%E7%9B%8A%E8%A1%A8" \t "_blank" </w:instrText>
      </w:r>
      <w:r w:rsidR="00EA52F0">
        <w:fldChar w:fldCharType="separate"/>
      </w:r>
      <w:r w:rsidRPr="00710741">
        <w:rPr>
          <w:rFonts w:ascii="仿宋" w:eastAsia="仿宋" w:hAnsi="仿宋"/>
          <w:sz w:val="24"/>
          <w:szCs w:val="24"/>
        </w:rPr>
        <w:t>损益表</w:t>
      </w:r>
      <w:r w:rsidR="00EA52F0">
        <w:rPr>
          <w:rFonts w:ascii="仿宋" w:eastAsia="仿宋" w:hAnsi="仿宋"/>
          <w:sz w:val="24"/>
          <w:szCs w:val="24"/>
        </w:rPr>
        <w:fldChar w:fldCharType="end"/>
      </w:r>
      <w:r w:rsidRPr="00710741">
        <w:rPr>
          <w:rFonts w:ascii="仿宋" w:eastAsia="仿宋" w:hAnsi="仿宋"/>
          <w:sz w:val="24"/>
          <w:szCs w:val="24"/>
        </w:rPr>
        <w:t>、现金</w:t>
      </w:r>
      <w:r w:rsidR="00AA38BE">
        <w:fldChar w:fldCharType="begin"/>
      </w:r>
      <w:r w:rsidR="00AA38BE">
        <w:instrText xml:space="preserve"> HYPERLINK "https://baike.baidu.com/item/%E6%B5%81%E9%87%8F/1203080" \t "_blank" </w:instrText>
      </w:r>
      <w:r w:rsidR="00AA38BE">
        <w:fldChar w:fldCharType="separate"/>
      </w:r>
      <w:r w:rsidRPr="00710741">
        <w:rPr>
          <w:rFonts w:ascii="仿宋" w:eastAsia="仿宋" w:hAnsi="仿宋"/>
          <w:sz w:val="24"/>
          <w:szCs w:val="24"/>
        </w:rPr>
        <w:t>流量</w:t>
      </w:r>
      <w:r w:rsidR="00AA38BE">
        <w:rPr>
          <w:rFonts w:ascii="仿宋" w:eastAsia="仿宋" w:hAnsi="仿宋"/>
          <w:sz w:val="24"/>
          <w:szCs w:val="24"/>
        </w:rPr>
        <w:fldChar w:fldCharType="end"/>
      </w:r>
      <w:r w:rsidRPr="00710741">
        <w:rPr>
          <w:rFonts w:ascii="仿宋" w:eastAsia="仿宋" w:hAnsi="仿宋"/>
          <w:sz w:val="24"/>
          <w:szCs w:val="24"/>
        </w:rPr>
        <w:t>表、应交税金表等主表，其</w:t>
      </w:r>
      <w:r w:rsidR="00710741">
        <w:rPr>
          <w:rFonts w:ascii="仿宋" w:eastAsia="仿宋" w:hAnsi="仿宋" w:hint="eastAsia"/>
          <w:sz w:val="24"/>
          <w:szCs w:val="24"/>
        </w:rPr>
        <w:t>它</w:t>
      </w:r>
      <w:r w:rsidRPr="00710741">
        <w:rPr>
          <w:rFonts w:ascii="仿宋" w:eastAsia="仿宋" w:hAnsi="仿宋"/>
          <w:sz w:val="24"/>
          <w:szCs w:val="24"/>
        </w:rPr>
        <w:t>副表根据主管上级部门的要求制表。其可以反映</w:t>
      </w:r>
      <w:r w:rsidRPr="00710741">
        <w:rPr>
          <w:rFonts w:ascii="仿宋" w:eastAsia="仿宋" w:hAnsi="仿宋" w:hint="eastAsia"/>
          <w:sz w:val="24"/>
          <w:szCs w:val="24"/>
        </w:rPr>
        <w:t>法院</w:t>
      </w:r>
      <w:r w:rsidRPr="00710741">
        <w:rPr>
          <w:rFonts w:ascii="仿宋" w:eastAsia="仿宋" w:hAnsi="仿宋"/>
          <w:sz w:val="24"/>
          <w:szCs w:val="24"/>
        </w:rPr>
        <w:t>财务状况</w:t>
      </w:r>
      <w:r w:rsidRPr="00710741">
        <w:rPr>
          <w:rFonts w:ascii="仿宋" w:eastAsia="仿宋" w:hAnsi="仿宋" w:hint="eastAsia"/>
          <w:sz w:val="24"/>
          <w:szCs w:val="24"/>
        </w:rPr>
        <w:t>。</w:t>
      </w:r>
    </w:p>
    <w:p w14:paraId="0189169D" w14:textId="77777777" w:rsidR="00562D2F" w:rsidRPr="00710741" w:rsidRDefault="00562D2F" w:rsidP="000E0D93">
      <w:pPr>
        <w:ind w:firstLine="480"/>
        <w:rPr>
          <w:rFonts w:ascii="仿宋" w:eastAsia="仿宋" w:hAnsi="仿宋"/>
          <w:sz w:val="24"/>
          <w:szCs w:val="24"/>
        </w:rPr>
      </w:pPr>
      <w:r w:rsidRPr="00710741">
        <w:rPr>
          <w:rFonts w:ascii="仿宋" w:eastAsia="仿宋" w:hAnsi="仿宋"/>
          <w:sz w:val="24"/>
          <w:szCs w:val="24"/>
        </w:rPr>
        <w:t>根据我国</w:t>
      </w:r>
      <w:r w:rsidR="00EA52F0">
        <w:fldChar w:fldCharType="begin"/>
      </w:r>
      <w:r w:rsidR="00EA52F0">
        <w:instrText xml:space="preserve"> HYPERLINK "https://www.baidu.com/s?wd=%E8%B4%A2%E5%8A%A1%E7%AE%A1%E7%90%86%E5%88%B6%E5%BA%A6&amp;tn=44039180_cpr&amp;fenlei=mv6quAkxTZn0IZRqIHckPjm4nH00T1dWn199ujDLrAn1PW04PAfL0ZwV5Hcvrjm3rH6sPfKWUMw85HfYnjn4nH6sgvPsT6KdThsqpZwYTjCEQLGCpyw9Uz4Bmy-bIi4WUvYETgN-TLwGUv3EPW6drjTLnf" \t "_blank" </w:instrText>
      </w:r>
      <w:r w:rsidR="00EA52F0">
        <w:fldChar w:fldCharType="separate"/>
      </w:r>
      <w:r w:rsidRPr="00710741">
        <w:rPr>
          <w:rFonts w:ascii="仿宋" w:eastAsia="仿宋" w:hAnsi="仿宋"/>
          <w:sz w:val="24"/>
          <w:szCs w:val="24"/>
        </w:rPr>
        <w:t>财务管理制度</w:t>
      </w:r>
      <w:r w:rsidR="00EA52F0">
        <w:rPr>
          <w:rFonts w:ascii="仿宋" w:eastAsia="仿宋" w:hAnsi="仿宋"/>
          <w:sz w:val="24"/>
          <w:szCs w:val="24"/>
        </w:rPr>
        <w:fldChar w:fldCharType="end"/>
      </w:r>
      <w:r w:rsidRPr="00710741">
        <w:rPr>
          <w:rFonts w:ascii="仿宋" w:eastAsia="仿宋" w:hAnsi="仿宋"/>
          <w:sz w:val="24"/>
          <w:szCs w:val="24"/>
        </w:rPr>
        <w:t>，对应预算管理，根据预算表，对应实际支出，生成项目（年度）决算表。</w:t>
      </w:r>
    </w:p>
    <w:p w14:paraId="0335252F" w14:textId="77777777" w:rsidR="00E216F6" w:rsidRPr="00710741" w:rsidRDefault="003F62D9">
      <w:pPr>
        <w:pStyle w:val="3"/>
        <w:numPr>
          <w:ilvl w:val="1"/>
          <w:numId w:val="2"/>
        </w:numPr>
        <w:spacing w:line="360" w:lineRule="auto"/>
        <w:ind w:firstLineChars="0"/>
        <w:rPr>
          <w:rFonts w:ascii="仿宋" w:eastAsia="仿宋" w:hAnsi="仿宋"/>
          <w:sz w:val="28"/>
          <w:szCs w:val="28"/>
        </w:rPr>
        <w:pPrChange w:id="90" w:author="微软用户" w:date="2017-11-01T10:06:00Z">
          <w:pPr>
            <w:pStyle w:val="3"/>
            <w:numPr>
              <w:ilvl w:val="1"/>
              <w:numId w:val="6"/>
            </w:numPr>
            <w:tabs>
              <w:tab w:val="num" w:pos="360"/>
              <w:tab w:val="num" w:pos="1440"/>
            </w:tabs>
            <w:spacing w:line="360" w:lineRule="auto"/>
            <w:ind w:left="1440" w:firstLineChars="0" w:hanging="720"/>
          </w:pPr>
        </w:pPrChange>
      </w:pPr>
      <w:bookmarkStart w:id="91" w:name="_Toc491264241"/>
      <w:bookmarkStart w:id="92" w:name="_Toc493711638"/>
      <w:r w:rsidRPr="00710741">
        <w:rPr>
          <w:rFonts w:ascii="仿宋" w:eastAsia="仿宋" w:hAnsi="仿宋" w:hint="eastAsia"/>
          <w:sz w:val="28"/>
          <w:szCs w:val="28"/>
        </w:rPr>
        <w:lastRenderedPageBreak/>
        <w:t>手机ＡＰＰ应用</w:t>
      </w:r>
      <w:bookmarkEnd w:id="91"/>
      <w:bookmarkEnd w:id="92"/>
    </w:p>
    <w:p w14:paraId="28E02CA1" w14:textId="77777777" w:rsidR="00E216F6" w:rsidRPr="00710741" w:rsidRDefault="003F62D9" w:rsidP="000E0D93">
      <w:pPr>
        <w:ind w:firstLine="480"/>
        <w:rPr>
          <w:rFonts w:ascii="仿宋" w:eastAsia="仿宋" w:hAnsi="仿宋"/>
          <w:sz w:val="24"/>
          <w:szCs w:val="24"/>
        </w:rPr>
      </w:pPr>
      <w:r w:rsidRPr="00710741">
        <w:rPr>
          <w:rFonts w:ascii="仿宋" w:eastAsia="仿宋" w:hAnsi="仿宋" w:hint="eastAsia"/>
          <w:sz w:val="24"/>
          <w:szCs w:val="24"/>
        </w:rPr>
        <w:t>移动办公应用便于及时对单据进行审签，便于对系统数据的实时处理和利用。</w:t>
      </w:r>
    </w:p>
    <w:p w14:paraId="3B1CF670" w14:textId="77777777" w:rsidR="00E216F6" w:rsidRPr="00710741" w:rsidRDefault="003F62D9" w:rsidP="000E0D93">
      <w:pPr>
        <w:ind w:firstLine="480"/>
        <w:rPr>
          <w:rFonts w:ascii="仿宋" w:eastAsia="仿宋" w:hAnsi="仿宋"/>
          <w:sz w:val="24"/>
          <w:szCs w:val="24"/>
        </w:rPr>
      </w:pPr>
      <w:r w:rsidRPr="00710741">
        <w:rPr>
          <w:rFonts w:ascii="仿宋" w:eastAsia="仿宋" w:hAnsi="仿宋" w:hint="eastAsia"/>
          <w:sz w:val="24"/>
          <w:szCs w:val="24"/>
        </w:rPr>
        <w:t>通过手机APP应用，可实现对业务数据的及时处理和查询统计，手机APP端不单独建立用户，采用系统中现有的用户名</w:t>
      </w:r>
      <w:r w:rsidR="00710741">
        <w:rPr>
          <w:rFonts w:ascii="仿宋" w:eastAsia="仿宋" w:hAnsi="仿宋" w:hint="eastAsia"/>
          <w:sz w:val="24"/>
          <w:szCs w:val="24"/>
        </w:rPr>
        <w:t>、</w:t>
      </w:r>
      <w:r w:rsidRPr="00710741">
        <w:rPr>
          <w:rFonts w:ascii="仿宋" w:eastAsia="仿宋" w:hAnsi="仿宋" w:hint="eastAsia"/>
          <w:sz w:val="24"/>
          <w:szCs w:val="24"/>
        </w:rPr>
        <w:t>密码进行登录，由APP端发送请求到系统后台进行验证，为确保系统的安全性，需应用该APP的手机用户应先在系统中进行手机硬件码（采用MAC地址）注册后方可使用。</w:t>
      </w:r>
    </w:p>
    <w:p w14:paraId="6126FEFD" w14:textId="77777777" w:rsidR="00E216F6" w:rsidRPr="00710741" w:rsidRDefault="00CC3011" w:rsidP="000E0D93">
      <w:pPr>
        <w:ind w:firstLine="480"/>
        <w:rPr>
          <w:rFonts w:ascii="仿宋" w:eastAsia="仿宋" w:hAnsi="仿宋"/>
          <w:sz w:val="24"/>
          <w:szCs w:val="24"/>
        </w:rPr>
      </w:pPr>
      <w:r>
        <w:rPr>
          <w:rFonts w:ascii="仿宋" w:eastAsia="仿宋" w:hAnsi="仿宋" w:hint="eastAsia"/>
          <w:sz w:val="24"/>
          <w:szCs w:val="24"/>
        </w:rPr>
        <w:t>系统在校验登录</w:t>
      </w:r>
      <w:r w:rsidR="003F62D9" w:rsidRPr="00710741">
        <w:rPr>
          <w:rFonts w:ascii="仿宋" w:eastAsia="仿宋" w:hAnsi="仿宋" w:hint="eastAsia"/>
          <w:sz w:val="24"/>
          <w:szCs w:val="24"/>
        </w:rPr>
        <w:t>用</w:t>
      </w:r>
      <w:r>
        <w:rPr>
          <w:rFonts w:ascii="仿宋" w:eastAsia="仿宋" w:hAnsi="仿宋" w:hint="eastAsia"/>
          <w:sz w:val="24"/>
          <w:szCs w:val="24"/>
        </w:rPr>
        <w:t>户</w:t>
      </w:r>
      <w:r w:rsidR="003F62D9" w:rsidRPr="00710741">
        <w:rPr>
          <w:rFonts w:ascii="仿宋" w:eastAsia="仿宋" w:hAnsi="仿宋" w:hint="eastAsia"/>
          <w:sz w:val="24"/>
          <w:szCs w:val="24"/>
        </w:rPr>
        <w:t>名和密码的同时对发起请求的手机进行硬件码核对，经过注册的手机才可使用APP进行相关操作。</w:t>
      </w:r>
    </w:p>
    <w:p w14:paraId="30111F68" w14:textId="77777777" w:rsidR="00E216F6" w:rsidRDefault="003F62D9">
      <w:pPr>
        <w:pStyle w:val="2"/>
        <w:numPr>
          <w:ilvl w:val="0"/>
          <w:numId w:val="2"/>
        </w:numPr>
        <w:tabs>
          <w:tab w:val="clear" w:pos="756"/>
          <w:tab w:val="left" w:pos="426"/>
        </w:tabs>
        <w:ind w:left="426" w:firstLineChars="0"/>
        <w:rPr>
          <w:rFonts w:ascii="仿宋" w:eastAsia="仿宋" w:hAnsi="仿宋"/>
          <w:sz w:val="30"/>
          <w:szCs w:val="30"/>
        </w:rPr>
        <w:pPrChange w:id="93" w:author="微软用户" w:date="2017-11-01T10:06:00Z">
          <w:pPr>
            <w:pStyle w:val="2"/>
            <w:numPr>
              <w:numId w:val="6"/>
            </w:numPr>
            <w:tabs>
              <w:tab w:val="clear" w:pos="756"/>
              <w:tab w:val="num" w:pos="360"/>
              <w:tab w:val="left" w:pos="426"/>
              <w:tab w:val="num" w:pos="720"/>
            </w:tabs>
            <w:ind w:left="426" w:firstLineChars="0" w:hanging="720"/>
          </w:pPr>
        </w:pPrChange>
      </w:pPr>
      <w:bookmarkStart w:id="94" w:name="_Toc497257425"/>
      <w:bookmarkStart w:id="95" w:name="_GoBack"/>
      <w:bookmarkEnd w:id="95"/>
      <w:r w:rsidRPr="0021008D">
        <w:rPr>
          <w:rFonts w:ascii="仿宋" w:eastAsia="仿宋" w:hAnsi="仿宋" w:hint="eastAsia"/>
          <w:sz w:val="30"/>
          <w:szCs w:val="30"/>
        </w:rPr>
        <w:t>关于二次开发</w:t>
      </w:r>
      <w:r w:rsidR="002D4322">
        <w:rPr>
          <w:rFonts w:ascii="仿宋" w:eastAsia="仿宋" w:hAnsi="仿宋" w:hint="eastAsia"/>
          <w:sz w:val="30"/>
          <w:szCs w:val="30"/>
        </w:rPr>
        <w:t>定</w:t>
      </w:r>
      <w:r w:rsidR="002D4322">
        <w:rPr>
          <w:rFonts w:ascii="仿宋" w:eastAsia="仿宋" w:hAnsi="仿宋"/>
          <w:sz w:val="30"/>
          <w:szCs w:val="30"/>
        </w:rPr>
        <w:t>义</w:t>
      </w:r>
      <w:bookmarkEnd w:id="94"/>
    </w:p>
    <w:p w14:paraId="1BEE970D" w14:textId="77777777" w:rsidR="002D4322" w:rsidRDefault="002D4322" w:rsidP="000E0D93">
      <w:pPr>
        <w:ind w:firstLine="480"/>
        <w:rPr>
          <w:rFonts w:ascii="仿宋" w:eastAsia="仿宋" w:hAnsi="仿宋"/>
          <w:sz w:val="24"/>
          <w:szCs w:val="24"/>
        </w:rPr>
      </w:pPr>
      <w:r w:rsidRPr="002D4322">
        <w:rPr>
          <w:rFonts w:ascii="仿宋" w:eastAsia="仿宋" w:hAnsi="仿宋" w:hint="eastAsia"/>
          <w:sz w:val="24"/>
          <w:szCs w:val="24"/>
        </w:rPr>
        <w:t>是指在本系统基础框架内，在部署、实施阶段所进行的数据模板修改、页面展示变更、表单样式、定制化报表、页面展示变更、菜单权限变更等修改和调整工作。其中不包括：</w:t>
      </w:r>
    </w:p>
    <w:p w14:paraId="2B257F07" w14:textId="77777777" w:rsidR="002D4322" w:rsidRPr="002D4322" w:rsidRDefault="002D4322">
      <w:pPr>
        <w:ind w:firstLineChars="236" w:firstLine="566"/>
        <w:rPr>
          <w:rFonts w:ascii="仿宋" w:eastAsia="仿宋" w:hAnsi="仿宋"/>
          <w:sz w:val="24"/>
          <w:szCs w:val="24"/>
        </w:rPr>
        <w:pPrChange w:id="96" w:author="宋伟民" w:date="2017-11-01T11:32:00Z">
          <w:pPr>
            <w:ind w:firstLine="480"/>
          </w:pPr>
        </w:pPrChange>
      </w:pPr>
      <w:r w:rsidRPr="002D4322">
        <w:rPr>
          <w:rFonts w:ascii="仿宋" w:eastAsia="仿宋" w:hAnsi="仿宋" w:hint="eastAsia"/>
          <w:sz w:val="24"/>
          <w:szCs w:val="24"/>
        </w:rPr>
        <w:t>1.在原有模块之上，扩展新的业务功能。</w:t>
      </w:r>
    </w:p>
    <w:p w14:paraId="5886F6F3" w14:textId="77777777" w:rsidR="002D4322" w:rsidRPr="002D4322" w:rsidRDefault="002D4322" w:rsidP="000E0D93">
      <w:pPr>
        <w:ind w:firstLineChars="250" w:firstLine="600"/>
        <w:rPr>
          <w:rFonts w:ascii="仿宋" w:eastAsia="仿宋" w:hAnsi="仿宋"/>
          <w:sz w:val="24"/>
          <w:szCs w:val="24"/>
        </w:rPr>
      </w:pPr>
      <w:r w:rsidRPr="002D4322">
        <w:rPr>
          <w:rFonts w:ascii="仿宋" w:eastAsia="仿宋" w:hAnsi="仿宋" w:hint="eastAsia"/>
          <w:sz w:val="24"/>
          <w:szCs w:val="24"/>
        </w:rPr>
        <w:t>2.在原有系统模块之外，增加新的业务模块。</w:t>
      </w:r>
    </w:p>
    <w:p w14:paraId="4CBCA616" w14:textId="77777777" w:rsidR="002D4322" w:rsidRDefault="002D4322" w:rsidP="000E0D93">
      <w:pPr>
        <w:ind w:firstLineChars="250" w:firstLine="600"/>
        <w:rPr>
          <w:rFonts w:ascii="仿宋" w:eastAsia="仿宋" w:hAnsi="仿宋"/>
          <w:sz w:val="24"/>
          <w:szCs w:val="24"/>
        </w:rPr>
      </w:pPr>
      <w:r w:rsidRPr="002D4322">
        <w:rPr>
          <w:rFonts w:ascii="仿宋" w:eastAsia="仿宋" w:hAnsi="仿宋" w:hint="eastAsia"/>
          <w:sz w:val="24"/>
          <w:szCs w:val="24"/>
        </w:rPr>
        <w:t>3.由于国家政策或相关部门政策调整、变更引起的系统大范围功能变更。</w:t>
      </w:r>
    </w:p>
    <w:p w14:paraId="7C3C83B6" w14:textId="77777777" w:rsidR="00E216F6" w:rsidRPr="003328A6" w:rsidRDefault="003F62D9" w:rsidP="005C768E">
      <w:pPr>
        <w:pStyle w:val="1"/>
        <w:numPr>
          <w:ilvl w:val="0"/>
          <w:numId w:val="1"/>
        </w:numPr>
        <w:ind w:firstLineChars="85" w:firstLine="272"/>
        <w:rPr>
          <w:rFonts w:ascii="仿宋" w:eastAsia="仿宋" w:hAnsi="仿宋"/>
          <w:szCs w:val="32"/>
        </w:rPr>
      </w:pPr>
      <w:bookmarkStart w:id="97" w:name="_Toc497257426"/>
      <w:r w:rsidRPr="003328A6">
        <w:rPr>
          <w:rFonts w:ascii="仿宋" w:eastAsia="仿宋" w:hAnsi="仿宋" w:hint="eastAsia"/>
          <w:szCs w:val="32"/>
        </w:rPr>
        <w:t>系统建设步骤及内容</w:t>
      </w:r>
      <w:bookmarkEnd w:id="97"/>
    </w:p>
    <w:p w14:paraId="3895E8A2" w14:textId="77777777" w:rsidR="001B2068" w:rsidRPr="001A2191" w:rsidRDefault="003B724C">
      <w:pPr>
        <w:ind w:firstLineChars="0" w:firstLine="0"/>
        <w:jc w:val="left"/>
        <w:rPr>
          <w:ins w:id="98" w:author="微软用户" w:date="2017-11-01T09:58:00Z"/>
          <w:rFonts w:ascii="仿宋" w:eastAsia="仿宋" w:hAnsi="仿宋"/>
          <w:b/>
          <w:sz w:val="24"/>
          <w:szCs w:val="24"/>
          <w:rPrChange w:id="99" w:author="微软用户" w:date="2017-11-01T10:02:00Z">
            <w:rPr>
              <w:ins w:id="100" w:author="微软用户" w:date="2017-11-01T09:58:00Z"/>
              <w:rFonts w:ascii="仿宋" w:eastAsia="仿宋" w:hAnsi="仿宋"/>
              <w:sz w:val="24"/>
              <w:szCs w:val="24"/>
            </w:rPr>
          </w:rPrChange>
        </w:rPr>
        <w:pPrChange w:id="101" w:author="微软用户" w:date="2017-11-01T10:01:00Z">
          <w:pPr>
            <w:ind w:firstLine="480"/>
          </w:pPr>
        </w:pPrChange>
      </w:pPr>
      <w:ins w:id="102" w:author="微软用户" w:date="2017-11-01T10:01:00Z">
        <w:r w:rsidRPr="001A2191">
          <w:rPr>
            <w:rFonts w:ascii="仿宋" w:eastAsia="仿宋" w:hAnsi="仿宋" w:hint="eastAsia"/>
            <w:b/>
            <w:sz w:val="24"/>
            <w:szCs w:val="24"/>
            <w:rPrChange w:id="103" w:author="微软用户" w:date="2017-11-01T10:02:00Z">
              <w:rPr>
                <w:rFonts w:ascii="仿宋" w:eastAsia="仿宋" w:hAnsi="仿宋" w:hint="eastAsia"/>
                <w:sz w:val="24"/>
                <w:szCs w:val="24"/>
              </w:rPr>
            </w:rPrChange>
          </w:rPr>
          <w:t>一、</w:t>
        </w:r>
      </w:ins>
      <w:ins w:id="104" w:author="微软用户" w:date="2017-11-01T09:57:00Z">
        <w:r w:rsidR="001B2068" w:rsidRPr="001A2191">
          <w:rPr>
            <w:rFonts w:ascii="仿宋" w:eastAsia="仿宋" w:hAnsi="仿宋" w:hint="eastAsia"/>
            <w:b/>
            <w:sz w:val="24"/>
            <w:szCs w:val="24"/>
            <w:rPrChange w:id="105" w:author="微软用户" w:date="2017-11-01T10:02:00Z">
              <w:rPr>
                <w:rFonts w:ascii="仿宋" w:eastAsia="仿宋" w:hAnsi="仿宋" w:hint="eastAsia"/>
                <w:sz w:val="24"/>
                <w:szCs w:val="24"/>
              </w:rPr>
            </w:rPrChange>
          </w:rPr>
          <w:t>系统</w:t>
        </w:r>
      </w:ins>
      <w:ins w:id="106" w:author="微软用户" w:date="2017-11-01T09:58:00Z">
        <w:r w:rsidR="001B2068" w:rsidRPr="001A2191">
          <w:rPr>
            <w:rFonts w:ascii="仿宋" w:eastAsia="仿宋" w:hAnsi="仿宋" w:hint="eastAsia"/>
            <w:b/>
            <w:sz w:val="24"/>
            <w:szCs w:val="24"/>
            <w:rPrChange w:id="107" w:author="微软用户" w:date="2017-11-01T10:02:00Z">
              <w:rPr>
                <w:rFonts w:ascii="仿宋" w:eastAsia="仿宋" w:hAnsi="仿宋" w:hint="eastAsia"/>
                <w:sz w:val="24"/>
                <w:szCs w:val="24"/>
              </w:rPr>
            </w:rPrChange>
          </w:rPr>
          <w:t>建设</w:t>
        </w:r>
      </w:ins>
      <w:ins w:id="108" w:author="微软用户" w:date="2017-11-01T10:04:00Z">
        <w:r w:rsidR="001A2191">
          <w:rPr>
            <w:rFonts w:ascii="仿宋" w:eastAsia="仿宋" w:hAnsi="仿宋" w:hint="eastAsia"/>
            <w:b/>
            <w:sz w:val="24"/>
            <w:szCs w:val="24"/>
          </w:rPr>
          <w:t>规划</w:t>
        </w:r>
      </w:ins>
    </w:p>
    <w:p w14:paraId="6A0A7115" w14:textId="77777777" w:rsidR="00E216F6" w:rsidRDefault="003F62D9">
      <w:pPr>
        <w:ind w:firstLine="480"/>
        <w:rPr>
          <w:rFonts w:ascii="仿宋" w:eastAsia="仿宋" w:hAnsi="仿宋"/>
          <w:sz w:val="24"/>
          <w:szCs w:val="24"/>
        </w:rPr>
        <w:pPrChange w:id="109" w:author="微软用户" w:date="2017-11-01T09:58:00Z">
          <w:pPr>
            <w:ind w:firstLine="420"/>
          </w:pPr>
        </w:pPrChange>
      </w:pPr>
      <w:r w:rsidRPr="001B2068">
        <w:rPr>
          <w:rFonts w:ascii="仿宋" w:eastAsia="仿宋" w:hAnsi="仿宋" w:hint="eastAsia"/>
          <w:sz w:val="24"/>
          <w:szCs w:val="24"/>
          <w:rPrChange w:id="110" w:author="微软用户" w:date="2017-11-01T09:58:00Z">
            <w:rPr>
              <w:rFonts w:hint="eastAsia"/>
            </w:rPr>
          </w:rPrChange>
        </w:rPr>
        <w:t>本项目涉及到系统基础平台、预算管理、财务管理、会计核算管理、采购管理、固定资产管理、装备管理、物资管理、车辆管理、诉讼费管理、案款及拍卖保证金管理、决算报表、手机</w:t>
      </w:r>
      <w:r w:rsidRPr="001B2068">
        <w:rPr>
          <w:rFonts w:ascii="仿宋" w:eastAsia="仿宋" w:hAnsi="仿宋"/>
          <w:sz w:val="24"/>
          <w:szCs w:val="24"/>
          <w:rPrChange w:id="111" w:author="微软用户" w:date="2017-11-01T09:58:00Z">
            <w:rPr/>
          </w:rPrChange>
        </w:rPr>
        <w:t>APP</w:t>
      </w:r>
      <w:r w:rsidRPr="001B2068">
        <w:rPr>
          <w:rFonts w:ascii="仿宋" w:eastAsia="仿宋" w:hAnsi="仿宋" w:hint="eastAsia"/>
          <w:sz w:val="24"/>
          <w:szCs w:val="24"/>
          <w:rPrChange w:id="112" w:author="微软用户" w:date="2017-11-01T09:58:00Z">
            <w:rPr>
              <w:rFonts w:hint="eastAsia"/>
            </w:rPr>
          </w:rPrChange>
        </w:rPr>
        <w:t>，共</w:t>
      </w:r>
      <w:r w:rsidRPr="001B2068">
        <w:rPr>
          <w:rFonts w:ascii="仿宋" w:eastAsia="仿宋" w:hAnsi="仿宋"/>
          <w:sz w:val="24"/>
          <w:szCs w:val="24"/>
          <w:rPrChange w:id="113" w:author="微软用户" w:date="2017-11-01T09:58:00Z">
            <w:rPr/>
          </w:rPrChange>
        </w:rPr>
        <w:t>13</w:t>
      </w:r>
      <w:r w:rsidRPr="001B2068">
        <w:rPr>
          <w:rFonts w:ascii="仿宋" w:eastAsia="仿宋" w:hAnsi="仿宋" w:hint="eastAsia"/>
          <w:sz w:val="24"/>
          <w:szCs w:val="24"/>
          <w:rPrChange w:id="114" w:author="微软用户" w:date="2017-11-01T09:58:00Z">
            <w:rPr>
              <w:rFonts w:hint="eastAsia"/>
            </w:rPr>
          </w:rPrChange>
        </w:rPr>
        <w:t>个模块</w:t>
      </w:r>
      <w:ins w:id="115" w:author="微软用户" w:date="2017-11-01T09:49:00Z">
        <w:r w:rsidR="008570E0" w:rsidRPr="001B2068">
          <w:rPr>
            <w:rFonts w:ascii="仿宋" w:eastAsia="仿宋" w:hAnsi="仿宋" w:hint="eastAsia"/>
            <w:sz w:val="24"/>
            <w:szCs w:val="24"/>
            <w:rPrChange w:id="116" w:author="微软用户" w:date="2017-11-01T09:58:00Z">
              <w:rPr>
                <w:rFonts w:hint="eastAsia"/>
              </w:rPr>
            </w:rPrChange>
          </w:rPr>
          <w:t>。</w:t>
        </w:r>
      </w:ins>
      <w:ins w:id="117" w:author="微软用户" w:date="2017-11-01T09:50:00Z">
        <w:r w:rsidR="008570E0" w:rsidRPr="001B2068">
          <w:rPr>
            <w:rFonts w:ascii="仿宋" w:eastAsia="仿宋" w:hAnsi="仿宋" w:hint="eastAsia"/>
            <w:sz w:val="24"/>
            <w:szCs w:val="24"/>
            <w:rPrChange w:id="118" w:author="微软用户" w:date="2017-11-01T09:58:00Z">
              <w:rPr>
                <w:rFonts w:hint="eastAsia"/>
              </w:rPr>
            </w:rPrChange>
          </w:rPr>
          <w:t>针对宁夏回族自治区高级人民法院</w:t>
        </w:r>
      </w:ins>
      <w:ins w:id="119" w:author="微软用户" w:date="2017-11-01T09:51:00Z">
        <w:r w:rsidR="00E63592" w:rsidRPr="001B2068">
          <w:rPr>
            <w:rFonts w:ascii="仿宋" w:eastAsia="仿宋" w:hAnsi="仿宋" w:hint="eastAsia"/>
            <w:sz w:val="24"/>
            <w:szCs w:val="24"/>
            <w:rPrChange w:id="120" w:author="微软用户" w:date="2017-11-01T09:58:00Z">
              <w:rPr>
                <w:rFonts w:hint="eastAsia"/>
              </w:rPr>
            </w:rPrChange>
          </w:rPr>
          <w:t>，</w:t>
        </w:r>
      </w:ins>
      <w:del w:id="121" w:author="微软用户" w:date="2017-11-01T09:49:00Z">
        <w:r w:rsidRPr="001B2068" w:rsidDel="008570E0">
          <w:rPr>
            <w:rFonts w:ascii="仿宋" w:eastAsia="仿宋" w:hAnsi="仿宋" w:hint="eastAsia"/>
            <w:sz w:val="24"/>
            <w:szCs w:val="24"/>
            <w:rPrChange w:id="122" w:author="微软用户" w:date="2017-11-01T09:58:00Z">
              <w:rPr>
                <w:rFonts w:hint="eastAsia"/>
              </w:rPr>
            </w:rPrChange>
          </w:rPr>
          <w:delText>，</w:delText>
        </w:r>
      </w:del>
      <w:ins w:id="123" w:author="微软用户" w:date="2017-11-01T09:51:00Z">
        <w:r w:rsidR="00E63592" w:rsidRPr="001B2068">
          <w:rPr>
            <w:rFonts w:ascii="仿宋" w:eastAsia="仿宋" w:hAnsi="仿宋" w:hint="eastAsia"/>
            <w:sz w:val="24"/>
            <w:szCs w:val="24"/>
            <w:rPrChange w:id="124" w:author="微软用户" w:date="2017-11-01T09:58:00Z">
              <w:rPr>
                <w:rFonts w:hint="eastAsia"/>
              </w:rPr>
            </w:rPrChange>
          </w:rPr>
          <w:t>将</w:t>
        </w:r>
      </w:ins>
      <w:del w:id="125" w:author="微软用户" w:date="2017-11-01T09:51:00Z">
        <w:r w:rsidRPr="001B2068" w:rsidDel="00E63592">
          <w:rPr>
            <w:rFonts w:ascii="仿宋" w:eastAsia="仿宋" w:hAnsi="仿宋" w:hint="eastAsia"/>
            <w:sz w:val="24"/>
            <w:szCs w:val="24"/>
            <w:rPrChange w:id="126" w:author="微软用户" w:date="2017-11-01T09:58:00Z">
              <w:rPr>
                <w:rFonts w:hint="eastAsia"/>
              </w:rPr>
            </w:rPrChange>
          </w:rPr>
          <w:delText>涉及到</w:delText>
        </w:r>
      </w:del>
      <w:r w:rsidRPr="001B2068">
        <w:rPr>
          <w:rFonts w:ascii="仿宋" w:eastAsia="仿宋" w:hAnsi="仿宋" w:hint="eastAsia"/>
          <w:sz w:val="24"/>
          <w:szCs w:val="24"/>
          <w:rPrChange w:id="127" w:author="微软用户" w:date="2017-11-01T09:58:00Z">
            <w:rPr>
              <w:rFonts w:hint="eastAsia"/>
            </w:rPr>
          </w:rPrChange>
        </w:rPr>
        <w:t>对全</w:t>
      </w:r>
      <w:r w:rsidR="008E7F0E" w:rsidRPr="001B2068">
        <w:rPr>
          <w:rFonts w:ascii="仿宋" w:eastAsia="仿宋" w:hAnsi="仿宋" w:hint="eastAsia"/>
          <w:sz w:val="24"/>
          <w:szCs w:val="24"/>
          <w:rPrChange w:id="128" w:author="微软用户" w:date="2017-11-01T09:58:00Z">
            <w:rPr>
              <w:rFonts w:hint="eastAsia"/>
            </w:rPr>
          </w:rPrChange>
        </w:rPr>
        <w:t>自治区</w:t>
      </w:r>
      <w:r w:rsidR="008E7F0E" w:rsidRPr="001B2068">
        <w:rPr>
          <w:rFonts w:ascii="仿宋" w:eastAsia="仿宋" w:hAnsi="仿宋"/>
          <w:sz w:val="24"/>
          <w:szCs w:val="24"/>
          <w:rPrChange w:id="129" w:author="微软用户" w:date="2017-11-01T09:58:00Z">
            <w:rPr/>
          </w:rPrChange>
        </w:rPr>
        <w:t>29</w:t>
      </w:r>
      <w:r w:rsidRPr="001B2068">
        <w:rPr>
          <w:rFonts w:ascii="仿宋" w:eastAsia="仿宋" w:hAnsi="仿宋" w:hint="eastAsia"/>
          <w:sz w:val="24"/>
          <w:szCs w:val="24"/>
          <w:rPrChange w:id="130" w:author="微软用户" w:date="2017-11-01T09:58:00Z">
            <w:rPr>
              <w:rFonts w:hint="eastAsia"/>
            </w:rPr>
          </w:rPrChange>
        </w:rPr>
        <w:t>个省、市（州）、区县的全面部署</w:t>
      </w:r>
      <w:ins w:id="131" w:author="微软用户" w:date="2017-11-01T09:51:00Z">
        <w:r w:rsidR="00E63592" w:rsidRPr="001B2068">
          <w:rPr>
            <w:rFonts w:ascii="仿宋" w:eastAsia="仿宋" w:hAnsi="仿宋" w:hint="eastAsia"/>
            <w:sz w:val="24"/>
            <w:szCs w:val="24"/>
            <w:rPrChange w:id="132" w:author="微软用户" w:date="2017-11-01T09:58:00Z">
              <w:rPr>
                <w:rFonts w:hint="eastAsia"/>
              </w:rPr>
            </w:rPrChange>
          </w:rPr>
          <w:t>、实施</w:t>
        </w:r>
      </w:ins>
      <w:ins w:id="133" w:author="微软用户" w:date="2017-11-01T09:52:00Z">
        <w:r w:rsidR="00E63592" w:rsidRPr="001B2068">
          <w:rPr>
            <w:rFonts w:ascii="仿宋" w:eastAsia="仿宋" w:hAnsi="仿宋" w:hint="eastAsia"/>
            <w:sz w:val="24"/>
            <w:szCs w:val="24"/>
            <w:rPrChange w:id="134" w:author="微软用户" w:date="2017-11-01T09:58:00Z">
              <w:rPr>
                <w:rFonts w:hint="eastAsia"/>
              </w:rPr>
            </w:rPrChange>
          </w:rPr>
          <w:t>、培训与运维工作。</w:t>
        </w:r>
      </w:ins>
      <w:del w:id="135" w:author="微软用户" w:date="2017-11-01T09:52:00Z">
        <w:r w:rsidRPr="001B2068" w:rsidDel="00E63592">
          <w:rPr>
            <w:rFonts w:ascii="仿宋" w:eastAsia="仿宋" w:hAnsi="仿宋" w:hint="eastAsia"/>
            <w:sz w:val="24"/>
            <w:szCs w:val="24"/>
            <w:rPrChange w:id="136" w:author="微软用户" w:date="2017-11-01T09:58:00Z">
              <w:rPr>
                <w:rFonts w:hint="eastAsia"/>
              </w:rPr>
            </w:rPrChange>
          </w:rPr>
          <w:delText>，并</w:delText>
        </w:r>
      </w:del>
      <w:ins w:id="137" w:author="微软用户" w:date="2017-11-01T09:52:00Z">
        <w:r w:rsidR="00E63592" w:rsidRPr="001B2068">
          <w:rPr>
            <w:rFonts w:ascii="仿宋" w:eastAsia="仿宋" w:hAnsi="仿宋" w:hint="eastAsia"/>
            <w:sz w:val="24"/>
            <w:szCs w:val="24"/>
            <w:rPrChange w:id="138" w:author="微软用户" w:date="2017-11-01T09:58:00Z">
              <w:rPr>
                <w:rFonts w:hint="eastAsia"/>
              </w:rPr>
            </w:rPrChange>
          </w:rPr>
          <w:t>该</w:t>
        </w:r>
      </w:ins>
      <w:del w:id="139" w:author="微软用户" w:date="2017-11-01T09:52:00Z">
        <w:r w:rsidRPr="001B2068" w:rsidDel="00E63592">
          <w:rPr>
            <w:rFonts w:ascii="仿宋" w:eastAsia="仿宋" w:hAnsi="仿宋" w:hint="eastAsia"/>
            <w:sz w:val="24"/>
            <w:szCs w:val="24"/>
            <w:rPrChange w:id="140" w:author="微软用户" w:date="2017-11-01T09:58:00Z">
              <w:rPr>
                <w:rFonts w:hint="eastAsia"/>
              </w:rPr>
            </w:rPrChange>
          </w:rPr>
          <w:delText>且</w:delText>
        </w:r>
      </w:del>
      <w:r w:rsidRPr="001B2068">
        <w:rPr>
          <w:rFonts w:ascii="仿宋" w:eastAsia="仿宋" w:hAnsi="仿宋" w:hint="eastAsia"/>
          <w:sz w:val="24"/>
          <w:szCs w:val="24"/>
          <w:rPrChange w:id="141" w:author="微软用户" w:date="2017-11-01T09:58:00Z">
            <w:rPr>
              <w:rFonts w:hint="eastAsia"/>
            </w:rPr>
          </w:rPrChange>
        </w:rPr>
        <w:t>系统各个业务模块之间数据相互关联，</w:t>
      </w:r>
      <w:ins w:id="142" w:author="微软用户" w:date="2017-11-01T09:53:00Z">
        <w:r w:rsidR="00E63592" w:rsidRPr="001B2068">
          <w:rPr>
            <w:rFonts w:ascii="仿宋" w:eastAsia="仿宋" w:hAnsi="仿宋" w:hint="eastAsia"/>
            <w:sz w:val="24"/>
            <w:szCs w:val="24"/>
            <w:rPrChange w:id="143" w:author="微软用户" w:date="2017-11-01T09:58:00Z">
              <w:rPr>
                <w:rFonts w:hint="eastAsia"/>
              </w:rPr>
            </w:rPrChange>
          </w:rPr>
          <w:t>为达到</w:t>
        </w:r>
      </w:ins>
      <w:del w:id="144" w:author="微软用户" w:date="2017-11-01T09:53:00Z">
        <w:r w:rsidRPr="001B2068" w:rsidDel="00E63592">
          <w:rPr>
            <w:rFonts w:ascii="仿宋" w:eastAsia="仿宋" w:hAnsi="仿宋" w:hint="eastAsia"/>
            <w:sz w:val="24"/>
            <w:szCs w:val="24"/>
            <w:rPrChange w:id="145" w:author="微软用户" w:date="2017-11-01T09:58:00Z">
              <w:rPr>
                <w:rFonts w:hint="eastAsia"/>
              </w:rPr>
            </w:rPrChange>
          </w:rPr>
          <w:delText>考虑</w:delText>
        </w:r>
      </w:del>
      <w:r w:rsidRPr="001B2068">
        <w:rPr>
          <w:rFonts w:ascii="仿宋" w:eastAsia="仿宋" w:hAnsi="仿宋" w:hint="eastAsia"/>
          <w:sz w:val="24"/>
          <w:szCs w:val="24"/>
          <w:rPrChange w:id="146" w:author="微软用户" w:date="2017-11-01T09:58:00Z">
            <w:rPr>
              <w:rFonts w:hint="eastAsia"/>
            </w:rPr>
          </w:rPrChange>
        </w:rPr>
        <w:t>系统在全</w:t>
      </w:r>
      <w:r w:rsidR="008E7F0E" w:rsidRPr="001B2068">
        <w:rPr>
          <w:rFonts w:ascii="仿宋" w:eastAsia="仿宋" w:hAnsi="仿宋" w:hint="eastAsia"/>
          <w:sz w:val="24"/>
          <w:szCs w:val="24"/>
          <w:rPrChange w:id="147" w:author="微软用户" w:date="2017-11-01T09:58:00Z">
            <w:rPr>
              <w:rFonts w:hint="eastAsia"/>
            </w:rPr>
          </w:rPrChange>
        </w:rPr>
        <w:t>自治区</w:t>
      </w:r>
      <w:r w:rsidR="008E7F0E" w:rsidRPr="001B2068">
        <w:rPr>
          <w:rFonts w:ascii="仿宋" w:eastAsia="仿宋" w:hAnsi="仿宋"/>
          <w:sz w:val="24"/>
          <w:szCs w:val="24"/>
          <w:rPrChange w:id="148" w:author="微软用户" w:date="2017-11-01T09:58:00Z">
            <w:rPr/>
          </w:rPrChange>
        </w:rPr>
        <w:t>29</w:t>
      </w:r>
      <w:r w:rsidRPr="001B2068">
        <w:rPr>
          <w:rFonts w:ascii="仿宋" w:eastAsia="仿宋" w:hAnsi="仿宋" w:hint="eastAsia"/>
          <w:sz w:val="24"/>
          <w:szCs w:val="24"/>
          <w:rPrChange w:id="149" w:author="微软用户" w:date="2017-11-01T09:58:00Z">
            <w:rPr>
              <w:rFonts w:hint="eastAsia"/>
            </w:rPr>
          </w:rPrChange>
        </w:rPr>
        <w:t>个省、市（州）、区县法院实施部署</w:t>
      </w:r>
      <w:del w:id="150" w:author="微软用户" w:date="2017-11-01T09:54:00Z">
        <w:r w:rsidRPr="001B2068" w:rsidDel="00E63592">
          <w:rPr>
            <w:rFonts w:ascii="仿宋" w:eastAsia="仿宋" w:hAnsi="仿宋" w:hint="eastAsia"/>
            <w:sz w:val="24"/>
            <w:szCs w:val="24"/>
            <w:rPrChange w:id="151" w:author="微软用户" w:date="2017-11-01T09:58:00Z">
              <w:rPr>
                <w:rFonts w:hint="eastAsia"/>
              </w:rPr>
            </w:rPrChange>
          </w:rPr>
          <w:delText>的效果</w:delText>
        </w:r>
      </w:del>
      <w:ins w:id="152" w:author="微软用户" w:date="2017-11-01T09:54:00Z">
        <w:r w:rsidR="00E63592" w:rsidRPr="001B2068">
          <w:rPr>
            <w:rFonts w:ascii="仿宋" w:eastAsia="仿宋" w:hAnsi="仿宋" w:hint="eastAsia"/>
            <w:sz w:val="24"/>
            <w:szCs w:val="24"/>
            <w:rPrChange w:id="153" w:author="微软用户" w:date="2017-11-01T09:58:00Z">
              <w:rPr>
                <w:rFonts w:hint="eastAsia"/>
              </w:rPr>
            </w:rPrChange>
          </w:rPr>
          <w:t>与</w:t>
        </w:r>
      </w:ins>
      <w:del w:id="154" w:author="微软用户" w:date="2017-11-01T09:54:00Z">
        <w:r w:rsidRPr="001B2068" w:rsidDel="00E63592">
          <w:rPr>
            <w:rFonts w:ascii="仿宋" w:eastAsia="仿宋" w:hAnsi="仿宋" w:hint="eastAsia"/>
            <w:sz w:val="24"/>
            <w:szCs w:val="24"/>
            <w:rPrChange w:id="155" w:author="微软用户" w:date="2017-11-01T09:58:00Z">
              <w:rPr>
                <w:rFonts w:hint="eastAsia"/>
              </w:rPr>
            </w:rPrChange>
          </w:rPr>
          <w:delText>和</w:delText>
        </w:r>
      </w:del>
      <w:r w:rsidRPr="001B2068">
        <w:rPr>
          <w:rFonts w:ascii="仿宋" w:eastAsia="仿宋" w:hAnsi="仿宋" w:hint="eastAsia"/>
          <w:sz w:val="24"/>
          <w:szCs w:val="24"/>
          <w:rPrChange w:id="156" w:author="微软用户" w:date="2017-11-01T09:58:00Z">
            <w:rPr>
              <w:rFonts w:hint="eastAsia"/>
            </w:rPr>
          </w:rPrChange>
        </w:rPr>
        <w:t>应用效果，</w:t>
      </w:r>
      <w:ins w:id="157" w:author="微软用户" w:date="2017-11-01T09:56:00Z">
        <w:r w:rsidR="00E63592" w:rsidRPr="001B2068">
          <w:rPr>
            <w:rFonts w:ascii="仿宋" w:eastAsia="仿宋" w:hAnsi="仿宋" w:hint="eastAsia"/>
            <w:sz w:val="24"/>
            <w:szCs w:val="24"/>
            <w:rPrChange w:id="158" w:author="微软用户" w:date="2017-11-01T09:58:00Z">
              <w:rPr>
                <w:rFonts w:hint="eastAsia"/>
              </w:rPr>
            </w:rPrChange>
          </w:rPr>
          <w:t>本着分布实施、逐步推广的原则，</w:t>
        </w:r>
      </w:ins>
      <w:ins w:id="159" w:author="微软用户" w:date="2017-11-01T09:55:00Z">
        <w:r w:rsidR="00E63592">
          <w:rPr>
            <w:rFonts w:ascii="仿宋" w:eastAsia="仿宋" w:hAnsi="仿宋" w:hint="eastAsia"/>
            <w:sz w:val="24"/>
            <w:szCs w:val="24"/>
          </w:rPr>
          <w:t>拟规划</w:t>
        </w:r>
      </w:ins>
      <w:r w:rsidRPr="001B2068">
        <w:rPr>
          <w:rFonts w:ascii="仿宋" w:eastAsia="仿宋" w:hAnsi="仿宋" w:hint="eastAsia"/>
          <w:sz w:val="24"/>
          <w:szCs w:val="24"/>
          <w:rPrChange w:id="160" w:author="微软用户" w:date="2017-11-01T09:58:00Z">
            <w:rPr>
              <w:rFonts w:hint="eastAsia"/>
            </w:rPr>
          </w:rPrChange>
        </w:rPr>
        <w:t>系统建设</w:t>
      </w:r>
      <w:ins w:id="161" w:author="微软用户" w:date="2017-11-01T09:55:00Z">
        <w:r w:rsidR="00E63592" w:rsidRPr="001B2068">
          <w:rPr>
            <w:rFonts w:ascii="仿宋" w:eastAsia="仿宋" w:hAnsi="仿宋" w:hint="eastAsia"/>
            <w:sz w:val="24"/>
            <w:szCs w:val="24"/>
            <w:rPrChange w:id="162" w:author="微软用户" w:date="2017-11-01T09:58:00Z">
              <w:rPr>
                <w:rFonts w:hint="eastAsia"/>
              </w:rPr>
            </w:rPrChange>
          </w:rPr>
          <w:t>分</w:t>
        </w:r>
      </w:ins>
      <w:del w:id="163" w:author="微软用户" w:date="2017-11-01T09:55:00Z">
        <w:r w:rsidRPr="001B2068" w:rsidDel="00E63592">
          <w:rPr>
            <w:rFonts w:ascii="仿宋" w:eastAsia="仿宋" w:hAnsi="仿宋" w:hint="eastAsia"/>
            <w:sz w:val="24"/>
            <w:szCs w:val="24"/>
            <w:rPrChange w:id="164" w:author="微软用户" w:date="2017-11-01T09:58:00Z">
              <w:rPr>
                <w:rFonts w:hint="eastAsia"/>
              </w:rPr>
            </w:rPrChange>
          </w:rPr>
          <w:delText>将分</w:delText>
        </w:r>
      </w:del>
      <w:r w:rsidRPr="001B2068">
        <w:rPr>
          <w:rFonts w:ascii="仿宋" w:eastAsia="仿宋" w:hAnsi="仿宋" w:hint="eastAsia"/>
          <w:sz w:val="24"/>
          <w:szCs w:val="24"/>
          <w:rPrChange w:id="165" w:author="微软用户" w:date="2017-11-01T09:58:00Z">
            <w:rPr>
              <w:rFonts w:hint="eastAsia"/>
            </w:rPr>
          </w:rPrChange>
        </w:rPr>
        <w:t>为四期进行建设</w:t>
      </w:r>
      <w:r w:rsidR="008E2820" w:rsidRPr="001B2068">
        <w:rPr>
          <w:rFonts w:ascii="仿宋" w:eastAsia="仿宋" w:hAnsi="仿宋" w:hint="eastAsia"/>
          <w:sz w:val="24"/>
          <w:szCs w:val="24"/>
          <w:rPrChange w:id="166" w:author="微软用户" w:date="2017-11-01T09:58:00Z">
            <w:rPr>
              <w:rFonts w:hint="eastAsia"/>
            </w:rPr>
          </w:rPrChange>
        </w:rPr>
        <w:t>，总时间跨度可</w:t>
      </w:r>
      <w:r w:rsidR="005E66DE" w:rsidRPr="001B2068">
        <w:rPr>
          <w:rFonts w:ascii="仿宋" w:eastAsia="仿宋" w:hAnsi="仿宋" w:hint="eastAsia"/>
          <w:sz w:val="24"/>
          <w:szCs w:val="24"/>
          <w:rPrChange w:id="167" w:author="微软用户" w:date="2017-11-01T09:58:00Z">
            <w:rPr>
              <w:rFonts w:hint="eastAsia"/>
            </w:rPr>
          </w:rPrChange>
        </w:rPr>
        <w:t>根据实际情况</w:t>
      </w:r>
      <w:r w:rsidR="008E2820" w:rsidRPr="001B2068">
        <w:rPr>
          <w:rFonts w:ascii="仿宋" w:eastAsia="仿宋" w:hAnsi="仿宋" w:hint="eastAsia"/>
          <w:sz w:val="24"/>
          <w:szCs w:val="24"/>
          <w:rPrChange w:id="168" w:author="微软用户" w:date="2017-11-01T09:58:00Z">
            <w:rPr>
              <w:rFonts w:hint="eastAsia"/>
            </w:rPr>
          </w:rPrChange>
        </w:rPr>
        <w:t>分为</w:t>
      </w:r>
      <w:r w:rsidR="008E2820">
        <w:rPr>
          <w:rFonts w:ascii="仿宋" w:eastAsia="仿宋" w:hAnsi="仿宋" w:hint="eastAsia"/>
          <w:sz w:val="24"/>
          <w:szCs w:val="24"/>
        </w:rPr>
        <w:t>1</w:t>
      </w:r>
      <w:r w:rsidR="008E2820">
        <w:rPr>
          <w:rFonts w:ascii="仿宋" w:eastAsia="仿宋" w:hAnsi="仿宋"/>
          <w:sz w:val="24"/>
          <w:szCs w:val="24"/>
        </w:rPr>
        <w:t>-</w:t>
      </w:r>
      <w:r w:rsidR="004711BF">
        <w:rPr>
          <w:rFonts w:ascii="仿宋" w:eastAsia="仿宋" w:hAnsi="仿宋"/>
          <w:sz w:val="24"/>
          <w:szCs w:val="24"/>
        </w:rPr>
        <w:t>2</w:t>
      </w:r>
      <w:r w:rsidR="008E2820" w:rsidRPr="001B2068">
        <w:rPr>
          <w:rFonts w:ascii="仿宋" w:eastAsia="仿宋" w:hAnsi="仿宋" w:hint="eastAsia"/>
          <w:sz w:val="24"/>
          <w:szCs w:val="24"/>
          <w:rPrChange w:id="169" w:author="微软用户" w:date="2017-11-01T09:58:00Z">
            <w:rPr>
              <w:rFonts w:hint="eastAsia"/>
            </w:rPr>
          </w:rPrChange>
        </w:rPr>
        <w:t>年完成</w:t>
      </w:r>
      <w:r w:rsidRPr="001B2068">
        <w:rPr>
          <w:rFonts w:ascii="仿宋" w:eastAsia="仿宋" w:hAnsi="仿宋" w:hint="eastAsia"/>
          <w:sz w:val="24"/>
          <w:szCs w:val="24"/>
          <w:rPrChange w:id="170" w:author="微软用户" w:date="2017-11-01T09:58:00Z">
            <w:rPr>
              <w:rFonts w:hint="eastAsia"/>
            </w:rPr>
          </w:rPrChange>
        </w:rPr>
        <w:t>。</w:t>
      </w:r>
    </w:p>
    <w:p w14:paraId="2DA1117D" w14:textId="77777777" w:rsidR="001A2191" w:rsidRDefault="001A2191">
      <w:pPr>
        <w:ind w:firstLineChars="0" w:firstLine="0"/>
        <w:rPr>
          <w:ins w:id="171" w:author="微软用户" w:date="2017-11-01T10:02:00Z"/>
          <w:rFonts w:ascii="仿宋" w:eastAsia="仿宋" w:hAnsi="仿宋"/>
          <w:b/>
          <w:sz w:val="24"/>
          <w:szCs w:val="24"/>
        </w:rPr>
        <w:pPrChange w:id="172" w:author="微软用户" w:date="2017-11-01T10:02:00Z">
          <w:pPr>
            <w:ind w:firstLine="480"/>
          </w:pPr>
        </w:pPrChange>
      </w:pPr>
      <w:ins w:id="173" w:author="微软用户" w:date="2017-11-01T10:02:00Z">
        <w:r w:rsidRPr="001A2191">
          <w:rPr>
            <w:rFonts w:ascii="仿宋" w:eastAsia="仿宋" w:hAnsi="仿宋" w:hint="eastAsia"/>
            <w:b/>
            <w:sz w:val="24"/>
            <w:szCs w:val="24"/>
            <w:rPrChange w:id="174" w:author="微软用户" w:date="2017-11-01T10:02:00Z">
              <w:rPr>
                <w:rFonts w:ascii="仿宋" w:eastAsia="仿宋" w:hAnsi="仿宋" w:hint="eastAsia"/>
                <w:sz w:val="24"/>
                <w:szCs w:val="24"/>
              </w:rPr>
            </w:rPrChange>
          </w:rPr>
          <w:t>二、系统建设预算</w:t>
        </w:r>
      </w:ins>
    </w:p>
    <w:p w14:paraId="1728C09B" w14:textId="77777777" w:rsidR="00B37EB8" w:rsidRDefault="00B37EB8">
      <w:pPr>
        <w:ind w:firstLineChars="0" w:firstLine="482"/>
        <w:rPr>
          <w:rFonts w:ascii="仿宋" w:eastAsia="仿宋" w:hAnsi="仿宋"/>
          <w:sz w:val="24"/>
          <w:szCs w:val="24"/>
        </w:rPr>
        <w:pPrChange w:id="175" w:author="微软用户" w:date="2017-11-01T10:02:00Z">
          <w:pPr>
            <w:ind w:firstLine="480"/>
          </w:pPr>
        </w:pPrChange>
      </w:pPr>
      <w:r w:rsidRPr="00EF189A">
        <w:rPr>
          <w:rFonts w:ascii="仿宋" w:eastAsia="仿宋" w:hAnsi="仿宋" w:hint="eastAsia"/>
          <w:sz w:val="24"/>
          <w:szCs w:val="24"/>
        </w:rPr>
        <w:t>宁夏回族自治区高级人民法院司法行政综合管理系统全省法院系统</w:t>
      </w:r>
      <w:r>
        <w:rPr>
          <w:rFonts w:ascii="仿宋" w:eastAsia="仿宋" w:hAnsi="仿宋" w:hint="eastAsia"/>
          <w:sz w:val="24"/>
          <w:szCs w:val="24"/>
        </w:rPr>
        <w:t>数据</w:t>
      </w:r>
      <w:r w:rsidRPr="00EF189A">
        <w:rPr>
          <w:rFonts w:ascii="仿宋" w:eastAsia="仿宋" w:hAnsi="仿宋" w:hint="eastAsia"/>
          <w:sz w:val="24"/>
          <w:szCs w:val="24"/>
        </w:rPr>
        <w:t>初始化、实施部署、系统培训</w:t>
      </w:r>
      <w:r>
        <w:rPr>
          <w:rFonts w:ascii="仿宋" w:eastAsia="仿宋" w:hAnsi="仿宋" w:hint="eastAsia"/>
          <w:sz w:val="24"/>
          <w:szCs w:val="24"/>
        </w:rPr>
        <w:t>等建设工作的</w:t>
      </w:r>
      <w:r w:rsidRPr="00EF189A">
        <w:rPr>
          <w:rFonts w:ascii="仿宋" w:eastAsia="仿宋" w:hAnsi="仿宋" w:hint="eastAsia"/>
          <w:sz w:val="24"/>
          <w:szCs w:val="24"/>
        </w:rPr>
        <w:t>总预算为：</w:t>
      </w:r>
      <w:r w:rsidRPr="00EF189A">
        <w:rPr>
          <w:rFonts w:ascii="Calibri" w:eastAsia="仿宋" w:hAnsi="Calibri" w:cs="Calibri"/>
          <w:sz w:val="24"/>
          <w:szCs w:val="24"/>
        </w:rPr>
        <w:t>¥</w:t>
      </w:r>
      <w:r>
        <w:rPr>
          <w:rFonts w:ascii="仿宋" w:eastAsia="仿宋" w:hAnsi="仿宋"/>
          <w:sz w:val="24"/>
          <w:szCs w:val="24"/>
        </w:rPr>
        <w:t>1</w:t>
      </w:r>
      <w:r w:rsidRPr="00EF189A">
        <w:rPr>
          <w:rFonts w:ascii="仿宋" w:eastAsia="仿宋" w:hAnsi="仿宋"/>
          <w:sz w:val="24"/>
          <w:szCs w:val="24"/>
        </w:rPr>
        <w:t>,</w:t>
      </w:r>
      <w:r>
        <w:rPr>
          <w:rFonts w:ascii="仿宋" w:eastAsia="仿宋" w:hAnsi="仿宋"/>
          <w:sz w:val="24"/>
          <w:szCs w:val="24"/>
        </w:rPr>
        <w:t>205</w:t>
      </w:r>
      <w:r w:rsidRPr="002E4138">
        <w:rPr>
          <w:rFonts w:ascii="仿宋" w:eastAsia="仿宋" w:hAnsi="仿宋" w:hint="eastAsia"/>
          <w:sz w:val="24"/>
          <w:szCs w:val="24"/>
        </w:rPr>
        <w:t>,</w:t>
      </w:r>
      <w:r>
        <w:rPr>
          <w:rFonts w:ascii="仿宋" w:eastAsia="仿宋" w:hAnsi="仿宋"/>
          <w:sz w:val="24"/>
          <w:szCs w:val="24"/>
        </w:rPr>
        <w:t>28</w:t>
      </w:r>
      <w:r w:rsidRPr="002E4138">
        <w:rPr>
          <w:rFonts w:ascii="仿宋" w:eastAsia="仿宋" w:hAnsi="仿宋" w:hint="eastAsia"/>
          <w:sz w:val="24"/>
          <w:szCs w:val="24"/>
        </w:rPr>
        <w:t>0.00</w:t>
      </w:r>
      <w:r>
        <w:rPr>
          <w:rFonts w:ascii="仿宋" w:eastAsia="仿宋" w:hAnsi="仿宋" w:hint="eastAsia"/>
          <w:sz w:val="24"/>
          <w:szCs w:val="24"/>
        </w:rPr>
        <w:t>元（宁夏</w:t>
      </w:r>
      <w:r w:rsidRPr="00EF189A">
        <w:rPr>
          <w:rFonts w:ascii="仿宋" w:eastAsia="仿宋" w:hAnsi="仿宋" w:hint="eastAsia"/>
          <w:sz w:val="24"/>
          <w:szCs w:val="24"/>
        </w:rPr>
        <w:t>回族自治区</w:t>
      </w:r>
      <w:r>
        <w:rPr>
          <w:rFonts w:ascii="仿宋" w:eastAsia="仿宋" w:hAnsi="仿宋" w:hint="eastAsia"/>
          <w:sz w:val="24"/>
          <w:szCs w:val="24"/>
        </w:rPr>
        <w:t>全省2</w:t>
      </w:r>
      <w:r>
        <w:rPr>
          <w:rFonts w:ascii="仿宋" w:eastAsia="仿宋" w:hAnsi="仿宋"/>
          <w:sz w:val="24"/>
          <w:szCs w:val="24"/>
        </w:rPr>
        <w:t>9</w:t>
      </w:r>
      <w:r>
        <w:rPr>
          <w:rFonts w:ascii="仿宋" w:eastAsia="仿宋" w:hAnsi="仿宋" w:hint="eastAsia"/>
          <w:sz w:val="24"/>
          <w:szCs w:val="24"/>
        </w:rPr>
        <w:t>个法院平均每个法院预算约为：</w:t>
      </w:r>
      <w:r w:rsidRPr="00347496">
        <w:rPr>
          <w:rFonts w:ascii="Calibri" w:eastAsia="仿宋" w:hAnsi="Calibri" w:cs="Calibri"/>
          <w:sz w:val="24"/>
          <w:szCs w:val="24"/>
        </w:rPr>
        <w:t>¥</w:t>
      </w:r>
      <w:r w:rsidRPr="00347496">
        <w:rPr>
          <w:rFonts w:ascii="仿宋" w:eastAsia="仿宋" w:hAnsi="仿宋"/>
          <w:sz w:val="24"/>
          <w:szCs w:val="24"/>
        </w:rPr>
        <w:t>41561.</w:t>
      </w:r>
      <w:r>
        <w:rPr>
          <w:rFonts w:ascii="仿宋" w:eastAsia="仿宋" w:hAnsi="仿宋"/>
          <w:sz w:val="24"/>
          <w:szCs w:val="24"/>
        </w:rPr>
        <w:t>00</w:t>
      </w:r>
      <w:r w:rsidRPr="00347496">
        <w:rPr>
          <w:rFonts w:ascii="仿宋" w:eastAsia="仿宋" w:hAnsi="仿宋" w:hint="eastAsia"/>
          <w:sz w:val="24"/>
          <w:szCs w:val="24"/>
        </w:rPr>
        <w:t>元</w:t>
      </w:r>
      <w:r>
        <w:rPr>
          <w:rFonts w:ascii="仿宋" w:eastAsia="仿宋" w:hAnsi="仿宋" w:hint="eastAsia"/>
          <w:sz w:val="24"/>
          <w:szCs w:val="24"/>
        </w:rPr>
        <w:t>），系统</w:t>
      </w:r>
      <w:r w:rsidRPr="001A2191">
        <w:rPr>
          <w:rFonts w:ascii="仿宋" w:eastAsia="仿宋" w:hAnsi="仿宋" w:hint="eastAsia"/>
          <w:b/>
          <w:color w:val="FF0000"/>
          <w:sz w:val="24"/>
          <w:szCs w:val="24"/>
          <w:rPrChange w:id="176" w:author="微软用户" w:date="2017-11-01T10:03:00Z">
            <w:rPr>
              <w:rFonts w:ascii="仿宋" w:eastAsia="仿宋" w:hAnsi="仿宋" w:hint="eastAsia"/>
              <w:sz w:val="24"/>
              <w:szCs w:val="24"/>
            </w:rPr>
          </w:rPrChange>
        </w:rPr>
        <w:t>一年</w:t>
      </w:r>
      <w:r>
        <w:rPr>
          <w:rFonts w:ascii="仿宋" w:eastAsia="仿宋" w:hAnsi="仿宋" w:hint="eastAsia"/>
          <w:sz w:val="24"/>
          <w:szCs w:val="24"/>
        </w:rPr>
        <w:t>运</w:t>
      </w:r>
      <w:r>
        <w:rPr>
          <w:rFonts w:ascii="仿宋" w:eastAsia="仿宋" w:hAnsi="仿宋" w:hint="eastAsia"/>
          <w:sz w:val="24"/>
          <w:szCs w:val="24"/>
        </w:rPr>
        <w:lastRenderedPageBreak/>
        <w:t>行维护费用总预算为：</w:t>
      </w:r>
      <w:r w:rsidRPr="00EF189A">
        <w:rPr>
          <w:rFonts w:ascii="Calibri" w:eastAsia="仿宋" w:hAnsi="Calibri" w:cs="Calibri"/>
          <w:sz w:val="24"/>
          <w:szCs w:val="24"/>
        </w:rPr>
        <w:t>¥</w:t>
      </w:r>
      <w:r>
        <w:rPr>
          <w:rFonts w:ascii="仿宋" w:eastAsia="仿宋" w:hAnsi="仿宋"/>
          <w:sz w:val="24"/>
          <w:szCs w:val="24"/>
        </w:rPr>
        <w:t>802</w:t>
      </w:r>
      <w:r w:rsidRPr="002E4138">
        <w:rPr>
          <w:rFonts w:ascii="仿宋" w:eastAsia="仿宋" w:hAnsi="仿宋" w:hint="eastAsia"/>
          <w:sz w:val="24"/>
          <w:szCs w:val="24"/>
        </w:rPr>
        <w:t>,</w:t>
      </w:r>
      <w:r>
        <w:rPr>
          <w:rFonts w:ascii="仿宋" w:eastAsia="仿宋" w:hAnsi="仿宋"/>
          <w:sz w:val="24"/>
          <w:szCs w:val="24"/>
        </w:rPr>
        <w:t>720</w:t>
      </w:r>
      <w:r w:rsidRPr="002E4138">
        <w:rPr>
          <w:rFonts w:ascii="仿宋" w:eastAsia="仿宋" w:hAnsi="仿宋" w:hint="eastAsia"/>
          <w:sz w:val="24"/>
          <w:szCs w:val="24"/>
        </w:rPr>
        <w:t>.00</w:t>
      </w:r>
      <w:r>
        <w:rPr>
          <w:rFonts w:ascii="仿宋" w:eastAsia="仿宋" w:hAnsi="仿宋" w:hint="eastAsia"/>
          <w:sz w:val="24"/>
          <w:szCs w:val="24"/>
        </w:rPr>
        <w:t>元，共计：</w:t>
      </w:r>
      <w:r w:rsidRPr="00EF189A">
        <w:rPr>
          <w:rFonts w:ascii="Calibri" w:eastAsia="仿宋" w:hAnsi="Calibri" w:cs="Calibri"/>
          <w:sz w:val="24"/>
          <w:szCs w:val="24"/>
        </w:rPr>
        <w:t>¥</w:t>
      </w:r>
      <w:r>
        <w:rPr>
          <w:rFonts w:ascii="仿宋" w:eastAsia="仿宋" w:hAnsi="仿宋"/>
          <w:sz w:val="24"/>
          <w:szCs w:val="24"/>
        </w:rPr>
        <w:t>2</w:t>
      </w:r>
      <w:r w:rsidRPr="00EF189A">
        <w:rPr>
          <w:rFonts w:ascii="仿宋" w:eastAsia="仿宋" w:hAnsi="仿宋"/>
          <w:sz w:val="24"/>
          <w:szCs w:val="24"/>
        </w:rPr>
        <w:t>,</w:t>
      </w:r>
      <w:r>
        <w:rPr>
          <w:rFonts w:ascii="仿宋" w:eastAsia="仿宋" w:hAnsi="仿宋"/>
          <w:sz w:val="24"/>
          <w:szCs w:val="24"/>
        </w:rPr>
        <w:t>008</w:t>
      </w:r>
      <w:r w:rsidRPr="002E4138">
        <w:rPr>
          <w:rFonts w:ascii="仿宋" w:eastAsia="仿宋" w:hAnsi="仿宋" w:hint="eastAsia"/>
          <w:sz w:val="24"/>
          <w:szCs w:val="24"/>
        </w:rPr>
        <w:t>,</w:t>
      </w:r>
      <w:r>
        <w:rPr>
          <w:rFonts w:ascii="仿宋" w:eastAsia="仿宋" w:hAnsi="仿宋"/>
          <w:sz w:val="24"/>
          <w:szCs w:val="24"/>
        </w:rPr>
        <w:t>00</w:t>
      </w:r>
      <w:r w:rsidRPr="002E4138">
        <w:rPr>
          <w:rFonts w:ascii="仿宋" w:eastAsia="仿宋" w:hAnsi="仿宋" w:hint="eastAsia"/>
          <w:sz w:val="24"/>
          <w:szCs w:val="24"/>
        </w:rPr>
        <w:t>0.00</w:t>
      </w:r>
      <w:r>
        <w:rPr>
          <w:rFonts w:ascii="仿宋" w:eastAsia="仿宋" w:hAnsi="仿宋" w:hint="eastAsia"/>
          <w:sz w:val="24"/>
          <w:szCs w:val="24"/>
        </w:rPr>
        <w:t>元。</w:t>
      </w:r>
    </w:p>
    <w:p w14:paraId="1171A5C5" w14:textId="77777777" w:rsidR="00B37EB8" w:rsidRDefault="00B37EB8" w:rsidP="00B37EB8">
      <w:pPr>
        <w:ind w:firstLine="480"/>
        <w:rPr>
          <w:ins w:id="177" w:author="微软用户" w:date="2017-11-01T10:04:00Z"/>
          <w:rFonts w:ascii="仿宋" w:eastAsia="仿宋" w:hAnsi="仿宋"/>
          <w:sz w:val="24"/>
          <w:szCs w:val="24"/>
        </w:rPr>
      </w:pPr>
      <w:r>
        <w:rPr>
          <w:rFonts w:ascii="仿宋" w:eastAsia="仿宋" w:hAnsi="仿宋" w:hint="eastAsia"/>
          <w:sz w:val="24"/>
          <w:szCs w:val="24"/>
        </w:rPr>
        <w:t>因对二次开发需求的不确定，无法对相应工作量的评估，二次开发的费用将</w:t>
      </w:r>
      <w:ins w:id="178" w:author="微软用户" w:date="2017-11-01T10:03:00Z">
        <w:r w:rsidR="001A2191">
          <w:rPr>
            <w:rFonts w:ascii="仿宋" w:eastAsia="仿宋" w:hAnsi="仿宋" w:hint="eastAsia"/>
            <w:sz w:val="24"/>
            <w:szCs w:val="24"/>
          </w:rPr>
          <w:t>根据实际开发工作量另行</w:t>
        </w:r>
      </w:ins>
      <w:del w:id="179" w:author="微软用户" w:date="2017-11-01T10:03:00Z">
        <w:r w:rsidDel="001A2191">
          <w:rPr>
            <w:rFonts w:ascii="仿宋" w:eastAsia="仿宋" w:hAnsi="仿宋" w:hint="eastAsia"/>
            <w:sz w:val="24"/>
            <w:szCs w:val="24"/>
          </w:rPr>
          <w:delText>另行</w:delText>
        </w:r>
      </w:del>
      <w:r>
        <w:rPr>
          <w:rFonts w:ascii="仿宋" w:eastAsia="仿宋" w:hAnsi="仿宋" w:hint="eastAsia"/>
          <w:sz w:val="24"/>
          <w:szCs w:val="24"/>
        </w:rPr>
        <w:t>核算，故本预算中不包含系统的二次开发费用。</w:t>
      </w:r>
    </w:p>
    <w:p w14:paraId="4FF13787" w14:textId="77777777" w:rsidR="001A2191" w:rsidRPr="001A2191" w:rsidRDefault="001A2191">
      <w:pPr>
        <w:ind w:firstLineChars="0" w:firstLine="482"/>
        <w:jc w:val="left"/>
        <w:rPr>
          <w:rFonts w:ascii="仿宋" w:eastAsia="仿宋" w:hAnsi="仿宋"/>
          <w:b/>
          <w:sz w:val="24"/>
          <w:szCs w:val="24"/>
          <w:rPrChange w:id="180" w:author="微软用户" w:date="2017-11-01T10:05:00Z">
            <w:rPr>
              <w:rFonts w:ascii="仿宋" w:eastAsia="仿宋" w:hAnsi="仿宋"/>
              <w:sz w:val="24"/>
              <w:szCs w:val="24"/>
            </w:rPr>
          </w:rPrChange>
        </w:rPr>
        <w:pPrChange w:id="181" w:author="微软用户" w:date="2017-11-01T10:05:00Z">
          <w:pPr>
            <w:ind w:firstLine="482"/>
          </w:pPr>
        </w:pPrChange>
      </w:pPr>
      <w:ins w:id="182" w:author="微软用户" w:date="2017-11-01T10:04:00Z">
        <w:r>
          <w:rPr>
            <w:rFonts w:ascii="仿宋" w:eastAsia="仿宋" w:hAnsi="仿宋" w:hint="eastAsia"/>
            <w:b/>
            <w:sz w:val="24"/>
            <w:szCs w:val="24"/>
          </w:rPr>
          <w:t>三</w:t>
        </w:r>
        <w:r w:rsidRPr="001A2191">
          <w:rPr>
            <w:rFonts w:ascii="仿宋" w:eastAsia="仿宋" w:hAnsi="仿宋" w:hint="eastAsia"/>
            <w:b/>
            <w:sz w:val="24"/>
            <w:szCs w:val="24"/>
          </w:rPr>
          <w:t>、系统建设</w:t>
        </w:r>
      </w:ins>
      <w:ins w:id="183" w:author="微软用户" w:date="2017-11-01T10:05:00Z">
        <w:r>
          <w:rPr>
            <w:rFonts w:ascii="仿宋" w:eastAsia="仿宋" w:hAnsi="仿宋" w:hint="eastAsia"/>
            <w:b/>
            <w:sz w:val="24"/>
            <w:szCs w:val="24"/>
          </w:rPr>
          <w:t>步骤</w:t>
        </w:r>
      </w:ins>
    </w:p>
    <w:p w14:paraId="73EC2263" w14:textId="77777777" w:rsidR="00E216F6" w:rsidRPr="0047658B" w:rsidRDefault="003F62D9">
      <w:pPr>
        <w:pStyle w:val="2"/>
        <w:numPr>
          <w:ilvl w:val="0"/>
          <w:numId w:val="3"/>
        </w:numPr>
        <w:tabs>
          <w:tab w:val="clear" w:pos="756"/>
          <w:tab w:val="left" w:pos="426"/>
        </w:tabs>
        <w:ind w:firstLineChars="0"/>
        <w:rPr>
          <w:rFonts w:ascii="仿宋" w:eastAsia="仿宋" w:hAnsi="仿宋"/>
          <w:sz w:val="30"/>
          <w:szCs w:val="30"/>
        </w:rPr>
        <w:pPrChange w:id="184" w:author="微软用户" w:date="2017-11-01T10:06:00Z">
          <w:pPr>
            <w:pStyle w:val="2"/>
            <w:numPr>
              <w:numId w:val="7"/>
            </w:numPr>
            <w:tabs>
              <w:tab w:val="clear" w:pos="756"/>
              <w:tab w:val="num" w:pos="360"/>
              <w:tab w:val="left" w:pos="426"/>
              <w:tab w:val="num" w:pos="720"/>
            </w:tabs>
            <w:ind w:left="720" w:firstLineChars="0" w:hanging="720"/>
          </w:pPr>
        </w:pPrChange>
      </w:pPr>
      <w:bookmarkStart w:id="185" w:name="_Toc497257427"/>
      <w:r w:rsidRPr="0047658B">
        <w:rPr>
          <w:rFonts w:ascii="仿宋" w:eastAsia="仿宋" w:hAnsi="仿宋" w:hint="eastAsia"/>
          <w:sz w:val="30"/>
          <w:szCs w:val="30"/>
        </w:rPr>
        <w:t>第一期</w:t>
      </w:r>
      <w:bookmarkEnd w:id="185"/>
    </w:p>
    <w:p w14:paraId="44F022D4" w14:textId="77777777" w:rsidR="00FB4722" w:rsidRDefault="003F62D9" w:rsidP="000E0D93">
      <w:pPr>
        <w:ind w:firstLine="480"/>
        <w:rPr>
          <w:rFonts w:ascii="仿宋" w:eastAsia="仿宋" w:hAnsi="仿宋"/>
          <w:sz w:val="24"/>
          <w:szCs w:val="24"/>
        </w:rPr>
      </w:pPr>
      <w:r w:rsidRPr="00DE7DB6">
        <w:rPr>
          <w:rFonts w:ascii="仿宋" w:eastAsia="仿宋" w:hAnsi="仿宋" w:hint="eastAsia"/>
          <w:sz w:val="24"/>
          <w:szCs w:val="24"/>
        </w:rPr>
        <w:t>系统建设第一期内容为系统的最核心模块，包括系统基础平台、预算管理、财务管理、会计核算管理，这</w:t>
      </w:r>
      <w:r w:rsidR="00DE7DB6">
        <w:rPr>
          <w:rFonts w:ascii="仿宋" w:eastAsia="仿宋" w:hAnsi="仿宋" w:hint="eastAsia"/>
          <w:sz w:val="24"/>
          <w:szCs w:val="24"/>
        </w:rPr>
        <w:t>四</w:t>
      </w:r>
      <w:r w:rsidRPr="00DE7DB6">
        <w:rPr>
          <w:rFonts w:ascii="仿宋" w:eastAsia="仿宋" w:hAnsi="仿宋" w:hint="eastAsia"/>
          <w:sz w:val="24"/>
          <w:szCs w:val="24"/>
        </w:rPr>
        <w:t>个模块是整个系统业务运行的</w:t>
      </w:r>
      <w:r w:rsidRPr="00E8035E">
        <w:rPr>
          <w:rFonts w:ascii="仿宋" w:eastAsia="仿宋" w:hAnsi="仿宋" w:hint="eastAsia"/>
          <w:sz w:val="24"/>
          <w:szCs w:val="24"/>
        </w:rPr>
        <w:t>核心</w:t>
      </w:r>
      <w:r w:rsidRPr="00DE7DB6">
        <w:rPr>
          <w:rFonts w:ascii="仿宋" w:eastAsia="仿宋" w:hAnsi="仿宋" w:hint="eastAsia"/>
          <w:sz w:val="24"/>
          <w:szCs w:val="24"/>
        </w:rPr>
        <w:t>，其它模块的应</w:t>
      </w:r>
      <w:r w:rsidR="00DE7DB6">
        <w:rPr>
          <w:rFonts w:ascii="仿宋" w:eastAsia="仿宋" w:hAnsi="仿宋" w:hint="eastAsia"/>
          <w:sz w:val="24"/>
          <w:szCs w:val="24"/>
        </w:rPr>
        <w:t>用</w:t>
      </w:r>
      <w:r w:rsidRPr="00DE7DB6">
        <w:rPr>
          <w:rFonts w:ascii="仿宋" w:eastAsia="仿宋" w:hAnsi="仿宋" w:hint="eastAsia"/>
          <w:sz w:val="24"/>
          <w:szCs w:val="24"/>
        </w:rPr>
        <w:t>都需要依托</w:t>
      </w:r>
      <w:r w:rsidR="00E8035E">
        <w:rPr>
          <w:rFonts w:ascii="仿宋" w:eastAsia="仿宋" w:hAnsi="仿宋" w:hint="eastAsia"/>
          <w:sz w:val="24"/>
          <w:szCs w:val="24"/>
        </w:rPr>
        <w:t>于</w:t>
      </w:r>
      <w:r w:rsidRPr="00DE7DB6">
        <w:rPr>
          <w:rFonts w:ascii="仿宋" w:eastAsia="仿宋" w:hAnsi="仿宋" w:hint="eastAsia"/>
          <w:sz w:val="24"/>
          <w:szCs w:val="24"/>
        </w:rPr>
        <w:t>这</w:t>
      </w:r>
      <w:r w:rsidR="00DE7DB6">
        <w:rPr>
          <w:rFonts w:ascii="仿宋" w:eastAsia="仿宋" w:hAnsi="仿宋" w:hint="eastAsia"/>
          <w:sz w:val="24"/>
          <w:szCs w:val="24"/>
        </w:rPr>
        <w:t>四</w:t>
      </w:r>
      <w:r w:rsidRPr="00DE7DB6">
        <w:rPr>
          <w:rFonts w:ascii="仿宋" w:eastAsia="仿宋" w:hAnsi="仿宋" w:hint="eastAsia"/>
          <w:sz w:val="24"/>
          <w:szCs w:val="24"/>
        </w:rPr>
        <w:t>个模块来进行建设。</w:t>
      </w:r>
      <w:r w:rsidR="00DE7DB6">
        <w:rPr>
          <w:rFonts w:ascii="仿宋" w:eastAsia="仿宋" w:hAnsi="仿宋" w:hint="eastAsia"/>
          <w:sz w:val="24"/>
          <w:szCs w:val="24"/>
        </w:rPr>
        <w:t>第一</w:t>
      </w:r>
      <w:r w:rsidR="00DE7DB6">
        <w:rPr>
          <w:rFonts w:ascii="仿宋" w:eastAsia="仿宋" w:hAnsi="仿宋"/>
          <w:sz w:val="24"/>
          <w:szCs w:val="24"/>
        </w:rPr>
        <w:t>期建设涉及</w:t>
      </w:r>
      <w:r w:rsidRPr="00DE7DB6">
        <w:rPr>
          <w:rFonts w:ascii="仿宋" w:eastAsia="仿宋" w:hAnsi="仿宋" w:hint="eastAsia"/>
          <w:sz w:val="24"/>
          <w:szCs w:val="24"/>
        </w:rPr>
        <w:t>全</w:t>
      </w:r>
      <w:r w:rsidR="00C971B0">
        <w:rPr>
          <w:rFonts w:ascii="仿宋" w:eastAsia="仿宋" w:hAnsi="仿宋" w:hint="eastAsia"/>
          <w:sz w:val="24"/>
          <w:szCs w:val="24"/>
        </w:rPr>
        <w:t>自治区29</w:t>
      </w:r>
      <w:r w:rsidRPr="00DE7DB6">
        <w:rPr>
          <w:rFonts w:ascii="仿宋" w:eastAsia="仿宋" w:hAnsi="仿宋" w:hint="eastAsia"/>
          <w:sz w:val="24"/>
          <w:szCs w:val="24"/>
        </w:rPr>
        <w:t>个法院的</w:t>
      </w:r>
      <w:r w:rsidR="00FB4722">
        <w:rPr>
          <w:rFonts w:ascii="仿宋" w:eastAsia="仿宋" w:hAnsi="仿宋" w:hint="eastAsia"/>
          <w:sz w:val="24"/>
          <w:szCs w:val="24"/>
        </w:rPr>
        <w:t>一期模块（</w:t>
      </w:r>
      <w:r w:rsidR="00FB4722" w:rsidRPr="00DE7DB6">
        <w:rPr>
          <w:rFonts w:ascii="仿宋" w:eastAsia="仿宋" w:hAnsi="仿宋" w:hint="eastAsia"/>
          <w:sz w:val="24"/>
          <w:szCs w:val="24"/>
        </w:rPr>
        <w:t>系统基础平台、预算管理、财务管理、会计核算管理</w:t>
      </w:r>
      <w:r w:rsidR="00FB4722">
        <w:rPr>
          <w:rFonts w:ascii="仿宋" w:eastAsia="仿宋" w:hAnsi="仿宋" w:hint="eastAsia"/>
          <w:sz w:val="24"/>
          <w:szCs w:val="24"/>
        </w:rPr>
        <w:t>）</w:t>
      </w:r>
      <w:r w:rsidR="00F932BB">
        <w:rPr>
          <w:rFonts w:ascii="仿宋" w:eastAsia="仿宋" w:hAnsi="仿宋" w:hint="eastAsia"/>
          <w:sz w:val="24"/>
          <w:szCs w:val="24"/>
        </w:rPr>
        <w:t>系统</w:t>
      </w:r>
      <w:r w:rsidRPr="00DE7DB6">
        <w:rPr>
          <w:rFonts w:ascii="仿宋" w:eastAsia="仿宋" w:hAnsi="仿宋" w:hint="eastAsia"/>
          <w:sz w:val="24"/>
          <w:szCs w:val="24"/>
        </w:rPr>
        <w:t>初始化、实施部署、</w:t>
      </w:r>
      <w:r w:rsidR="007B0F0B">
        <w:rPr>
          <w:rFonts w:ascii="仿宋" w:eastAsia="仿宋" w:hAnsi="仿宋" w:hint="eastAsia"/>
          <w:sz w:val="24"/>
          <w:szCs w:val="24"/>
        </w:rPr>
        <w:t>系统培训及试运行的</w:t>
      </w:r>
      <w:r w:rsidR="00FB4722">
        <w:rPr>
          <w:rFonts w:ascii="仿宋" w:eastAsia="仿宋" w:hAnsi="仿宋" w:hint="eastAsia"/>
          <w:sz w:val="24"/>
          <w:szCs w:val="24"/>
        </w:rPr>
        <w:t>工作，</w:t>
      </w:r>
      <w:r w:rsidR="007B0F0B">
        <w:rPr>
          <w:rFonts w:ascii="仿宋" w:eastAsia="仿宋" w:hAnsi="仿宋" w:hint="eastAsia"/>
          <w:sz w:val="24"/>
          <w:szCs w:val="24"/>
        </w:rPr>
        <w:t>周期为3个月</w:t>
      </w:r>
      <w:r w:rsidR="00FB4722">
        <w:rPr>
          <w:rFonts w:ascii="仿宋" w:eastAsia="仿宋" w:hAnsi="仿宋" w:hint="eastAsia"/>
          <w:sz w:val="24"/>
          <w:szCs w:val="24"/>
        </w:rPr>
        <w:t>。</w:t>
      </w:r>
      <w:r w:rsidR="007B0F0B">
        <w:rPr>
          <w:rFonts w:ascii="仿宋" w:eastAsia="仿宋" w:hAnsi="仿宋" w:hint="eastAsia"/>
          <w:sz w:val="24"/>
          <w:szCs w:val="24"/>
        </w:rPr>
        <w:t>经过这3个月的试运行后再进行</w:t>
      </w:r>
      <w:r w:rsidR="001E1CEC">
        <w:rPr>
          <w:rFonts w:ascii="仿宋" w:eastAsia="仿宋" w:hAnsi="仿宋" w:hint="eastAsia"/>
          <w:sz w:val="24"/>
          <w:szCs w:val="24"/>
        </w:rPr>
        <w:t>系统使用后的需求调研及</w:t>
      </w:r>
      <w:r w:rsidR="007B0F0B">
        <w:rPr>
          <w:rFonts w:ascii="仿宋" w:eastAsia="仿宋" w:hAnsi="仿宋" w:hint="eastAsia"/>
          <w:sz w:val="24"/>
          <w:szCs w:val="24"/>
        </w:rPr>
        <w:t>二次开发。</w:t>
      </w:r>
    </w:p>
    <w:p w14:paraId="4B750A63" w14:textId="77777777" w:rsidR="00E216F6" w:rsidRPr="00E73BAE" w:rsidRDefault="00E73BAE" w:rsidP="000E0D93">
      <w:pPr>
        <w:ind w:firstLine="480"/>
        <w:rPr>
          <w:rFonts w:ascii="仿宋" w:eastAsia="仿宋" w:hAnsi="仿宋"/>
          <w:sz w:val="24"/>
          <w:szCs w:val="24"/>
        </w:rPr>
      </w:pPr>
      <w:r>
        <w:rPr>
          <w:rFonts w:ascii="仿宋" w:eastAsia="仿宋" w:hAnsi="仿宋" w:hint="eastAsia"/>
          <w:sz w:val="24"/>
          <w:szCs w:val="24"/>
        </w:rPr>
        <w:t>第一期建设</w:t>
      </w:r>
      <w:r w:rsidR="00FB4722">
        <w:rPr>
          <w:rFonts w:ascii="仿宋" w:eastAsia="仿宋" w:hAnsi="仿宋" w:hint="eastAsia"/>
          <w:sz w:val="24"/>
          <w:szCs w:val="24"/>
        </w:rPr>
        <w:t>基础平台搭建、</w:t>
      </w:r>
      <w:r>
        <w:rPr>
          <w:rFonts w:ascii="仿宋" w:eastAsia="仿宋" w:hAnsi="仿宋" w:hint="eastAsia"/>
          <w:sz w:val="24"/>
          <w:szCs w:val="24"/>
        </w:rPr>
        <w:t>系统</w:t>
      </w:r>
      <w:r w:rsidR="00FB4722">
        <w:rPr>
          <w:rFonts w:ascii="仿宋" w:eastAsia="仿宋" w:hAnsi="仿宋" w:hint="eastAsia"/>
          <w:sz w:val="24"/>
          <w:szCs w:val="24"/>
        </w:rPr>
        <w:t>数据</w:t>
      </w:r>
      <w:r>
        <w:rPr>
          <w:rFonts w:ascii="仿宋" w:eastAsia="仿宋" w:hAnsi="仿宋" w:hint="eastAsia"/>
          <w:sz w:val="24"/>
          <w:szCs w:val="24"/>
        </w:rPr>
        <w:t>初始化、实施部署、</w:t>
      </w:r>
      <w:r w:rsidR="00FB4722">
        <w:rPr>
          <w:rFonts w:ascii="仿宋" w:eastAsia="仿宋" w:hAnsi="仿宋" w:hint="eastAsia"/>
          <w:sz w:val="24"/>
          <w:szCs w:val="24"/>
        </w:rPr>
        <w:t>培训及试运行</w:t>
      </w:r>
      <w:r w:rsidR="00E8035E">
        <w:rPr>
          <w:rFonts w:ascii="仿宋" w:eastAsia="仿宋" w:hAnsi="仿宋" w:hint="eastAsia"/>
          <w:sz w:val="24"/>
          <w:szCs w:val="24"/>
        </w:rPr>
        <w:t>的预算为：</w:t>
      </w:r>
      <w:r w:rsidR="00E8035E" w:rsidRPr="00E8035E">
        <w:rPr>
          <w:rFonts w:ascii="Calibri" w:eastAsia="仿宋" w:hAnsi="Calibri" w:cs="Calibri"/>
          <w:sz w:val="24"/>
          <w:szCs w:val="24"/>
        </w:rPr>
        <w:t>¥</w:t>
      </w:r>
      <w:r w:rsidR="00CD1338">
        <w:rPr>
          <w:rFonts w:ascii="仿宋" w:eastAsia="仿宋" w:hAnsi="仿宋"/>
          <w:sz w:val="24"/>
          <w:szCs w:val="24"/>
        </w:rPr>
        <w:t>609</w:t>
      </w:r>
      <w:r w:rsidR="00E8035E" w:rsidRPr="00E8035E">
        <w:rPr>
          <w:rFonts w:ascii="仿宋" w:eastAsia="仿宋" w:hAnsi="仿宋" w:hint="eastAsia"/>
          <w:sz w:val="24"/>
          <w:szCs w:val="24"/>
        </w:rPr>
        <w:t>,</w:t>
      </w:r>
      <w:r w:rsidR="00CD1338">
        <w:rPr>
          <w:rFonts w:ascii="仿宋" w:eastAsia="仿宋" w:hAnsi="仿宋"/>
          <w:sz w:val="24"/>
          <w:szCs w:val="24"/>
        </w:rPr>
        <w:t>92</w:t>
      </w:r>
      <w:r w:rsidR="00E8035E" w:rsidRPr="00E8035E">
        <w:rPr>
          <w:rFonts w:ascii="仿宋" w:eastAsia="仿宋" w:hAnsi="仿宋"/>
          <w:sz w:val="24"/>
          <w:szCs w:val="24"/>
        </w:rPr>
        <w:t>0.00</w:t>
      </w:r>
      <w:r w:rsidR="00E8035E">
        <w:rPr>
          <w:rFonts w:ascii="仿宋" w:eastAsia="仿宋" w:hAnsi="仿宋" w:hint="eastAsia"/>
          <w:sz w:val="24"/>
          <w:szCs w:val="24"/>
        </w:rPr>
        <w:t>元，</w:t>
      </w:r>
      <w:r w:rsidR="00E8035E" w:rsidRPr="001A2191">
        <w:rPr>
          <w:rFonts w:ascii="Calibri" w:eastAsia="仿宋" w:hAnsi="Calibri" w:cs="Calibri" w:hint="eastAsia"/>
          <w:color w:val="FF0000"/>
          <w:sz w:val="24"/>
          <w:szCs w:val="24"/>
          <w:rPrChange w:id="186" w:author="微软用户" w:date="2017-11-01T10:05:00Z">
            <w:rPr>
              <w:rFonts w:ascii="Calibri" w:eastAsia="仿宋" w:hAnsi="Calibri" w:cs="Calibri" w:hint="eastAsia"/>
              <w:sz w:val="24"/>
              <w:szCs w:val="24"/>
            </w:rPr>
          </w:rPrChange>
        </w:rPr>
        <w:t>一年</w:t>
      </w:r>
      <w:r>
        <w:rPr>
          <w:rFonts w:ascii="仿宋" w:eastAsia="仿宋" w:hAnsi="仿宋" w:hint="eastAsia"/>
          <w:sz w:val="24"/>
          <w:szCs w:val="24"/>
        </w:rPr>
        <w:t>运行维护的预算为：</w:t>
      </w:r>
      <w:r w:rsidR="007B0F0B" w:rsidRPr="00E73BAE">
        <w:rPr>
          <w:rFonts w:ascii="Calibri" w:eastAsia="仿宋" w:hAnsi="Calibri" w:cs="Calibri"/>
          <w:sz w:val="24"/>
          <w:szCs w:val="24"/>
        </w:rPr>
        <w:t>¥</w:t>
      </w:r>
      <w:r w:rsidR="00CD1338">
        <w:rPr>
          <w:rFonts w:ascii="Calibri" w:eastAsia="仿宋" w:hAnsi="Calibri" w:cs="Calibri"/>
          <w:sz w:val="24"/>
          <w:szCs w:val="24"/>
        </w:rPr>
        <w:t>40</w:t>
      </w:r>
      <w:r w:rsidR="009D1934">
        <w:rPr>
          <w:rFonts w:ascii="Calibri" w:eastAsia="仿宋" w:hAnsi="Calibri" w:cs="Calibri"/>
          <w:sz w:val="24"/>
          <w:szCs w:val="24"/>
        </w:rPr>
        <w:t>4</w:t>
      </w:r>
      <w:r w:rsidR="007B0F0B">
        <w:rPr>
          <w:rFonts w:ascii="Calibri" w:eastAsia="仿宋" w:hAnsi="Calibri" w:cs="Calibri" w:hint="eastAsia"/>
          <w:sz w:val="24"/>
          <w:szCs w:val="24"/>
        </w:rPr>
        <w:t>,</w:t>
      </w:r>
      <w:r w:rsidR="009D1934">
        <w:rPr>
          <w:rFonts w:ascii="Calibri" w:eastAsia="仿宋" w:hAnsi="Calibri" w:cs="Calibri"/>
          <w:sz w:val="24"/>
          <w:szCs w:val="24"/>
        </w:rPr>
        <w:t>48</w:t>
      </w:r>
      <w:r w:rsidR="007B0F0B">
        <w:rPr>
          <w:rFonts w:ascii="Calibri" w:eastAsia="仿宋" w:hAnsi="Calibri" w:cs="Calibri"/>
          <w:sz w:val="24"/>
          <w:szCs w:val="24"/>
        </w:rPr>
        <w:t>0.00</w:t>
      </w:r>
      <w:r w:rsidR="007B0F0B">
        <w:rPr>
          <w:rFonts w:ascii="Calibri" w:eastAsia="仿宋" w:hAnsi="Calibri" w:cs="Calibri" w:hint="eastAsia"/>
          <w:sz w:val="24"/>
          <w:szCs w:val="24"/>
        </w:rPr>
        <w:t>元</w:t>
      </w:r>
      <w:r>
        <w:rPr>
          <w:rFonts w:ascii="仿宋" w:eastAsia="仿宋" w:hAnsi="仿宋" w:hint="eastAsia"/>
          <w:sz w:val="24"/>
          <w:szCs w:val="24"/>
        </w:rPr>
        <w:t>。</w:t>
      </w:r>
      <w:r w:rsidR="001140C0">
        <w:rPr>
          <w:rFonts w:ascii="Calibri" w:eastAsia="仿宋" w:hAnsi="Calibri" w:cs="Calibri" w:hint="eastAsia"/>
          <w:sz w:val="24"/>
          <w:szCs w:val="24"/>
        </w:rPr>
        <w:t>共计</w:t>
      </w:r>
      <w:r w:rsidR="001140C0" w:rsidRPr="00E73BAE">
        <w:rPr>
          <w:rFonts w:ascii="Calibri" w:eastAsia="仿宋" w:hAnsi="Calibri" w:cs="Calibri"/>
          <w:sz w:val="24"/>
          <w:szCs w:val="24"/>
        </w:rPr>
        <w:t>¥</w:t>
      </w:r>
      <w:r w:rsidR="001140C0" w:rsidRPr="00E73BAE">
        <w:rPr>
          <w:rFonts w:ascii="仿宋" w:eastAsia="仿宋" w:hAnsi="仿宋" w:hint="eastAsia"/>
          <w:sz w:val="24"/>
          <w:szCs w:val="24"/>
        </w:rPr>
        <w:t>1,014,400.00</w:t>
      </w:r>
      <w:r w:rsidR="001140C0">
        <w:rPr>
          <w:rFonts w:ascii="仿宋" w:eastAsia="仿宋" w:hAnsi="仿宋" w:hint="eastAsia"/>
          <w:sz w:val="24"/>
          <w:szCs w:val="24"/>
        </w:rPr>
        <w:t>元。</w:t>
      </w:r>
    </w:p>
    <w:p w14:paraId="641C5CF7" w14:textId="77777777" w:rsidR="00E216F6" w:rsidRDefault="003F62D9">
      <w:pPr>
        <w:pStyle w:val="2"/>
        <w:numPr>
          <w:ilvl w:val="0"/>
          <w:numId w:val="3"/>
        </w:numPr>
        <w:tabs>
          <w:tab w:val="clear" w:pos="756"/>
          <w:tab w:val="left" w:pos="426"/>
        </w:tabs>
        <w:ind w:firstLineChars="0"/>
        <w:rPr>
          <w:rFonts w:ascii="仿宋" w:eastAsia="仿宋" w:hAnsi="仿宋"/>
          <w:sz w:val="30"/>
          <w:szCs w:val="30"/>
        </w:rPr>
        <w:pPrChange w:id="187" w:author="微软用户" w:date="2017-11-01T10:06:00Z">
          <w:pPr>
            <w:pStyle w:val="2"/>
            <w:numPr>
              <w:numId w:val="7"/>
            </w:numPr>
            <w:tabs>
              <w:tab w:val="clear" w:pos="756"/>
              <w:tab w:val="num" w:pos="360"/>
              <w:tab w:val="left" w:pos="426"/>
              <w:tab w:val="num" w:pos="720"/>
            </w:tabs>
            <w:ind w:left="720" w:firstLineChars="0" w:hanging="720"/>
          </w:pPr>
        </w:pPrChange>
      </w:pPr>
      <w:bookmarkStart w:id="188" w:name="_Toc497257428"/>
      <w:r w:rsidRPr="0047658B">
        <w:rPr>
          <w:rFonts w:ascii="仿宋" w:eastAsia="仿宋" w:hAnsi="仿宋" w:hint="eastAsia"/>
          <w:sz w:val="30"/>
          <w:szCs w:val="30"/>
        </w:rPr>
        <w:t>第二期</w:t>
      </w:r>
      <w:bookmarkEnd w:id="188"/>
    </w:p>
    <w:p w14:paraId="2F276A3D" w14:textId="77777777" w:rsidR="001140C0" w:rsidRDefault="00C971B0" w:rsidP="00C971B0">
      <w:pPr>
        <w:ind w:firstLine="480"/>
        <w:rPr>
          <w:rFonts w:ascii="仿宋" w:eastAsia="仿宋" w:hAnsi="仿宋"/>
          <w:sz w:val="24"/>
          <w:szCs w:val="24"/>
        </w:rPr>
      </w:pPr>
      <w:r w:rsidRPr="00DE7DB6">
        <w:rPr>
          <w:rFonts w:ascii="仿宋" w:eastAsia="仿宋" w:hAnsi="仿宋" w:hint="eastAsia"/>
          <w:sz w:val="24"/>
          <w:szCs w:val="24"/>
        </w:rPr>
        <w:t>系统建设第</w:t>
      </w:r>
      <w:r>
        <w:rPr>
          <w:rFonts w:ascii="仿宋" w:eastAsia="仿宋" w:hAnsi="仿宋" w:hint="eastAsia"/>
          <w:sz w:val="24"/>
          <w:szCs w:val="24"/>
        </w:rPr>
        <w:t>二期</w:t>
      </w:r>
      <w:r w:rsidRPr="00DE7DB6">
        <w:rPr>
          <w:rFonts w:ascii="仿宋" w:eastAsia="仿宋" w:hAnsi="仿宋" w:hint="eastAsia"/>
          <w:sz w:val="24"/>
          <w:szCs w:val="24"/>
        </w:rPr>
        <w:t>内容为系统的</w:t>
      </w:r>
      <w:r>
        <w:rPr>
          <w:rFonts w:ascii="仿宋" w:eastAsia="仿宋" w:hAnsi="仿宋" w:hint="eastAsia"/>
          <w:sz w:val="24"/>
          <w:szCs w:val="24"/>
        </w:rPr>
        <w:t>辅助</w:t>
      </w:r>
      <w:r w:rsidRPr="00DE7DB6">
        <w:rPr>
          <w:rFonts w:ascii="仿宋" w:eastAsia="仿宋" w:hAnsi="仿宋" w:hint="eastAsia"/>
          <w:sz w:val="24"/>
          <w:szCs w:val="24"/>
        </w:rPr>
        <w:t>模块，包括</w:t>
      </w:r>
      <w:r>
        <w:rPr>
          <w:rFonts w:ascii="仿宋" w:eastAsia="仿宋" w:hAnsi="仿宋" w:hint="eastAsia"/>
          <w:sz w:val="24"/>
          <w:szCs w:val="24"/>
        </w:rPr>
        <w:t>物资管理</w:t>
      </w:r>
      <w:r>
        <w:rPr>
          <w:rFonts w:ascii="仿宋" w:eastAsia="仿宋" w:hAnsi="仿宋"/>
          <w:sz w:val="24"/>
          <w:szCs w:val="24"/>
        </w:rPr>
        <w:t>、采购管理、固定资产管理</w:t>
      </w:r>
      <w:r w:rsidRPr="00DE7DB6">
        <w:rPr>
          <w:rFonts w:ascii="仿宋" w:eastAsia="仿宋" w:hAnsi="仿宋" w:hint="eastAsia"/>
          <w:sz w:val="24"/>
          <w:szCs w:val="24"/>
        </w:rPr>
        <w:t>这</w:t>
      </w:r>
      <w:r>
        <w:rPr>
          <w:rFonts w:ascii="仿宋" w:eastAsia="仿宋" w:hAnsi="仿宋" w:hint="eastAsia"/>
          <w:sz w:val="24"/>
          <w:szCs w:val="24"/>
        </w:rPr>
        <w:t>三个</w:t>
      </w:r>
      <w:r w:rsidRPr="00DE7DB6">
        <w:rPr>
          <w:rFonts w:ascii="仿宋" w:eastAsia="仿宋" w:hAnsi="仿宋" w:hint="eastAsia"/>
          <w:sz w:val="24"/>
          <w:szCs w:val="24"/>
        </w:rPr>
        <w:t>模块</w:t>
      </w:r>
      <w:r>
        <w:rPr>
          <w:rFonts w:ascii="仿宋" w:eastAsia="仿宋" w:hAnsi="仿宋" w:hint="eastAsia"/>
          <w:sz w:val="24"/>
          <w:szCs w:val="24"/>
        </w:rPr>
        <w:t>。第二</w:t>
      </w:r>
      <w:r>
        <w:rPr>
          <w:rFonts w:ascii="仿宋" w:eastAsia="仿宋" w:hAnsi="仿宋"/>
          <w:sz w:val="24"/>
          <w:szCs w:val="24"/>
        </w:rPr>
        <w:t>期建设涉及</w:t>
      </w:r>
      <w:r w:rsidRPr="00DE7DB6">
        <w:rPr>
          <w:rFonts w:ascii="仿宋" w:eastAsia="仿宋" w:hAnsi="仿宋" w:hint="eastAsia"/>
          <w:sz w:val="24"/>
          <w:szCs w:val="24"/>
        </w:rPr>
        <w:t>全</w:t>
      </w:r>
      <w:r>
        <w:rPr>
          <w:rFonts w:ascii="仿宋" w:eastAsia="仿宋" w:hAnsi="仿宋" w:hint="eastAsia"/>
          <w:sz w:val="24"/>
          <w:szCs w:val="24"/>
        </w:rPr>
        <w:t>自治区29</w:t>
      </w:r>
      <w:r w:rsidRPr="00DE7DB6">
        <w:rPr>
          <w:rFonts w:ascii="仿宋" w:eastAsia="仿宋" w:hAnsi="仿宋" w:hint="eastAsia"/>
          <w:sz w:val="24"/>
          <w:szCs w:val="24"/>
        </w:rPr>
        <w:t>个法院的</w:t>
      </w:r>
      <w:r w:rsidR="001140C0">
        <w:rPr>
          <w:rFonts w:ascii="仿宋" w:eastAsia="仿宋" w:hAnsi="仿宋" w:hint="eastAsia"/>
          <w:sz w:val="24"/>
          <w:szCs w:val="24"/>
        </w:rPr>
        <w:t>二期模块（物资管理</w:t>
      </w:r>
      <w:r w:rsidR="001140C0">
        <w:rPr>
          <w:rFonts w:ascii="仿宋" w:eastAsia="仿宋" w:hAnsi="仿宋"/>
          <w:sz w:val="24"/>
          <w:szCs w:val="24"/>
        </w:rPr>
        <w:t>、采购管理、固定资产管理</w:t>
      </w:r>
      <w:r w:rsidR="001140C0">
        <w:rPr>
          <w:rFonts w:ascii="仿宋" w:eastAsia="仿宋" w:hAnsi="仿宋" w:hint="eastAsia"/>
          <w:sz w:val="24"/>
          <w:szCs w:val="24"/>
        </w:rPr>
        <w:t>）</w:t>
      </w:r>
      <w:r w:rsidR="00F932BB">
        <w:rPr>
          <w:rFonts w:ascii="仿宋" w:eastAsia="仿宋" w:hAnsi="仿宋" w:hint="eastAsia"/>
          <w:sz w:val="24"/>
          <w:szCs w:val="24"/>
        </w:rPr>
        <w:t>系统</w:t>
      </w:r>
      <w:r w:rsidRPr="00DE7DB6">
        <w:rPr>
          <w:rFonts w:ascii="仿宋" w:eastAsia="仿宋" w:hAnsi="仿宋" w:hint="eastAsia"/>
          <w:sz w:val="24"/>
          <w:szCs w:val="24"/>
        </w:rPr>
        <w:t>初始化、实施部署、系统培训</w:t>
      </w:r>
      <w:r w:rsidR="001140C0">
        <w:rPr>
          <w:rFonts w:ascii="仿宋" w:eastAsia="仿宋" w:hAnsi="仿宋" w:hint="eastAsia"/>
          <w:sz w:val="24"/>
          <w:szCs w:val="24"/>
        </w:rPr>
        <w:t>及试运行的工作，周期为</w:t>
      </w:r>
      <w:r w:rsidR="005E66DE">
        <w:rPr>
          <w:rFonts w:ascii="仿宋" w:eastAsia="仿宋" w:hAnsi="仿宋"/>
          <w:sz w:val="24"/>
          <w:szCs w:val="24"/>
        </w:rPr>
        <w:t>3</w:t>
      </w:r>
      <w:r>
        <w:rPr>
          <w:rFonts w:ascii="仿宋" w:eastAsia="仿宋" w:hAnsi="仿宋" w:hint="eastAsia"/>
          <w:sz w:val="24"/>
          <w:szCs w:val="24"/>
        </w:rPr>
        <w:t>个月</w:t>
      </w:r>
      <w:r w:rsidRPr="00DE7DB6">
        <w:rPr>
          <w:rFonts w:ascii="仿宋" w:eastAsia="仿宋" w:hAnsi="仿宋" w:hint="eastAsia"/>
          <w:sz w:val="24"/>
          <w:szCs w:val="24"/>
        </w:rPr>
        <w:t>。</w:t>
      </w:r>
      <w:r w:rsidR="00625EE1">
        <w:rPr>
          <w:rFonts w:ascii="仿宋" w:eastAsia="仿宋" w:hAnsi="仿宋" w:hint="eastAsia"/>
          <w:sz w:val="24"/>
          <w:szCs w:val="24"/>
        </w:rPr>
        <w:t>经过这3个月的试运行后再进行系统使用后的需求调研及二次开发。</w:t>
      </w:r>
    </w:p>
    <w:p w14:paraId="16237F54" w14:textId="77777777" w:rsidR="00C971B0" w:rsidRPr="00C971B0" w:rsidRDefault="002E4138" w:rsidP="00C971B0">
      <w:pPr>
        <w:ind w:firstLine="480"/>
      </w:pPr>
      <w:r>
        <w:rPr>
          <w:rFonts w:ascii="仿宋" w:eastAsia="仿宋" w:hAnsi="仿宋" w:hint="eastAsia"/>
          <w:sz w:val="24"/>
          <w:szCs w:val="24"/>
        </w:rPr>
        <w:t>第二期建设系统</w:t>
      </w:r>
      <w:r w:rsidR="001140C0">
        <w:rPr>
          <w:rFonts w:ascii="仿宋" w:eastAsia="仿宋" w:hAnsi="仿宋" w:hint="eastAsia"/>
          <w:sz w:val="24"/>
          <w:szCs w:val="24"/>
        </w:rPr>
        <w:t>数据</w:t>
      </w:r>
      <w:r>
        <w:rPr>
          <w:rFonts w:ascii="仿宋" w:eastAsia="仿宋" w:hAnsi="仿宋" w:hint="eastAsia"/>
          <w:sz w:val="24"/>
          <w:szCs w:val="24"/>
        </w:rPr>
        <w:t>初始化、实施部署、培训及</w:t>
      </w:r>
      <w:r w:rsidR="001140C0">
        <w:rPr>
          <w:rFonts w:ascii="仿宋" w:eastAsia="仿宋" w:hAnsi="仿宋" w:hint="eastAsia"/>
          <w:sz w:val="24"/>
          <w:szCs w:val="24"/>
        </w:rPr>
        <w:t>试运行的预算为：</w:t>
      </w:r>
      <w:r w:rsidR="001140C0" w:rsidRPr="00E8035E">
        <w:rPr>
          <w:rFonts w:ascii="Calibri" w:eastAsia="仿宋" w:hAnsi="Calibri" w:cs="Calibri"/>
          <w:sz w:val="24"/>
          <w:szCs w:val="24"/>
        </w:rPr>
        <w:t>¥</w:t>
      </w:r>
      <w:r w:rsidR="003F7E23">
        <w:rPr>
          <w:rFonts w:ascii="仿宋" w:eastAsia="仿宋" w:hAnsi="仿宋"/>
          <w:sz w:val="24"/>
          <w:szCs w:val="24"/>
        </w:rPr>
        <w:t>198,560</w:t>
      </w:r>
      <w:r w:rsidR="001140C0" w:rsidRPr="00E8035E">
        <w:rPr>
          <w:rFonts w:ascii="仿宋" w:eastAsia="仿宋" w:hAnsi="仿宋"/>
          <w:sz w:val="24"/>
          <w:szCs w:val="24"/>
        </w:rPr>
        <w:t>.00</w:t>
      </w:r>
      <w:r w:rsidR="001140C0">
        <w:rPr>
          <w:rFonts w:ascii="仿宋" w:eastAsia="仿宋" w:hAnsi="仿宋" w:hint="eastAsia"/>
          <w:sz w:val="24"/>
          <w:szCs w:val="24"/>
        </w:rPr>
        <w:t>元，</w:t>
      </w:r>
      <w:r w:rsidR="001140C0" w:rsidRPr="001A2191">
        <w:rPr>
          <w:rFonts w:ascii="Calibri" w:eastAsia="仿宋" w:hAnsi="Calibri" w:cs="Calibri" w:hint="eastAsia"/>
          <w:color w:val="FF0000"/>
          <w:sz w:val="24"/>
          <w:szCs w:val="24"/>
          <w:rPrChange w:id="189" w:author="微软用户" w:date="2017-11-01T10:05:00Z">
            <w:rPr>
              <w:rFonts w:ascii="Calibri" w:eastAsia="仿宋" w:hAnsi="Calibri" w:cs="Calibri" w:hint="eastAsia"/>
              <w:sz w:val="24"/>
              <w:szCs w:val="24"/>
            </w:rPr>
          </w:rPrChange>
        </w:rPr>
        <w:t>一年</w:t>
      </w:r>
      <w:r w:rsidR="001140C0">
        <w:rPr>
          <w:rFonts w:ascii="仿宋" w:eastAsia="仿宋" w:hAnsi="仿宋" w:hint="eastAsia"/>
          <w:sz w:val="24"/>
          <w:szCs w:val="24"/>
        </w:rPr>
        <w:t>运行维护的预算为：</w:t>
      </w:r>
      <w:r w:rsidR="001140C0" w:rsidRPr="003F7E23">
        <w:rPr>
          <w:rFonts w:ascii="Calibri" w:eastAsia="仿宋" w:hAnsi="Calibri" w:cs="Calibri"/>
          <w:sz w:val="24"/>
          <w:szCs w:val="24"/>
        </w:rPr>
        <w:t>¥</w:t>
      </w:r>
      <w:r w:rsidR="003F7E23" w:rsidRPr="003F7E23">
        <w:rPr>
          <w:rFonts w:ascii="仿宋" w:eastAsia="仿宋" w:hAnsi="仿宋"/>
          <w:sz w:val="24"/>
          <w:szCs w:val="24"/>
        </w:rPr>
        <w:t>132</w:t>
      </w:r>
      <w:r w:rsidR="001140C0" w:rsidRPr="003F7E23">
        <w:rPr>
          <w:rFonts w:ascii="仿宋" w:eastAsia="仿宋" w:hAnsi="仿宋" w:hint="eastAsia"/>
          <w:sz w:val="24"/>
          <w:szCs w:val="24"/>
        </w:rPr>
        <w:t>,</w:t>
      </w:r>
      <w:r w:rsidR="003F7E23" w:rsidRPr="003F7E23">
        <w:rPr>
          <w:rFonts w:ascii="仿宋" w:eastAsia="仿宋" w:hAnsi="仿宋"/>
          <w:sz w:val="24"/>
          <w:szCs w:val="24"/>
        </w:rPr>
        <w:t>640</w:t>
      </w:r>
      <w:r w:rsidR="001140C0" w:rsidRPr="003F7E23">
        <w:rPr>
          <w:rFonts w:ascii="仿宋" w:eastAsia="仿宋" w:hAnsi="仿宋"/>
          <w:sz w:val="24"/>
          <w:szCs w:val="24"/>
        </w:rPr>
        <w:t>.00</w:t>
      </w:r>
      <w:r w:rsidR="001140C0">
        <w:rPr>
          <w:rFonts w:ascii="Calibri" w:eastAsia="仿宋" w:hAnsi="Calibri" w:cs="Calibri" w:hint="eastAsia"/>
          <w:sz w:val="24"/>
          <w:szCs w:val="24"/>
        </w:rPr>
        <w:t>元</w:t>
      </w:r>
      <w:r w:rsidR="001140C0">
        <w:rPr>
          <w:rFonts w:ascii="仿宋" w:eastAsia="仿宋" w:hAnsi="仿宋" w:hint="eastAsia"/>
          <w:sz w:val="24"/>
          <w:szCs w:val="24"/>
        </w:rPr>
        <w:t>。共计：</w:t>
      </w:r>
      <w:r w:rsidR="001140C0" w:rsidRPr="00E73BAE">
        <w:rPr>
          <w:rFonts w:ascii="Calibri" w:eastAsia="仿宋" w:hAnsi="Calibri" w:cs="Calibri"/>
          <w:sz w:val="24"/>
          <w:szCs w:val="24"/>
        </w:rPr>
        <w:t>¥</w:t>
      </w:r>
      <w:r w:rsidR="001140C0">
        <w:rPr>
          <w:rFonts w:ascii="仿宋" w:eastAsia="仿宋" w:hAnsi="仿宋"/>
          <w:sz w:val="24"/>
          <w:szCs w:val="24"/>
        </w:rPr>
        <w:t>331</w:t>
      </w:r>
      <w:r w:rsidR="001140C0" w:rsidRPr="00E73BAE">
        <w:rPr>
          <w:rFonts w:ascii="仿宋" w:eastAsia="仿宋" w:hAnsi="仿宋" w:hint="eastAsia"/>
          <w:sz w:val="24"/>
          <w:szCs w:val="24"/>
        </w:rPr>
        <w:t>,</w:t>
      </w:r>
      <w:r w:rsidR="001140C0">
        <w:rPr>
          <w:rFonts w:ascii="仿宋" w:eastAsia="仿宋" w:hAnsi="仿宋"/>
          <w:sz w:val="24"/>
          <w:szCs w:val="24"/>
        </w:rPr>
        <w:t>2</w:t>
      </w:r>
      <w:r w:rsidR="001140C0" w:rsidRPr="00E73BAE">
        <w:rPr>
          <w:rFonts w:ascii="仿宋" w:eastAsia="仿宋" w:hAnsi="仿宋" w:hint="eastAsia"/>
          <w:sz w:val="24"/>
          <w:szCs w:val="24"/>
        </w:rPr>
        <w:t>00.00</w:t>
      </w:r>
      <w:r w:rsidR="001140C0">
        <w:rPr>
          <w:rFonts w:ascii="仿宋" w:eastAsia="仿宋" w:hAnsi="仿宋" w:hint="eastAsia"/>
          <w:sz w:val="24"/>
          <w:szCs w:val="24"/>
        </w:rPr>
        <w:t>元</w:t>
      </w:r>
      <w:r>
        <w:rPr>
          <w:rFonts w:ascii="仿宋" w:eastAsia="仿宋" w:hAnsi="仿宋" w:hint="eastAsia"/>
          <w:sz w:val="24"/>
          <w:szCs w:val="24"/>
        </w:rPr>
        <w:t>。</w:t>
      </w:r>
    </w:p>
    <w:p w14:paraId="6AD872D5" w14:textId="77777777" w:rsidR="00E216F6" w:rsidRDefault="003F62D9">
      <w:pPr>
        <w:pStyle w:val="2"/>
        <w:numPr>
          <w:ilvl w:val="0"/>
          <w:numId w:val="3"/>
        </w:numPr>
        <w:tabs>
          <w:tab w:val="clear" w:pos="756"/>
          <w:tab w:val="left" w:pos="426"/>
        </w:tabs>
        <w:ind w:firstLineChars="0"/>
        <w:rPr>
          <w:rFonts w:ascii="仿宋" w:eastAsia="仿宋" w:hAnsi="仿宋"/>
          <w:sz w:val="30"/>
          <w:szCs w:val="30"/>
        </w:rPr>
        <w:pPrChange w:id="190" w:author="微软用户" w:date="2017-11-01T10:06:00Z">
          <w:pPr>
            <w:pStyle w:val="2"/>
            <w:numPr>
              <w:numId w:val="7"/>
            </w:numPr>
            <w:tabs>
              <w:tab w:val="clear" w:pos="756"/>
              <w:tab w:val="num" w:pos="360"/>
              <w:tab w:val="left" w:pos="426"/>
              <w:tab w:val="num" w:pos="720"/>
            </w:tabs>
            <w:ind w:left="720" w:firstLineChars="0" w:hanging="720"/>
          </w:pPr>
        </w:pPrChange>
      </w:pPr>
      <w:bookmarkStart w:id="191" w:name="_Toc497257429"/>
      <w:r w:rsidRPr="0047658B">
        <w:rPr>
          <w:rFonts w:ascii="仿宋" w:eastAsia="仿宋" w:hAnsi="仿宋" w:hint="eastAsia"/>
          <w:sz w:val="30"/>
          <w:szCs w:val="30"/>
        </w:rPr>
        <w:t>第三期</w:t>
      </w:r>
      <w:bookmarkEnd w:id="191"/>
    </w:p>
    <w:p w14:paraId="0CBA53DC" w14:textId="77777777" w:rsidR="00625EE1" w:rsidRDefault="008E2820" w:rsidP="008E2820">
      <w:pPr>
        <w:ind w:firstLine="480"/>
        <w:rPr>
          <w:rFonts w:ascii="仿宋" w:eastAsia="仿宋" w:hAnsi="仿宋"/>
          <w:sz w:val="24"/>
          <w:szCs w:val="24"/>
        </w:rPr>
      </w:pPr>
      <w:r w:rsidRPr="00DE7DB6">
        <w:rPr>
          <w:rFonts w:ascii="仿宋" w:eastAsia="仿宋" w:hAnsi="仿宋" w:hint="eastAsia"/>
          <w:sz w:val="24"/>
          <w:szCs w:val="24"/>
        </w:rPr>
        <w:t>系统建设第</w:t>
      </w:r>
      <w:r>
        <w:rPr>
          <w:rFonts w:ascii="仿宋" w:eastAsia="仿宋" w:hAnsi="仿宋" w:hint="eastAsia"/>
          <w:sz w:val="24"/>
          <w:szCs w:val="24"/>
        </w:rPr>
        <w:t>三期</w:t>
      </w:r>
      <w:r w:rsidRPr="00DE7DB6">
        <w:rPr>
          <w:rFonts w:ascii="仿宋" w:eastAsia="仿宋" w:hAnsi="仿宋" w:hint="eastAsia"/>
          <w:sz w:val="24"/>
          <w:szCs w:val="24"/>
        </w:rPr>
        <w:t>内容为系统的</w:t>
      </w:r>
      <w:r>
        <w:rPr>
          <w:rFonts w:ascii="仿宋" w:eastAsia="仿宋" w:hAnsi="仿宋" w:hint="eastAsia"/>
          <w:sz w:val="24"/>
          <w:szCs w:val="24"/>
        </w:rPr>
        <w:t>辅助</w:t>
      </w:r>
      <w:r w:rsidRPr="00DE7DB6">
        <w:rPr>
          <w:rFonts w:ascii="仿宋" w:eastAsia="仿宋" w:hAnsi="仿宋" w:hint="eastAsia"/>
          <w:sz w:val="24"/>
          <w:szCs w:val="24"/>
        </w:rPr>
        <w:t>模块，包括</w:t>
      </w:r>
      <w:r>
        <w:rPr>
          <w:rFonts w:ascii="仿宋" w:eastAsia="仿宋" w:hAnsi="仿宋" w:hint="eastAsia"/>
          <w:sz w:val="24"/>
          <w:szCs w:val="24"/>
        </w:rPr>
        <w:t>装备管理</w:t>
      </w:r>
      <w:r>
        <w:rPr>
          <w:rFonts w:ascii="仿宋" w:eastAsia="仿宋" w:hAnsi="仿宋"/>
          <w:sz w:val="24"/>
          <w:szCs w:val="24"/>
        </w:rPr>
        <w:t>、</w:t>
      </w:r>
      <w:r>
        <w:rPr>
          <w:rFonts w:ascii="仿宋" w:eastAsia="仿宋" w:hAnsi="仿宋" w:hint="eastAsia"/>
          <w:sz w:val="24"/>
          <w:szCs w:val="24"/>
        </w:rPr>
        <w:t>车辆</w:t>
      </w:r>
      <w:r>
        <w:rPr>
          <w:rFonts w:ascii="仿宋" w:eastAsia="仿宋" w:hAnsi="仿宋"/>
          <w:sz w:val="24"/>
          <w:szCs w:val="24"/>
        </w:rPr>
        <w:t>管理、</w:t>
      </w:r>
      <w:r>
        <w:rPr>
          <w:rFonts w:ascii="仿宋" w:eastAsia="仿宋" w:hAnsi="仿宋" w:hint="eastAsia"/>
          <w:sz w:val="24"/>
          <w:szCs w:val="24"/>
        </w:rPr>
        <w:t>诉讼费</w:t>
      </w:r>
      <w:r>
        <w:rPr>
          <w:rFonts w:ascii="仿宋" w:eastAsia="仿宋" w:hAnsi="仿宋"/>
          <w:sz w:val="24"/>
          <w:szCs w:val="24"/>
        </w:rPr>
        <w:t>管理</w:t>
      </w:r>
      <w:r>
        <w:rPr>
          <w:rFonts w:ascii="仿宋" w:eastAsia="仿宋" w:hAnsi="仿宋" w:hint="eastAsia"/>
          <w:sz w:val="24"/>
          <w:szCs w:val="24"/>
        </w:rPr>
        <w:t>、</w:t>
      </w:r>
      <w:r>
        <w:rPr>
          <w:rFonts w:ascii="仿宋" w:eastAsia="仿宋" w:hAnsi="仿宋"/>
          <w:sz w:val="24"/>
          <w:szCs w:val="24"/>
        </w:rPr>
        <w:t>案款及拍卖保证金管理</w:t>
      </w:r>
      <w:r w:rsidRPr="00DE7DB6">
        <w:rPr>
          <w:rFonts w:ascii="仿宋" w:eastAsia="仿宋" w:hAnsi="仿宋" w:hint="eastAsia"/>
          <w:sz w:val="24"/>
          <w:szCs w:val="24"/>
        </w:rPr>
        <w:t>这</w:t>
      </w:r>
      <w:r>
        <w:rPr>
          <w:rFonts w:ascii="仿宋" w:eastAsia="仿宋" w:hAnsi="仿宋" w:hint="eastAsia"/>
          <w:sz w:val="24"/>
          <w:szCs w:val="24"/>
        </w:rPr>
        <w:t>四个</w:t>
      </w:r>
      <w:r w:rsidRPr="00DE7DB6">
        <w:rPr>
          <w:rFonts w:ascii="仿宋" w:eastAsia="仿宋" w:hAnsi="仿宋" w:hint="eastAsia"/>
          <w:sz w:val="24"/>
          <w:szCs w:val="24"/>
        </w:rPr>
        <w:t>模块</w:t>
      </w:r>
      <w:r>
        <w:rPr>
          <w:rFonts w:ascii="仿宋" w:eastAsia="仿宋" w:hAnsi="仿宋" w:hint="eastAsia"/>
          <w:sz w:val="24"/>
          <w:szCs w:val="24"/>
        </w:rPr>
        <w:t>。第三</w:t>
      </w:r>
      <w:r>
        <w:rPr>
          <w:rFonts w:ascii="仿宋" w:eastAsia="仿宋" w:hAnsi="仿宋"/>
          <w:sz w:val="24"/>
          <w:szCs w:val="24"/>
        </w:rPr>
        <w:t>期建设涉及</w:t>
      </w:r>
      <w:r w:rsidRPr="00DE7DB6">
        <w:rPr>
          <w:rFonts w:ascii="仿宋" w:eastAsia="仿宋" w:hAnsi="仿宋" w:hint="eastAsia"/>
          <w:sz w:val="24"/>
          <w:szCs w:val="24"/>
        </w:rPr>
        <w:t>全</w:t>
      </w:r>
      <w:r>
        <w:rPr>
          <w:rFonts w:ascii="仿宋" w:eastAsia="仿宋" w:hAnsi="仿宋" w:hint="eastAsia"/>
          <w:sz w:val="24"/>
          <w:szCs w:val="24"/>
        </w:rPr>
        <w:t>自治区29</w:t>
      </w:r>
      <w:r w:rsidRPr="00DE7DB6">
        <w:rPr>
          <w:rFonts w:ascii="仿宋" w:eastAsia="仿宋" w:hAnsi="仿宋" w:hint="eastAsia"/>
          <w:sz w:val="24"/>
          <w:szCs w:val="24"/>
        </w:rPr>
        <w:t>个法院的</w:t>
      </w:r>
      <w:r w:rsidR="00625EE1">
        <w:rPr>
          <w:rFonts w:ascii="仿宋" w:eastAsia="仿宋" w:hAnsi="仿宋" w:hint="eastAsia"/>
          <w:sz w:val="24"/>
          <w:szCs w:val="24"/>
        </w:rPr>
        <w:t>三期模块（装备管理</w:t>
      </w:r>
      <w:r w:rsidR="00625EE1">
        <w:rPr>
          <w:rFonts w:ascii="仿宋" w:eastAsia="仿宋" w:hAnsi="仿宋"/>
          <w:sz w:val="24"/>
          <w:szCs w:val="24"/>
        </w:rPr>
        <w:t>、</w:t>
      </w:r>
      <w:r w:rsidR="00625EE1">
        <w:rPr>
          <w:rFonts w:ascii="仿宋" w:eastAsia="仿宋" w:hAnsi="仿宋" w:hint="eastAsia"/>
          <w:sz w:val="24"/>
          <w:szCs w:val="24"/>
        </w:rPr>
        <w:t>车辆</w:t>
      </w:r>
      <w:r w:rsidR="00625EE1">
        <w:rPr>
          <w:rFonts w:ascii="仿宋" w:eastAsia="仿宋" w:hAnsi="仿宋"/>
          <w:sz w:val="24"/>
          <w:szCs w:val="24"/>
        </w:rPr>
        <w:t>管理、</w:t>
      </w:r>
      <w:r w:rsidR="00625EE1">
        <w:rPr>
          <w:rFonts w:ascii="仿宋" w:eastAsia="仿宋" w:hAnsi="仿宋" w:hint="eastAsia"/>
          <w:sz w:val="24"/>
          <w:szCs w:val="24"/>
        </w:rPr>
        <w:t>诉讼费</w:t>
      </w:r>
      <w:r w:rsidR="00625EE1">
        <w:rPr>
          <w:rFonts w:ascii="仿宋" w:eastAsia="仿宋" w:hAnsi="仿宋"/>
          <w:sz w:val="24"/>
          <w:szCs w:val="24"/>
        </w:rPr>
        <w:t>管理</w:t>
      </w:r>
      <w:r w:rsidR="00625EE1">
        <w:rPr>
          <w:rFonts w:ascii="仿宋" w:eastAsia="仿宋" w:hAnsi="仿宋" w:hint="eastAsia"/>
          <w:sz w:val="24"/>
          <w:szCs w:val="24"/>
        </w:rPr>
        <w:t>、</w:t>
      </w:r>
      <w:r w:rsidR="00625EE1">
        <w:rPr>
          <w:rFonts w:ascii="仿宋" w:eastAsia="仿宋" w:hAnsi="仿宋"/>
          <w:sz w:val="24"/>
          <w:szCs w:val="24"/>
        </w:rPr>
        <w:t>案款及拍卖保证金管理</w:t>
      </w:r>
      <w:r w:rsidR="00625EE1">
        <w:rPr>
          <w:rFonts w:ascii="仿宋" w:eastAsia="仿宋" w:hAnsi="仿宋" w:hint="eastAsia"/>
          <w:sz w:val="24"/>
          <w:szCs w:val="24"/>
        </w:rPr>
        <w:t>）</w:t>
      </w:r>
      <w:r w:rsidR="00F932BB">
        <w:rPr>
          <w:rFonts w:ascii="仿宋" w:eastAsia="仿宋" w:hAnsi="仿宋" w:hint="eastAsia"/>
          <w:sz w:val="24"/>
          <w:szCs w:val="24"/>
        </w:rPr>
        <w:t>系统</w:t>
      </w:r>
      <w:r w:rsidRPr="00DE7DB6">
        <w:rPr>
          <w:rFonts w:ascii="仿宋" w:eastAsia="仿宋" w:hAnsi="仿宋" w:hint="eastAsia"/>
          <w:sz w:val="24"/>
          <w:szCs w:val="24"/>
        </w:rPr>
        <w:t>初始化、实施部署、系统培训</w:t>
      </w:r>
      <w:r w:rsidR="00625EE1">
        <w:rPr>
          <w:rFonts w:ascii="仿宋" w:eastAsia="仿宋" w:hAnsi="仿宋" w:hint="eastAsia"/>
          <w:sz w:val="24"/>
          <w:szCs w:val="24"/>
        </w:rPr>
        <w:t>及试运行</w:t>
      </w:r>
      <w:r w:rsidRPr="00DE7DB6">
        <w:rPr>
          <w:rFonts w:ascii="仿宋" w:eastAsia="仿宋" w:hAnsi="仿宋" w:hint="eastAsia"/>
          <w:sz w:val="24"/>
          <w:szCs w:val="24"/>
        </w:rPr>
        <w:t>的工作</w:t>
      </w:r>
      <w:r w:rsidR="00625EE1">
        <w:rPr>
          <w:rFonts w:ascii="仿宋" w:eastAsia="仿宋" w:hAnsi="仿宋" w:hint="eastAsia"/>
          <w:sz w:val="24"/>
          <w:szCs w:val="24"/>
        </w:rPr>
        <w:t>，周期为</w:t>
      </w:r>
      <w:r w:rsidR="005E66DE">
        <w:rPr>
          <w:rFonts w:ascii="仿宋" w:eastAsia="仿宋" w:hAnsi="仿宋"/>
          <w:sz w:val="24"/>
          <w:szCs w:val="24"/>
        </w:rPr>
        <w:t>6</w:t>
      </w:r>
      <w:r w:rsidR="005E66DE">
        <w:rPr>
          <w:rFonts w:ascii="仿宋" w:eastAsia="仿宋" w:hAnsi="仿宋" w:hint="eastAsia"/>
          <w:sz w:val="24"/>
          <w:szCs w:val="24"/>
        </w:rPr>
        <w:t>个月</w:t>
      </w:r>
      <w:r>
        <w:rPr>
          <w:rFonts w:ascii="仿宋" w:eastAsia="仿宋" w:hAnsi="仿宋" w:hint="eastAsia"/>
          <w:sz w:val="24"/>
          <w:szCs w:val="24"/>
        </w:rPr>
        <w:t>。</w:t>
      </w:r>
      <w:r w:rsidR="00625EE1">
        <w:rPr>
          <w:rFonts w:ascii="仿宋" w:eastAsia="仿宋" w:hAnsi="仿宋" w:hint="eastAsia"/>
          <w:sz w:val="24"/>
          <w:szCs w:val="24"/>
        </w:rPr>
        <w:t>经过这</w:t>
      </w:r>
      <w:r w:rsidR="00625EE1">
        <w:rPr>
          <w:rFonts w:ascii="仿宋" w:eastAsia="仿宋" w:hAnsi="仿宋"/>
          <w:sz w:val="24"/>
          <w:szCs w:val="24"/>
        </w:rPr>
        <w:t>6</w:t>
      </w:r>
      <w:r w:rsidR="00625EE1">
        <w:rPr>
          <w:rFonts w:ascii="仿宋" w:eastAsia="仿宋" w:hAnsi="仿宋" w:hint="eastAsia"/>
          <w:sz w:val="24"/>
          <w:szCs w:val="24"/>
        </w:rPr>
        <w:t>个月的</w:t>
      </w:r>
      <w:r w:rsidR="00625EE1">
        <w:rPr>
          <w:rFonts w:ascii="仿宋" w:eastAsia="仿宋" w:hAnsi="仿宋" w:hint="eastAsia"/>
          <w:sz w:val="24"/>
          <w:szCs w:val="24"/>
        </w:rPr>
        <w:lastRenderedPageBreak/>
        <w:t>试运行后再进行系统使用后的需求调研及二次开发。</w:t>
      </w:r>
    </w:p>
    <w:p w14:paraId="632FE9C6" w14:textId="77777777" w:rsidR="008E2820" w:rsidRPr="008E2820" w:rsidRDefault="00625EE1" w:rsidP="008E2820">
      <w:pPr>
        <w:ind w:firstLine="480"/>
      </w:pPr>
      <w:r>
        <w:rPr>
          <w:rFonts w:ascii="仿宋" w:eastAsia="仿宋" w:hAnsi="仿宋" w:hint="eastAsia"/>
          <w:sz w:val="24"/>
          <w:szCs w:val="24"/>
        </w:rPr>
        <w:t>第</w:t>
      </w:r>
      <w:r w:rsidR="00EF189A">
        <w:rPr>
          <w:rFonts w:ascii="仿宋" w:eastAsia="仿宋" w:hAnsi="仿宋" w:hint="eastAsia"/>
          <w:sz w:val="24"/>
          <w:szCs w:val="24"/>
        </w:rPr>
        <w:t>三</w:t>
      </w:r>
      <w:r>
        <w:rPr>
          <w:rFonts w:ascii="仿宋" w:eastAsia="仿宋" w:hAnsi="仿宋" w:hint="eastAsia"/>
          <w:sz w:val="24"/>
          <w:szCs w:val="24"/>
        </w:rPr>
        <w:t>期建设系统数据初始化、实施部署、培训及试运行的预算为：</w:t>
      </w:r>
      <w:r w:rsidRPr="00EF189A">
        <w:rPr>
          <w:rFonts w:ascii="Calibri" w:eastAsia="仿宋" w:hAnsi="Calibri" w:cs="Calibri"/>
          <w:sz w:val="24"/>
          <w:szCs w:val="24"/>
        </w:rPr>
        <w:t>¥</w:t>
      </w:r>
      <w:r w:rsidR="00EF189A">
        <w:rPr>
          <w:rFonts w:ascii="仿宋" w:eastAsia="仿宋" w:hAnsi="仿宋"/>
          <w:sz w:val="24"/>
          <w:szCs w:val="24"/>
        </w:rPr>
        <w:t>297</w:t>
      </w:r>
      <w:r>
        <w:rPr>
          <w:rFonts w:ascii="仿宋" w:eastAsia="仿宋" w:hAnsi="仿宋"/>
          <w:sz w:val="24"/>
          <w:szCs w:val="24"/>
        </w:rPr>
        <w:t>,</w:t>
      </w:r>
      <w:r w:rsidR="00EF189A">
        <w:rPr>
          <w:rFonts w:ascii="仿宋" w:eastAsia="仿宋" w:hAnsi="仿宋"/>
          <w:sz w:val="24"/>
          <w:szCs w:val="24"/>
        </w:rPr>
        <w:t>60</w:t>
      </w:r>
      <w:r>
        <w:rPr>
          <w:rFonts w:ascii="仿宋" w:eastAsia="仿宋" w:hAnsi="仿宋"/>
          <w:sz w:val="24"/>
          <w:szCs w:val="24"/>
        </w:rPr>
        <w:t>0</w:t>
      </w:r>
      <w:r w:rsidRPr="00E8035E">
        <w:rPr>
          <w:rFonts w:ascii="仿宋" w:eastAsia="仿宋" w:hAnsi="仿宋"/>
          <w:sz w:val="24"/>
          <w:szCs w:val="24"/>
        </w:rPr>
        <w:t>.00</w:t>
      </w:r>
      <w:r>
        <w:rPr>
          <w:rFonts w:ascii="仿宋" w:eastAsia="仿宋" w:hAnsi="仿宋" w:hint="eastAsia"/>
          <w:sz w:val="24"/>
          <w:szCs w:val="24"/>
        </w:rPr>
        <w:t>元，</w:t>
      </w:r>
      <w:r w:rsidRPr="001A2191">
        <w:rPr>
          <w:rFonts w:ascii="仿宋" w:eastAsia="仿宋" w:hAnsi="仿宋" w:hint="eastAsia"/>
          <w:color w:val="FF0000"/>
          <w:sz w:val="24"/>
          <w:szCs w:val="24"/>
          <w:rPrChange w:id="192" w:author="微软用户" w:date="2017-11-01T10:05:00Z">
            <w:rPr>
              <w:rFonts w:ascii="仿宋" w:eastAsia="仿宋" w:hAnsi="仿宋" w:hint="eastAsia"/>
              <w:sz w:val="24"/>
              <w:szCs w:val="24"/>
            </w:rPr>
          </w:rPrChange>
        </w:rPr>
        <w:t>一年运</w:t>
      </w:r>
      <w:r>
        <w:rPr>
          <w:rFonts w:ascii="仿宋" w:eastAsia="仿宋" w:hAnsi="仿宋" w:hint="eastAsia"/>
          <w:sz w:val="24"/>
          <w:szCs w:val="24"/>
        </w:rPr>
        <w:t>行维护的预算为：</w:t>
      </w:r>
      <w:r w:rsidRPr="00EF189A">
        <w:rPr>
          <w:rFonts w:ascii="Calibri" w:eastAsia="仿宋" w:hAnsi="Calibri" w:cs="Calibri"/>
          <w:sz w:val="24"/>
          <w:szCs w:val="24"/>
        </w:rPr>
        <w:t>¥</w:t>
      </w:r>
      <w:r w:rsidR="00EF189A">
        <w:rPr>
          <w:rFonts w:ascii="仿宋" w:eastAsia="仿宋" w:hAnsi="仿宋"/>
          <w:sz w:val="24"/>
          <w:szCs w:val="24"/>
        </w:rPr>
        <w:t>199</w:t>
      </w:r>
      <w:r w:rsidRPr="003F7E23">
        <w:rPr>
          <w:rFonts w:ascii="仿宋" w:eastAsia="仿宋" w:hAnsi="仿宋" w:hint="eastAsia"/>
          <w:sz w:val="24"/>
          <w:szCs w:val="24"/>
        </w:rPr>
        <w:t>,</w:t>
      </w:r>
      <w:r w:rsidR="00EF189A">
        <w:rPr>
          <w:rFonts w:ascii="仿宋" w:eastAsia="仿宋" w:hAnsi="仿宋"/>
          <w:sz w:val="24"/>
          <w:szCs w:val="24"/>
        </w:rPr>
        <w:t>20</w:t>
      </w:r>
      <w:r w:rsidRPr="003F7E23">
        <w:rPr>
          <w:rFonts w:ascii="仿宋" w:eastAsia="仿宋" w:hAnsi="仿宋"/>
          <w:sz w:val="24"/>
          <w:szCs w:val="24"/>
        </w:rPr>
        <w:t>0.00</w:t>
      </w:r>
      <w:r w:rsidRPr="00EF189A">
        <w:rPr>
          <w:rFonts w:ascii="仿宋" w:eastAsia="仿宋" w:hAnsi="仿宋" w:hint="eastAsia"/>
          <w:sz w:val="24"/>
          <w:szCs w:val="24"/>
        </w:rPr>
        <w:t>元</w:t>
      </w:r>
      <w:r>
        <w:rPr>
          <w:rFonts w:ascii="仿宋" w:eastAsia="仿宋" w:hAnsi="仿宋" w:hint="eastAsia"/>
          <w:sz w:val="24"/>
          <w:szCs w:val="24"/>
        </w:rPr>
        <w:t>。共计：</w:t>
      </w:r>
      <w:r w:rsidRPr="00EF189A">
        <w:rPr>
          <w:rFonts w:ascii="Calibri" w:eastAsia="仿宋" w:hAnsi="Calibri" w:cs="Calibri"/>
          <w:sz w:val="24"/>
          <w:szCs w:val="24"/>
        </w:rPr>
        <w:t>¥</w:t>
      </w:r>
      <w:r w:rsidR="00EF189A">
        <w:rPr>
          <w:rFonts w:ascii="仿宋" w:eastAsia="仿宋" w:hAnsi="仿宋"/>
          <w:sz w:val="24"/>
          <w:szCs w:val="24"/>
        </w:rPr>
        <w:t>496</w:t>
      </w:r>
      <w:r w:rsidRPr="00E73BAE">
        <w:rPr>
          <w:rFonts w:ascii="仿宋" w:eastAsia="仿宋" w:hAnsi="仿宋" w:hint="eastAsia"/>
          <w:sz w:val="24"/>
          <w:szCs w:val="24"/>
        </w:rPr>
        <w:t>,</w:t>
      </w:r>
      <w:r w:rsidR="00EF189A">
        <w:rPr>
          <w:rFonts w:ascii="仿宋" w:eastAsia="仿宋" w:hAnsi="仿宋"/>
          <w:sz w:val="24"/>
          <w:szCs w:val="24"/>
        </w:rPr>
        <w:t>8</w:t>
      </w:r>
      <w:r w:rsidRPr="00E73BAE">
        <w:rPr>
          <w:rFonts w:ascii="仿宋" w:eastAsia="仿宋" w:hAnsi="仿宋" w:hint="eastAsia"/>
          <w:sz w:val="24"/>
          <w:szCs w:val="24"/>
        </w:rPr>
        <w:t>00.00</w:t>
      </w:r>
      <w:r>
        <w:rPr>
          <w:rFonts w:ascii="仿宋" w:eastAsia="仿宋" w:hAnsi="仿宋" w:hint="eastAsia"/>
          <w:sz w:val="24"/>
          <w:szCs w:val="24"/>
        </w:rPr>
        <w:t>元。</w:t>
      </w:r>
    </w:p>
    <w:p w14:paraId="40283C61" w14:textId="77777777" w:rsidR="00E216F6" w:rsidRDefault="003F62D9">
      <w:pPr>
        <w:pStyle w:val="2"/>
        <w:numPr>
          <w:ilvl w:val="0"/>
          <w:numId w:val="3"/>
        </w:numPr>
        <w:tabs>
          <w:tab w:val="clear" w:pos="756"/>
          <w:tab w:val="left" w:pos="426"/>
        </w:tabs>
        <w:ind w:firstLineChars="0"/>
        <w:rPr>
          <w:rFonts w:ascii="仿宋" w:eastAsia="仿宋" w:hAnsi="仿宋"/>
          <w:sz w:val="30"/>
          <w:szCs w:val="30"/>
        </w:rPr>
        <w:pPrChange w:id="193" w:author="微软用户" w:date="2017-11-01T10:06:00Z">
          <w:pPr>
            <w:pStyle w:val="2"/>
            <w:numPr>
              <w:numId w:val="7"/>
            </w:numPr>
            <w:tabs>
              <w:tab w:val="clear" w:pos="756"/>
              <w:tab w:val="num" w:pos="360"/>
              <w:tab w:val="left" w:pos="426"/>
              <w:tab w:val="num" w:pos="720"/>
            </w:tabs>
            <w:ind w:left="720" w:firstLineChars="0" w:hanging="720"/>
          </w:pPr>
        </w:pPrChange>
      </w:pPr>
      <w:bookmarkStart w:id="194" w:name="_Toc497257430"/>
      <w:r w:rsidRPr="0047658B">
        <w:rPr>
          <w:rFonts w:ascii="仿宋" w:eastAsia="仿宋" w:hAnsi="仿宋" w:hint="eastAsia"/>
          <w:sz w:val="30"/>
          <w:szCs w:val="30"/>
        </w:rPr>
        <w:t>第四期</w:t>
      </w:r>
      <w:bookmarkEnd w:id="194"/>
    </w:p>
    <w:p w14:paraId="62A11AD8" w14:textId="77777777" w:rsidR="00EF189A" w:rsidRDefault="008E2820" w:rsidP="008E2820">
      <w:pPr>
        <w:ind w:firstLine="480"/>
        <w:rPr>
          <w:rFonts w:ascii="仿宋" w:eastAsia="仿宋" w:hAnsi="仿宋"/>
          <w:sz w:val="24"/>
          <w:szCs w:val="24"/>
        </w:rPr>
      </w:pPr>
      <w:r w:rsidRPr="00DE7DB6">
        <w:rPr>
          <w:rFonts w:ascii="仿宋" w:eastAsia="仿宋" w:hAnsi="仿宋" w:hint="eastAsia"/>
          <w:sz w:val="24"/>
          <w:szCs w:val="24"/>
        </w:rPr>
        <w:t>系统建设第</w:t>
      </w:r>
      <w:r>
        <w:rPr>
          <w:rFonts w:ascii="仿宋" w:eastAsia="仿宋" w:hAnsi="仿宋" w:hint="eastAsia"/>
          <w:sz w:val="24"/>
          <w:szCs w:val="24"/>
        </w:rPr>
        <w:t>四期</w:t>
      </w:r>
      <w:r w:rsidRPr="00DE7DB6">
        <w:rPr>
          <w:rFonts w:ascii="仿宋" w:eastAsia="仿宋" w:hAnsi="仿宋" w:hint="eastAsia"/>
          <w:sz w:val="24"/>
          <w:szCs w:val="24"/>
        </w:rPr>
        <w:t>内容为系统的</w:t>
      </w:r>
      <w:r>
        <w:rPr>
          <w:rFonts w:ascii="仿宋" w:eastAsia="仿宋" w:hAnsi="仿宋" w:hint="eastAsia"/>
          <w:sz w:val="24"/>
          <w:szCs w:val="24"/>
        </w:rPr>
        <w:t>辅助</w:t>
      </w:r>
      <w:r w:rsidRPr="00DE7DB6">
        <w:rPr>
          <w:rFonts w:ascii="仿宋" w:eastAsia="仿宋" w:hAnsi="仿宋" w:hint="eastAsia"/>
          <w:sz w:val="24"/>
          <w:szCs w:val="24"/>
        </w:rPr>
        <w:t>模块，包括</w:t>
      </w:r>
      <w:r>
        <w:rPr>
          <w:rFonts w:ascii="仿宋" w:eastAsia="仿宋" w:hAnsi="仿宋" w:hint="eastAsia"/>
          <w:sz w:val="24"/>
          <w:szCs w:val="24"/>
        </w:rPr>
        <w:t>决算</w:t>
      </w:r>
      <w:r>
        <w:rPr>
          <w:rFonts w:ascii="仿宋" w:eastAsia="仿宋" w:hAnsi="仿宋"/>
          <w:sz w:val="24"/>
          <w:szCs w:val="24"/>
        </w:rPr>
        <w:t>报表管理、</w:t>
      </w:r>
      <w:r>
        <w:rPr>
          <w:rFonts w:ascii="仿宋" w:eastAsia="仿宋" w:hAnsi="仿宋" w:hint="eastAsia"/>
          <w:sz w:val="24"/>
          <w:szCs w:val="24"/>
        </w:rPr>
        <w:t>手机APP</w:t>
      </w:r>
      <w:r w:rsidRPr="00DE7DB6">
        <w:rPr>
          <w:rFonts w:ascii="仿宋" w:eastAsia="仿宋" w:hAnsi="仿宋" w:hint="eastAsia"/>
          <w:sz w:val="24"/>
          <w:szCs w:val="24"/>
        </w:rPr>
        <w:t>这</w:t>
      </w:r>
      <w:r>
        <w:rPr>
          <w:rFonts w:ascii="仿宋" w:eastAsia="仿宋" w:hAnsi="仿宋" w:hint="eastAsia"/>
          <w:sz w:val="24"/>
          <w:szCs w:val="24"/>
        </w:rPr>
        <w:t>两个</w:t>
      </w:r>
      <w:r w:rsidRPr="00DE7DB6">
        <w:rPr>
          <w:rFonts w:ascii="仿宋" w:eastAsia="仿宋" w:hAnsi="仿宋" w:hint="eastAsia"/>
          <w:sz w:val="24"/>
          <w:szCs w:val="24"/>
        </w:rPr>
        <w:t>模块</w:t>
      </w:r>
      <w:r>
        <w:rPr>
          <w:rFonts w:ascii="仿宋" w:eastAsia="仿宋" w:hAnsi="仿宋" w:hint="eastAsia"/>
          <w:sz w:val="24"/>
          <w:szCs w:val="24"/>
        </w:rPr>
        <w:t>。第四</w:t>
      </w:r>
      <w:r>
        <w:rPr>
          <w:rFonts w:ascii="仿宋" w:eastAsia="仿宋" w:hAnsi="仿宋"/>
          <w:sz w:val="24"/>
          <w:szCs w:val="24"/>
        </w:rPr>
        <w:t>期建设涉及</w:t>
      </w:r>
      <w:r w:rsidRPr="00DE7DB6">
        <w:rPr>
          <w:rFonts w:ascii="仿宋" w:eastAsia="仿宋" w:hAnsi="仿宋" w:hint="eastAsia"/>
          <w:sz w:val="24"/>
          <w:szCs w:val="24"/>
        </w:rPr>
        <w:t>全</w:t>
      </w:r>
      <w:r>
        <w:rPr>
          <w:rFonts w:ascii="仿宋" w:eastAsia="仿宋" w:hAnsi="仿宋" w:hint="eastAsia"/>
          <w:sz w:val="24"/>
          <w:szCs w:val="24"/>
        </w:rPr>
        <w:t>自治区29</w:t>
      </w:r>
      <w:r w:rsidRPr="00DE7DB6">
        <w:rPr>
          <w:rFonts w:ascii="仿宋" w:eastAsia="仿宋" w:hAnsi="仿宋" w:hint="eastAsia"/>
          <w:sz w:val="24"/>
          <w:szCs w:val="24"/>
        </w:rPr>
        <w:t>个法院的</w:t>
      </w:r>
      <w:r w:rsidR="00EF189A">
        <w:rPr>
          <w:rFonts w:ascii="仿宋" w:eastAsia="仿宋" w:hAnsi="仿宋" w:hint="eastAsia"/>
          <w:sz w:val="24"/>
          <w:szCs w:val="24"/>
        </w:rPr>
        <w:t>四期模块（决算</w:t>
      </w:r>
      <w:r w:rsidR="00EF189A">
        <w:rPr>
          <w:rFonts w:ascii="仿宋" w:eastAsia="仿宋" w:hAnsi="仿宋"/>
          <w:sz w:val="24"/>
          <w:szCs w:val="24"/>
        </w:rPr>
        <w:t>报表管理、</w:t>
      </w:r>
      <w:r w:rsidR="00EF189A">
        <w:rPr>
          <w:rFonts w:ascii="仿宋" w:eastAsia="仿宋" w:hAnsi="仿宋" w:hint="eastAsia"/>
          <w:sz w:val="24"/>
          <w:szCs w:val="24"/>
        </w:rPr>
        <w:t>手机APP）</w:t>
      </w:r>
      <w:r w:rsidR="00F932BB">
        <w:rPr>
          <w:rFonts w:ascii="仿宋" w:eastAsia="仿宋" w:hAnsi="仿宋" w:hint="eastAsia"/>
          <w:sz w:val="24"/>
          <w:szCs w:val="24"/>
        </w:rPr>
        <w:t>系统</w:t>
      </w:r>
      <w:r w:rsidRPr="00DE7DB6">
        <w:rPr>
          <w:rFonts w:ascii="仿宋" w:eastAsia="仿宋" w:hAnsi="仿宋" w:hint="eastAsia"/>
          <w:sz w:val="24"/>
          <w:szCs w:val="24"/>
        </w:rPr>
        <w:t>初始化、实施部署、系统培训</w:t>
      </w:r>
      <w:r w:rsidR="00EF189A">
        <w:rPr>
          <w:rFonts w:ascii="仿宋" w:eastAsia="仿宋" w:hAnsi="仿宋" w:hint="eastAsia"/>
          <w:sz w:val="24"/>
          <w:szCs w:val="24"/>
        </w:rPr>
        <w:t>及试运行</w:t>
      </w:r>
      <w:r w:rsidRPr="00DE7DB6">
        <w:rPr>
          <w:rFonts w:ascii="仿宋" w:eastAsia="仿宋" w:hAnsi="仿宋" w:hint="eastAsia"/>
          <w:sz w:val="24"/>
          <w:szCs w:val="24"/>
        </w:rPr>
        <w:t>的工作</w:t>
      </w:r>
      <w:r w:rsidR="00EF189A">
        <w:rPr>
          <w:rFonts w:ascii="仿宋" w:eastAsia="仿宋" w:hAnsi="仿宋" w:hint="eastAsia"/>
          <w:sz w:val="24"/>
          <w:szCs w:val="24"/>
        </w:rPr>
        <w:t>，周期为</w:t>
      </w:r>
      <w:r w:rsidR="00EF189A">
        <w:rPr>
          <w:rFonts w:ascii="仿宋" w:eastAsia="仿宋" w:hAnsi="仿宋"/>
          <w:sz w:val="24"/>
          <w:szCs w:val="24"/>
        </w:rPr>
        <w:t>2</w:t>
      </w:r>
      <w:r>
        <w:rPr>
          <w:rFonts w:ascii="仿宋" w:eastAsia="仿宋" w:hAnsi="仿宋" w:hint="eastAsia"/>
          <w:sz w:val="24"/>
          <w:szCs w:val="24"/>
        </w:rPr>
        <w:t>个月</w:t>
      </w:r>
      <w:r w:rsidRPr="00DE7DB6">
        <w:rPr>
          <w:rFonts w:ascii="仿宋" w:eastAsia="仿宋" w:hAnsi="仿宋" w:hint="eastAsia"/>
          <w:sz w:val="24"/>
          <w:szCs w:val="24"/>
        </w:rPr>
        <w:t>时间</w:t>
      </w:r>
      <w:r>
        <w:rPr>
          <w:rFonts w:ascii="仿宋" w:eastAsia="仿宋" w:hAnsi="仿宋" w:hint="eastAsia"/>
          <w:sz w:val="24"/>
          <w:szCs w:val="24"/>
        </w:rPr>
        <w:t>。</w:t>
      </w:r>
      <w:r w:rsidR="00EF189A">
        <w:rPr>
          <w:rFonts w:ascii="仿宋" w:eastAsia="仿宋" w:hAnsi="仿宋" w:hint="eastAsia"/>
          <w:sz w:val="24"/>
          <w:szCs w:val="24"/>
        </w:rPr>
        <w:t>经过这</w:t>
      </w:r>
      <w:r w:rsidR="00EF189A">
        <w:rPr>
          <w:rFonts w:ascii="仿宋" w:eastAsia="仿宋" w:hAnsi="仿宋"/>
          <w:sz w:val="24"/>
          <w:szCs w:val="24"/>
        </w:rPr>
        <w:t>2</w:t>
      </w:r>
      <w:r w:rsidR="00EF189A">
        <w:rPr>
          <w:rFonts w:ascii="仿宋" w:eastAsia="仿宋" w:hAnsi="仿宋" w:hint="eastAsia"/>
          <w:sz w:val="24"/>
          <w:szCs w:val="24"/>
        </w:rPr>
        <w:t>个月的试运行后再进行系统使用后的需求调研及二次开发。</w:t>
      </w:r>
    </w:p>
    <w:p w14:paraId="598FC6DB" w14:textId="77777777" w:rsidR="00EF189A" w:rsidRDefault="00EF189A" w:rsidP="008E2820">
      <w:pPr>
        <w:ind w:firstLine="480"/>
        <w:rPr>
          <w:rFonts w:ascii="仿宋" w:eastAsia="仿宋" w:hAnsi="仿宋"/>
          <w:sz w:val="24"/>
          <w:szCs w:val="24"/>
        </w:rPr>
      </w:pPr>
      <w:r>
        <w:rPr>
          <w:rFonts w:ascii="仿宋" w:eastAsia="仿宋" w:hAnsi="仿宋" w:hint="eastAsia"/>
          <w:sz w:val="24"/>
          <w:szCs w:val="24"/>
        </w:rPr>
        <w:t>第四期建设系统数据初始化、实施部署、培训及试运行的预算为：</w:t>
      </w:r>
      <w:r w:rsidRPr="00EF189A">
        <w:rPr>
          <w:rFonts w:ascii="Calibri" w:eastAsia="仿宋" w:hAnsi="Calibri" w:cs="Calibri"/>
          <w:sz w:val="24"/>
          <w:szCs w:val="24"/>
        </w:rPr>
        <w:t>¥</w:t>
      </w:r>
      <w:r>
        <w:rPr>
          <w:rFonts w:ascii="仿宋" w:eastAsia="仿宋" w:hAnsi="仿宋"/>
          <w:sz w:val="24"/>
          <w:szCs w:val="24"/>
        </w:rPr>
        <w:t>99,200</w:t>
      </w:r>
      <w:r w:rsidRPr="00E8035E">
        <w:rPr>
          <w:rFonts w:ascii="仿宋" w:eastAsia="仿宋" w:hAnsi="仿宋"/>
          <w:sz w:val="24"/>
          <w:szCs w:val="24"/>
        </w:rPr>
        <w:t>.00</w:t>
      </w:r>
      <w:r>
        <w:rPr>
          <w:rFonts w:ascii="仿宋" w:eastAsia="仿宋" w:hAnsi="仿宋" w:hint="eastAsia"/>
          <w:sz w:val="24"/>
          <w:szCs w:val="24"/>
        </w:rPr>
        <w:t>元，</w:t>
      </w:r>
      <w:r w:rsidRPr="001A2191">
        <w:rPr>
          <w:rFonts w:ascii="仿宋" w:eastAsia="仿宋" w:hAnsi="仿宋" w:hint="eastAsia"/>
          <w:color w:val="FF0000"/>
          <w:sz w:val="24"/>
          <w:szCs w:val="24"/>
          <w:rPrChange w:id="195" w:author="微软用户" w:date="2017-11-01T10:05:00Z">
            <w:rPr>
              <w:rFonts w:ascii="仿宋" w:eastAsia="仿宋" w:hAnsi="仿宋" w:hint="eastAsia"/>
              <w:sz w:val="24"/>
              <w:szCs w:val="24"/>
            </w:rPr>
          </w:rPrChange>
        </w:rPr>
        <w:t>一年运</w:t>
      </w:r>
      <w:r>
        <w:rPr>
          <w:rFonts w:ascii="仿宋" w:eastAsia="仿宋" w:hAnsi="仿宋" w:hint="eastAsia"/>
          <w:sz w:val="24"/>
          <w:szCs w:val="24"/>
        </w:rPr>
        <w:t>行维护的预算为：</w:t>
      </w:r>
      <w:r w:rsidRPr="00EF189A">
        <w:rPr>
          <w:rFonts w:ascii="Calibri" w:eastAsia="仿宋" w:hAnsi="Calibri" w:cs="Calibri"/>
          <w:sz w:val="24"/>
          <w:szCs w:val="24"/>
        </w:rPr>
        <w:t>¥</w:t>
      </w:r>
      <w:r>
        <w:rPr>
          <w:rFonts w:ascii="仿宋" w:eastAsia="仿宋" w:hAnsi="仿宋"/>
          <w:sz w:val="24"/>
          <w:szCs w:val="24"/>
        </w:rPr>
        <w:t>66</w:t>
      </w:r>
      <w:r w:rsidRPr="003F7E23">
        <w:rPr>
          <w:rFonts w:ascii="仿宋" w:eastAsia="仿宋" w:hAnsi="仿宋" w:hint="eastAsia"/>
          <w:sz w:val="24"/>
          <w:szCs w:val="24"/>
        </w:rPr>
        <w:t>,</w:t>
      </w:r>
      <w:r>
        <w:rPr>
          <w:rFonts w:ascii="仿宋" w:eastAsia="仿宋" w:hAnsi="仿宋"/>
          <w:sz w:val="24"/>
          <w:szCs w:val="24"/>
        </w:rPr>
        <w:t>40</w:t>
      </w:r>
      <w:r w:rsidRPr="003F7E23">
        <w:rPr>
          <w:rFonts w:ascii="仿宋" w:eastAsia="仿宋" w:hAnsi="仿宋"/>
          <w:sz w:val="24"/>
          <w:szCs w:val="24"/>
        </w:rPr>
        <w:t>0.00</w:t>
      </w:r>
      <w:r w:rsidRPr="00EF189A">
        <w:rPr>
          <w:rFonts w:ascii="仿宋" w:eastAsia="仿宋" w:hAnsi="仿宋" w:hint="eastAsia"/>
          <w:sz w:val="24"/>
          <w:szCs w:val="24"/>
        </w:rPr>
        <w:t>元</w:t>
      </w:r>
      <w:r>
        <w:rPr>
          <w:rFonts w:ascii="仿宋" w:eastAsia="仿宋" w:hAnsi="仿宋" w:hint="eastAsia"/>
          <w:sz w:val="24"/>
          <w:szCs w:val="24"/>
        </w:rPr>
        <w:t>。共计：</w:t>
      </w:r>
      <w:r w:rsidRPr="00EF189A">
        <w:rPr>
          <w:rFonts w:ascii="Calibri" w:eastAsia="仿宋" w:hAnsi="Calibri" w:cs="Calibri"/>
          <w:sz w:val="24"/>
          <w:szCs w:val="24"/>
        </w:rPr>
        <w:t>¥</w:t>
      </w:r>
      <w:r w:rsidRPr="002E4138">
        <w:rPr>
          <w:rFonts w:ascii="仿宋" w:eastAsia="仿宋" w:hAnsi="仿宋" w:hint="eastAsia"/>
          <w:sz w:val="24"/>
          <w:szCs w:val="24"/>
        </w:rPr>
        <w:t>165,600.00</w:t>
      </w:r>
      <w:r>
        <w:rPr>
          <w:rFonts w:ascii="仿宋" w:eastAsia="仿宋" w:hAnsi="仿宋" w:hint="eastAsia"/>
          <w:sz w:val="24"/>
          <w:szCs w:val="24"/>
        </w:rPr>
        <w:t>元。</w:t>
      </w:r>
    </w:p>
    <w:p w14:paraId="7BCC9918" w14:textId="77777777" w:rsidR="00E216F6" w:rsidRDefault="00E216F6" w:rsidP="000E0D93">
      <w:pPr>
        <w:ind w:firstLine="480"/>
        <w:rPr>
          <w:rFonts w:ascii="仿宋" w:eastAsia="仿宋" w:hAnsi="仿宋"/>
          <w:sz w:val="24"/>
          <w:szCs w:val="24"/>
        </w:rPr>
      </w:pPr>
    </w:p>
    <w:p w14:paraId="731A303E" w14:textId="77777777" w:rsidR="00C44DBD" w:rsidRDefault="00C44DBD" w:rsidP="000E0D93">
      <w:pPr>
        <w:ind w:firstLine="480"/>
        <w:rPr>
          <w:rFonts w:ascii="仿宋" w:eastAsia="仿宋" w:hAnsi="仿宋"/>
          <w:sz w:val="24"/>
          <w:szCs w:val="24"/>
        </w:rPr>
      </w:pPr>
    </w:p>
    <w:p w14:paraId="4EB9A48C" w14:textId="77777777" w:rsidR="00C44DBD" w:rsidRDefault="00C44DBD" w:rsidP="000E0D93">
      <w:pPr>
        <w:ind w:firstLine="480"/>
        <w:rPr>
          <w:rFonts w:ascii="仿宋" w:eastAsia="仿宋" w:hAnsi="仿宋"/>
          <w:sz w:val="24"/>
          <w:szCs w:val="24"/>
        </w:rPr>
      </w:pPr>
    </w:p>
    <w:p w14:paraId="42EA6999" w14:textId="77777777" w:rsidR="00C44DBD" w:rsidRPr="00C44DBD" w:rsidRDefault="00C44DBD" w:rsidP="00B37EB8">
      <w:pPr>
        <w:pStyle w:val="1"/>
        <w:numPr>
          <w:ilvl w:val="0"/>
          <w:numId w:val="1"/>
        </w:numPr>
        <w:ind w:left="1560" w:firstLineChars="41" w:firstLine="131"/>
        <w:rPr>
          <w:rFonts w:ascii="仿宋" w:eastAsia="仿宋" w:hAnsi="仿宋"/>
          <w:szCs w:val="32"/>
        </w:rPr>
      </w:pPr>
      <w:bookmarkStart w:id="196" w:name="_Toc497257431"/>
      <w:r w:rsidRPr="00C44DBD">
        <w:rPr>
          <w:rFonts w:ascii="仿宋" w:eastAsia="仿宋" w:hAnsi="仿宋" w:hint="eastAsia"/>
          <w:szCs w:val="32"/>
        </w:rPr>
        <w:t>系统建设硬件</w:t>
      </w:r>
      <w:r w:rsidR="00B37EB8">
        <w:rPr>
          <w:rFonts w:ascii="仿宋" w:eastAsia="仿宋" w:hAnsi="仿宋" w:hint="eastAsia"/>
          <w:szCs w:val="32"/>
        </w:rPr>
        <w:t>及</w:t>
      </w:r>
      <w:r w:rsidR="00B37EB8">
        <w:rPr>
          <w:rFonts w:ascii="仿宋" w:eastAsia="仿宋" w:hAnsi="仿宋"/>
          <w:szCs w:val="32"/>
        </w:rPr>
        <w:t>网络</w:t>
      </w:r>
      <w:r w:rsidRPr="00C44DBD">
        <w:rPr>
          <w:rFonts w:ascii="仿宋" w:eastAsia="仿宋" w:hAnsi="仿宋" w:hint="eastAsia"/>
          <w:szCs w:val="32"/>
        </w:rPr>
        <w:t>运行环境</w:t>
      </w:r>
      <w:bookmarkEnd w:id="196"/>
    </w:p>
    <w:p w14:paraId="35E1EB26" w14:textId="77777777" w:rsidR="000C15DF" w:rsidRDefault="00C44DBD" w:rsidP="00C44DBD">
      <w:pPr>
        <w:ind w:firstLineChars="202" w:firstLine="485"/>
        <w:rPr>
          <w:rFonts w:ascii="仿宋" w:eastAsia="仿宋" w:hAnsi="仿宋"/>
        </w:rPr>
      </w:pPr>
      <w:r w:rsidRPr="003354F2">
        <w:rPr>
          <w:rFonts w:ascii="仿宋" w:eastAsia="仿宋" w:hAnsi="仿宋" w:hint="eastAsia"/>
          <w:sz w:val="24"/>
          <w:szCs w:val="24"/>
        </w:rPr>
        <w:t>宁夏回族自治区高级人民法院</w:t>
      </w:r>
      <w:r w:rsidR="00347496" w:rsidRPr="003354F2">
        <w:rPr>
          <w:rFonts w:ascii="仿宋" w:eastAsia="仿宋" w:hAnsi="仿宋" w:hint="eastAsia"/>
          <w:sz w:val="24"/>
          <w:szCs w:val="24"/>
        </w:rPr>
        <w:t>《司法行政综合管理系统》</w:t>
      </w:r>
      <w:r w:rsidRPr="003354F2">
        <w:rPr>
          <w:rFonts w:ascii="仿宋" w:eastAsia="仿宋" w:hAnsi="仿宋" w:hint="eastAsia"/>
          <w:sz w:val="24"/>
          <w:szCs w:val="24"/>
        </w:rPr>
        <w:t>采用集中部署方式</w:t>
      </w:r>
      <w:r w:rsidR="00347496" w:rsidRPr="003354F2">
        <w:rPr>
          <w:rFonts w:ascii="仿宋" w:eastAsia="仿宋" w:hAnsi="仿宋" w:hint="eastAsia"/>
          <w:sz w:val="24"/>
          <w:szCs w:val="24"/>
        </w:rPr>
        <w:t>。</w:t>
      </w:r>
      <w:r w:rsidRPr="003354F2">
        <w:rPr>
          <w:rFonts w:ascii="仿宋" w:eastAsia="仿宋" w:hAnsi="仿宋" w:hint="eastAsia"/>
          <w:sz w:val="24"/>
          <w:szCs w:val="24"/>
        </w:rPr>
        <w:t>硬件</w:t>
      </w:r>
      <w:r w:rsidR="00347496" w:rsidRPr="003354F2">
        <w:rPr>
          <w:rFonts w:ascii="仿宋" w:eastAsia="仿宋" w:hAnsi="仿宋" w:hint="eastAsia"/>
          <w:sz w:val="24"/>
          <w:szCs w:val="24"/>
        </w:rPr>
        <w:t>基本需求如下</w:t>
      </w:r>
      <w:r w:rsidRPr="003354F2">
        <w:rPr>
          <w:rFonts w:ascii="仿宋" w:eastAsia="仿宋" w:hAnsi="仿宋" w:hint="eastAsia"/>
          <w:sz w:val="24"/>
          <w:szCs w:val="24"/>
        </w:rPr>
        <w:t>：</w:t>
      </w:r>
    </w:p>
    <w:p w14:paraId="3706DF1B" w14:textId="77777777" w:rsidR="003354F2" w:rsidRPr="00D86B81" w:rsidRDefault="003354F2">
      <w:pPr>
        <w:pStyle w:val="2"/>
        <w:numPr>
          <w:ilvl w:val="0"/>
          <w:numId w:val="5"/>
        </w:numPr>
        <w:tabs>
          <w:tab w:val="clear" w:pos="756"/>
          <w:tab w:val="left" w:pos="426"/>
        </w:tabs>
        <w:ind w:firstLineChars="0" w:hanging="1498"/>
        <w:rPr>
          <w:rFonts w:ascii="仿宋" w:eastAsia="仿宋" w:hAnsi="仿宋"/>
        </w:rPr>
        <w:pPrChange w:id="197" w:author="微软用户" w:date="2017-11-01T10:06:00Z">
          <w:pPr>
            <w:pStyle w:val="2"/>
            <w:numPr>
              <w:numId w:val="8"/>
            </w:numPr>
            <w:tabs>
              <w:tab w:val="clear" w:pos="756"/>
              <w:tab w:val="num" w:pos="360"/>
              <w:tab w:val="left" w:pos="426"/>
              <w:tab w:val="num" w:pos="720"/>
            </w:tabs>
            <w:ind w:left="720" w:firstLineChars="0" w:hanging="1498"/>
          </w:pPr>
        </w:pPrChange>
      </w:pPr>
      <w:bookmarkStart w:id="198" w:name="_Toc497257432"/>
      <w:r w:rsidRPr="00D86B81">
        <w:rPr>
          <w:rFonts w:ascii="仿宋" w:eastAsia="仿宋" w:hAnsi="仿宋"/>
        </w:rPr>
        <w:t>网络环境</w:t>
      </w:r>
      <w:bookmarkEnd w:id="198"/>
    </w:p>
    <w:p w14:paraId="1DA9E188"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sz w:val="24"/>
          <w:szCs w:val="24"/>
        </w:rPr>
        <w:t>网络支持同时会话数在5000以上，最大连接数不低于20000</w:t>
      </w:r>
      <w:r>
        <w:rPr>
          <w:rFonts w:ascii="仿宋" w:eastAsia="仿宋" w:hAnsi="仿宋" w:hint="eastAsia"/>
          <w:sz w:val="24"/>
          <w:szCs w:val="24"/>
        </w:rPr>
        <w:t>，</w:t>
      </w:r>
      <w:r w:rsidRPr="009140FD">
        <w:rPr>
          <w:rFonts w:ascii="仿宋" w:eastAsia="仿宋" w:hAnsi="仿宋"/>
          <w:sz w:val="24"/>
          <w:szCs w:val="24"/>
        </w:rPr>
        <w:t>需开放以下网络端口：</w:t>
      </w:r>
    </w:p>
    <w:p w14:paraId="193DE644"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hint="eastAsia"/>
          <w:sz w:val="24"/>
          <w:szCs w:val="24"/>
        </w:rPr>
        <w:t>21——FTP端口</w:t>
      </w:r>
    </w:p>
    <w:p w14:paraId="76B77998"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hint="eastAsia"/>
          <w:sz w:val="24"/>
          <w:szCs w:val="24"/>
        </w:rPr>
        <w:t>80——主业务访问端口</w:t>
      </w:r>
    </w:p>
    <w:p w14:paraId="77C0B394"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hint="eastAsia"/>
          <w:sz w:val="24"/>
          <w:szCs w:val="24"/>
        </w:rPr>
        <w:t>3389——远程桌面维护端口</w:t>
      </w:r>
    </w:p>
    <w:p w14:paraId="36B61C3E"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hint="eastAsia"/>
          <w:sz w:val="24"/>
          <w:szCs w:val="24"/>
        </w:rPr>
        <w:t>1521——数据库连接端口</w:t>
      </w:r>
    </w:p>
    <w:p w14:paraId="03664A86"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hint="eastAsia"/>
          <w:sz w:val="24"/>
          <w:szCs w:val="24"/>
        </w:rPr>
        <w:t>8089——附件上传端口</w:t>
      </w:r>
    </w:p>
    <w:p w14:paraId="06459B8C"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hint="eastAsia"/>
          <w:sz w:val="24"/>
          <w:szCs w:val="24"/>
        </w:rPr>
        <w:t>8586——消息提示端口</w:t>
      </w:r>
    </w:p>
    <w:p w14:paraId="376D0B6C" w14:textId="77777777" w:rsidR="003354F2" w:rsidRPr="00D86B81" w:rsidRDefault="003354F2">
      <w:pPr>
        <w:pStyle w:val="2"/>
        <w:numPr>
          <w:ilvl w:val="0"/>
          <w:numId w:val="5"/>
        </w:numPr>
        <w:tabs>
          <w:tab w:val="clear" w:pos="756"/>
          <w:tab w:val="left" w:pos="426"/>
        </w:tabs>
        <w:ind w:firstLineChars="0" w:hanging="1498"/>
        <w:rPr>
          <w:rFonts w:ascii="仿宋" w:eastAsia="仿宋" w:hAnsi="仿宋"/>
        </w:rPr>
        <w:pPrChange w:id="199" w:author="微软用户" w:date="2017-11-01T10:06:00Z">
          <w:pPr>
            <w:pStyle w:val="2"/>
            <w:numPr>
              <w:numId w:val="8"/>
            </w:numPr>
            <w:tabs>
              <w:tab w:val="clear" w:pos="756"/>
              <w:tab w:val="num" w:pos="360"/>
              <w:tab w:val="left" w:pos="426"/>
              <w:tab w:val="num" w:pos="720"/>
            </w:tabs>
            <w:ind w:left="720" w:firstLineChars="0" w:hanging="1498"/>
          </w:pPr>
        </w:pPrChange>
      </w:pPr>
      <w:bookmarkStart w:id="200" w:name="_Toc497257433"/>
      <w:r w:rsidRPr="00D86B81">
        <w:rPr>
          <w:rFonts w:ascii="仿宋" w:eastAsia="仿宋" w:hAnsi="仿宋"/>
        </w:rPr>
        <w:t>负载均衡</w:t>
      </w:r>
      <w:bookmarkEnd w:id="200"/>
    </w:p>
    <w:p w14:paraId="6D5C0599"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sz w:val="24"/>
          <w:szCs w:val="24"/>
        </w:rPr>
        <w:t>全省全部启用后会存在多个业务服务器分摊业务访问量，需要在业务服务器</w:t>
      </w:r>
      <w:r w:rsidRPr="009140FD">
        <w:rPr>
          <w:rFonts w:ascii="仿宋" w:eastAsia="仿宋" w:hAnsi="仿宋"/>
          <w:sz w:val="24"/>
          <w:szCs w:val="24"/>
        </w:rPr>
        <w:lastRenderedPageBreak/>
        <w:t>前端增加业务负载设备，端口需大于4个。</w:t>
      </w:r>
    </w:p>
    <w:p w14:paraId="7E4FB6D7"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sz w:val="24"/>
          <w:szCs w:val="24"/>
        </w:rPr>
        <w:t>如现有设备中无负载均衡设备可以采用省本级使用一个</w:t>
      </w:r>
      <w:proofErr w:type="spellStart"/>
      <w:r w:rsidRPr="009140FD">
        <w:rPr>
          <w:rFonts w:ascii="仿宋" w:eastAsia="仿宋" w:hAnsi="仿宋"/>
          <w:sz w:val="24"/>
          <w:szCs w:val="24"/>
        </w:rPr>
        <w:t>ip</w:t>
      </w:r>
      <w:proofErr w:type="spellEnd"/>
      <w:r w:rsidRPr="009140FD">
        <w:rPr>
          <w:rFonts w:ascii="仿宋" w:eastAsia="仿宋" w:hAnsi="仿宋"/>
          <w:sz w:val="24"/>
          <w:szCs w:val="24"/>
        </w:rPr>
        <w:t>地址，中级法院使用两个</w:t>
      </w:r>
      <w:proofErr w:type="spellStart"/>
      <w:r w:rsidRPr="009140FD">
        <w:rPr>
          <w:rFonts w:ascii="仿宋" w:eastAsia="仿宋" w:hAnsi="仿宋"/>
          <w:sz w:val="24"/>
          <w:szCs w:val="24"/>
        </w:rPr>
        <w:t>ip</w:t>
      </w:r>
      <w:proofErr w:type="spellEnd"/>
      <w:r w:rsidRPr="009140FD">
        <w:rPr>
          <w:rFonts w:ascii="仿宋" w:eastAsia="仿宋" w:hAnsi="仿宋"/>
          <w:sz w:val="24"/>
          <w:szCs w:val="24"/>
        </w:rPr>
        <w:t>地址，基层法院使用两个</w:t>
      </w:r>
      <w:proofErr w:type="spellStart"/>
      <w:r w:rsidRPr="009140FD">
        <w:rPr>
          <w:rFonts w:ascii="仿宋" w:eastAsia="仿宋" w:hAnsi="仿宋"/>
          <w:sz w:val="24"/>
          <w:szCs w:val="24"/>
        </w:rPr>
        <w:t>ip</w:t>
      </w:r>
      <w:proofErr w:type="spellEnd"/>
      <w:r w:rsidRPr="009140FD">
        <w:rPr>
          <w:rFonts w:ascii="仿宋" w:eastAsia="仿宋" w:hAnsi="仿宋"/>
          <w:sz w:val="24"/>
          <w:szCs w:val="24"/>
        </w:rPr>
        <w:t>地址的方式，人为将访问分流</w:t>
      </w:r>
      <w:r>
        <w:rPr>
          <w:rFonts w:ascii="仿宋" w:eastAsia="仿宋" w:hAnsi="仿宋" w:hint="eastAsia"/>
          <w:sz w:val="24"/>
          <w:szCs w:val="24"/>
        </w:rPr>
        <w:t>。</w:t>
      </w:r>
    </w:p>
    <w:p w14:paraId="53264479" w14:textId="77777777" w:rsidR="003354F2" w:rsidRPr="00D86B81" w:rsidRDefault="003354F2">
      <w:pPr>
        <w:pStyle w:val="2"/>
        <w:numPr>
          <w:ilvl w:val="0"/>
          <w:numId w:val="5"/>
        </w:numPr>
        <w:tabs>
          <w:tab w:val="clear" w:pos="756"/>
          <w:tab w:val="left" w:pos="426"/>
        </w:tabs>
        <w:ind w:firstLineChars="0" w:hanging="1498"/>
        <w:rPr>
          <w:rFonts w:ascii="仿宋" w:eastAsia="仿宋" w:hAnsi="仿宋"/>
        </w:rPr>
        <w:pPrChange w:id="201" w:author="微软用户" w:date="2017-11-01T10:06:00Z">
          <w:pPr>
            <w:pStyle w:val="2"/>
            <w:numPr>
              <w:numId w:val="8"/>
            </w:numPr>
            <w:tabs>
              <w:tab w:val="clear" w:pos="756"/>
              <w:tab w:val="num" w:pos="360"/>
              <w:tab w:val="left" w:pos="426"/>
              <w:tab w:val="num" w:pos="720"/>
            </w:tabs>
            <w:ind w:left="720" w:firstLineChars="0" w:hanging="1498"/>
          </w:pPr>
        </w:pPrChange>
      </w:pPr>
      <w:bookmarkStart w:id="202" w:name="_Toc497257434"/>
      <w:r w:rsidRPr="00D86B81">
        <w:rPr>
          <w:rFonts w:ascii="仿宋" w:eastAsia="仿宋" w:hAnsi="仿宋"/>
        </w:rPr>
        <w:t>业务服务器</w:t>
      </w:r>
      <w:bookmarkEnd w:id="202"/>
    </w:p>
    <w:p w14:paraId="7E1DC539"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sz w:val="24"/>
          <w:szCs w:val="24"/>
        </w:rPr>
        <w:t>数量：省本级需要1台，中级和基层上线后需要</w:t>
      </w:r>
      <w:del w:id="203" w:author="宋伟民" w:date="2017-11-01T11:37:00Z">
        <w:r w:rsidRPr="009140FD" w:rsidDel="00844831">
          <w:rPr>
            <w:rFonts w:ascii="仿宋" w:eastAsia="仿宋" w:hAnsi="仿宋"/>
            <w:sz w:val="24"/>
            <w:szCs w:val="24"/>
          </w:rPr>
          <w:delText>4</w:delText>
        </w:r>
      </w:del>
      <w:ins w:id="204" w:author="宋伟民" w:date="2017-11-01T11:37:00Z">
        <w:r w:rsidR="00844831">
          <w:rPr>
            <w:rFonts w:ascii="仿宋" w:eastAsia="仿宋" w:hAnsi="仿宋"/>
            <w:sz w:val="24"/>
            <w:szCs w:val="24"/>
          </w:rPr>
          <w:t>2</w:t>
        </w:r>
      </w:ins>
      <w:r w:rsidRPr="009140FD">
        <w:rPr>
          <w:rFonts w:ascii="仿宋" w:eastAsia="仿宋" w:hAnsi="仿宋"/>
          <w:sz w:val="24"/>
          <w:szCs w:val="24"/>
        </w:rPr>
        <w:t>台。</w:t>
      </w:r>
    </w:p>
    <w:p w14:paraId="572411CB"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sz w:val="24"/>
          <w:szCs w:val="24"/>
        </w:rPr>
        <w:t xml:space="preserve">两颗Intel Xeon E5系列处理器，8*8Gb内存,2*600Gb </w:t>
      </w:r>
      <w:proofErr w:type="spellStart"/>
      <w:r w:rsidRPr="009140FD">
        <w:rPr>
          <w:rFonts w:ascii="仿宋" w:eastAsia="仿宋" w:hAnsi="仿宋"/>
          <w:sz w:val="24"/>
          <w:szCs w:val="24"/>
        </w:rPr>
        <w:t>sas</w:t>
      </w:r>
      <w:proofErr w:type="spellEnd"/>
      <w:r w:rsidRPr="009140FD">
        <w:rPr>
          <w:rFonts w:ascii="仿宋" w:eastAsia="仿宋" w:hAnsi="仿宋"/>
          <w:sz w:val="24"/>
          <w:szCs w:val="24"/>
        </w:rPr>
        <w:t>硬盘，两个千兆网卡</w:t>
      </w:r>
    </w:p>
    <w:p w14:paraId="1DCB7CC7" w14:textId="77777777" w:rsidR="003354F2" w:rsidRPr="003354F2" w:rsidRDefault="003354F2" w:rsidP="003354F2">
      <w:pPr>
        <w:ind w:firstLineChars="202" w:firstLine="485"/>
        <w:rPr>
          <w:rFonts w:ascii="仿宋" w:eastAsia="仿宋" w:hAnsi="仿宋"/>
          <w:sz w:val="24"/>
          <w:szCs w:val="24"/>
        </w:rPr>
      </w:pPr>
      <w:r w:rsidRPr="003354F2">
        <w:rPr>
          <w:rFonts w:ascii="仿宋" w:eastAsia="仿宋" w:hAnsi="仿宋"/>
          <w:sz w:val="24"/>
          <w:szCs w:val="24"/>
        </w:rPr>
        <w:t>windows server2008 企业版 X64</w:t>
      </w:r>
    </w:p>
    <w:p w14:paraId="227EA494" w14:textId="77777777" w:rsidR="003354F2" w:rsidRPr="00D86B81" w:rsidRDefault="003354F2">
      <w:pPr>
        <w:pStyle w:val="2"/>
        <w:numPr>
          <w:ilvl w:val="0"/>
          <w:numId w:val="5"/>
        </w:numPr>
        <w:tabs>
          <w:tab w:val="clear" w:pos="756"/>
          <w:tab w:val="left" w:pos="426"/>
        </w:tabs>
        <w:ind w:firstLineChars="0" w:hanging="1498"/>
        <w:rPr>
          <w:rFonts w:ascii="仿宋" w:eastAsia="仿宋" w:hAnsi="仿宋"/>
        </w:rPr>
        <w:pPrChange w:id="205" w:author="微软用户" w:date="2017-11-01T10:06:00Z">
          <w:pPr>
            <w:pStyle w:val="2"/>
            <w:numPr>
              <w:numId w:val="8"/>
            </w:numPr>
            <w:tabs>
              <w:tab w:val="clear" w:pos="756"/>
              <w:tab w:val="num" w:pos="360"/>
              <w:tab w:val="left" w:pos="426"/>
              <w:tab w:val="num" w:pos="720"/>
            </w:tabs>
            <w:ind w:left="720" w:firstLineChars="0" w:hanging="1498"/>
          </w:pPr>
        </w:pPrChange>
      </w:pPr>
      <w:bookmarkStart w:id="206" w:name="_Toc497257435"/>
      <w:r w:rsidRPr="00D86B81">
        <w:rPr>
          <w:rFonts w:ascii="仿宋" w:eastAsia="仿宋" w:hAnsi="仿宋"/>
        </w:rPr>
        <w:t>文件服务器</w:t>
      </w:r>
      <w:bookmarkEnd w:id="206"/>
    </w:p>
    <w:p w14:paraId="6F7C83C6"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sz w:val="24"/>
          <w:szCs w:val="24"/>
        </w:rPr>
        <w:t>数量：1台，可选2台做双机热备。</w:t>
      </w:r>
    </w:p>
    <w:p w14:paraId="16D8441C"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sz w:val="24"/>
          <w:szCs w:val="24"/>
        </w:rPr>
        <w:t xml:space="preserve">一颗Intel Xeon E5系列处理器，8*4Gb内存,2*300Gb </w:t>
      </w:r>
      <w:proofErr w:type="spellStart"/>
      <w:r w:rsidRPr="009140FD">
        <w:rPr>
          <w:rFonts w:ascii="仿宋" w:eastAsia="仿宋" w:hAnsi="仿宋"/>
          <w:sz w:val="24"/>
          <w:szCs w:val="24"/>
        </w:rPr>
        <w:t>sas</w:t>
      </w:r>
      <w:proofErr w:type="spellEnd"/>
      <w:r w:rsidRPr="009140FD">
        <w:rPr>
          <w:rFonts w:ascii="仿宋" w:eastAsia="仿宋" w:hAnsi="仿宋"/>
          <w:sz w:val="24"/>
          <w:szCs w:val="24"/>
        </w:rPr>
        <w:t>硬盘，HBA卡8Gb，两个千兆网卡</w:t>
      </w:r>
    </w:p>
    <w:p w14:paraId="01B99F59" w14:textId="77777777" w:rsidR="003354F2" w:rsidRPr="003354F2" w:rsidRDefault="003354F2" w:rsidP="003354F2">
      <w:pPr>
        <w:ind w:firstLineChars="202" w:firstLine="485"/>
        <w:rPr>
          <w:rFonts w:ascii="仿宋" w:eastAsia="仿宋" w:hAnsi="仿宋"/>
          <w:sz w:val="24"/>
          <w:szCs w:val="24"/>
        </w:rPr>
      </w:pPr>
      <w:r w:rsidRPr="003354F2">
        <w:rPr>
          <w:rFonts w:ascii="仿宋" w:eastAsia="仿宋" w:hAnsi="仿宋"/>
          <w:sz w:val="24"/>
          <w:szCs w:val="24"/>
        </w:rPr>
        <w:t>windows server2008 企业版 X64</w:t>
      </w:r>
    </w:p>
    <w:p w14:paraId="4922BD26" w14:textId="77777777" w:rsidR="003354F2" w:rsidRPr="00D86B81" w:rsidRDefault="003354F2">
      <w:pPr>
        <w:pStyle w:val="2"/>
        <w:numPr>
          <w:ilvl w:val="0"/>
          <w:numId w:val="5"/>
        </w:numPr>
        <w:tabs>
          <w:tab w:val="clear" w:pos="756"/>
          <w:tab w:val="left" w:pos="426"/>
        </w:tabs>
        <w:ind w:firstLineChars="0" w:hanging="1498"/>
        <w:rPr>
          <w:rFonts w:ascii="仿宋" w:eastAsia="仿宋" w:hAnsi="仿宋"/>
        </w:rPr>
        <w:pPrChange w:id="207" w:author="微软用户" w:date="2017-11-01T10:06:00Z">
          <w:pPr>
            <w:pStyle w:val="2"/>
            <w:numPr>
              <w:numId w:val="8"/>
            </w:numPr>
            <w:tabs>
              <w:tab w:val="clear" w:pos="756"/>
              <w:tab w:val="num" w:pos="360"/>
              <w:tab w:val="left" w:pos="426"/>
              <w:tab w:val="num" w:pos="720"/>
            </w:tabs>
            <w:ind w:left="720" w:firstLineChars="0" w:hanging="1498"/>
          </w:pPr>
        </w:pPrChange>
      </w:pPr>
      <w:bookmarkStart w:id="208" w:name="_Toc497257436"/>
      <w:r w:rsidRPr="00D86B81">
        <w:rPr>
          <w:rFonts w:ascii="仿宋" w:eastAsia="仿宋" w:hAnsi="仿宋"/>
        </w:rPr>
        <w:t>数据库及服务器</w:t>
      </w:r>
      <w:bookmarkEnd w:id="208"/>
    </w:p>
    <w:p w14:paraId="54BF2DE7"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sz w:val="24"/>
          <w:szCs w:val="24"/>
        </w:rPr>
        <w:t>数量：1台，可选两台做RAC</w:t>
      </w:r>
    </w:p>
    <w:p w14:paraId="4550D241"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sz w:val="24"/>
          <w:szCs w:val="24"/>
        </w:rPr>
        <w:t xml:space="preserve">两颗Intel Xeon E5系列处理器，8*8Gb内存,2*300Gb </w:t>
      </w:r>
      <w:proofErr w:type="spellStart"/>
      <w:r w:rsidRPr="009140FD">
        <w:rPr>
          <w:rFonts w:ascii="仿宋" w:eastAsia="仿宋" w:hAnsi="仿宋"/>
          <w:sz w:val="24"/>
          <w:szCs w:val="24"/>
        </w:rPr>
        <w:t>sas</w:t>
      </w:r>
      <w:proofErr w:type="spellEnd"/>
      <w:r w:rsidRPr="009140FD">
        <w:rPr>
          <w:rFonts w:ascii="仿宋" w:eastAsia="仿宋" w:hAnsi="仿宋"/>
          <w:sz w:val="24"/>
          <w:szCs w:val="24"/>
        </w:rPr>
        <w:t>硬盘，HBA卡8Gb，两个千兆网卡</w:t>
      </w:r>
      <w:r w:rsidRPr="003354F2">
        <w:rPr>
          <w:rFonts w:ascii="仿宋" w:eastAsia="仿宋" w:hAnsi="仿宋"/>
          <w:sz w:val="24"/>
          <w:szCs w:val="24"/>
        </w:rPr>
        <w:t>windows server2008 企业版 X64或</w:t>
      </w:r>
      <w:proofErr w:type="spellStart"/>
      <w:r w:rsidRPr="003354F2">
        <w:rPr>
          <w:rFonts w:ascii="仿宋" w:eastAsia="仿宋" w:hAnsi="仿宋"/>
          <w:sz w:val="24"/>
          <w:szCs w:val="24"/>
        </w:rPr>
        <w:t>Redhatlinux</w:t>
      </w:r>
      <w:proofErr w:type="spellEnd"/>
      <w:r w:rsidRPr="003354F2">
        <w:rPr>
          <w:rFonts w:ascii="仿宋" w:eastAsia="仿宋" w:hAnsi="仿宋"/>
          <w:sz w:val="24"/>
          <w:szCs w:val="24"/>
        </w:rPr>
        <w:t xml:space="preserve"> 6.0以上版本</w:t>
      </w:r>
    </w:p>
    <w:p w14:paraId="489EF190" w14:textId="77777777" w:rsidR="003354F2" w:rsidRPr="003354F2" w:rsidRDefault="003354F2" w:rsidP="003354F2">
      <w:pPr>
        <w:ind w:firstLineChars="202" w:firstLine="485"/>
        <w:rPr>
          <w:rFonts w:ascii="仿宋" w:eastAsia="仿宋" w:hAnsi="仿宋"/>
          <w:sz w:val="24"/>
          <w:szCs w:val="24"/>
        </w:rPr>
      </w:pPr>
      <w:proofErr w:type="spellStart"/>
      <w:r w:rsidRPr="003354F2">
        <w:rPr>
          <w:rFonts w:ascii="仿宋" w:eastAsia="仿宋" w:hAnsi="仿宋"/>
          <w:sz w:val="24"/>
          <w:szCs w:val="24"/>
        </w:rPr>
        <w:t>oracl</w:t>
      </w:r>
      <w:proofErr w:type="spellEnd"/>
      <w:r w:rsidRPr="003354F2">
        <w:rPr>
          <w:rFonts w:ascii="仿宋" w:eastAsia="仿宋" w:hAnsi="仿宋"/>
          <w:sz w:val="24"/>
          <w:szCs w:val="24"/>
        </w:rPr>
        <w:t xml:space="preserve"> 11G</w:t>
      </w:r>
    </w:p>
    <w:p w14:paraId="14A5F503" w14:textId="77777777" w:rsidR="003354F2" w:rsidRPr="00D86B81" w:rsidRDefault="003354F2">
      <w:pPr>
        <w:pStyle w:val="2"/>
        <w:numPr>
          <w:ilvl w:val="0"/>
          <w:numId w:val="5"/>
        </w:numPr>
        <w:tabs>
          <w:tab w:val="clear" w:pos="756"/>
          <w:tab w:val="left" w:pos="426"/>
        </w:tabs>
        <w:ind w:firstLineChars="0" w:hanging="1498"/>
        <w:rPr>
          <w:rFonts w:ascii="仿宋" w:eastAsia="仿宋" w:hAnsi="仿宋"/>
        </w:rPr>
        <w:pPrChange w:id="209" w:author="微软用户" w:date="2017-11-01T10:06:00Z">
          <w:pPr>
            <w:pStyle w:val="2"/>
            <w:numPr>
              <w:numId w:val="8"/>
            </w:numPr>
            <w:tabs>
              <w:tab w:val="clear" w:pos="756"/>
              <w:tab w:val="num" w:pos="360"/>
              <w:tab w:val="left" w:pos="426"/>
              <w:tab w:val="num" w:pos="720"/>
            </w:tabs>
            <w:ind w:left="720" w:firstLineChars="0" w:hanging="1498"/>
          </w:pPr>
        </w:pPrChange>
      </w:pPr>
      <w:bookmarkStart w:id="210" w:name="_Toc497257437"/>
      <w:r w:rsidRPr="00D86B81">
        <w:rPr>
          <w:rFonts w:ascii="仿宋" w:eastAsia="仿宋" w:hAnsi="仿宋"/>
        </w:rPr>
        <w:t>存储</w:t>
      </w:r>
      <w:bookmarkEnd w:id="210"/>
    </w:p>
    <w:p w14:paraId="3DB52372"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sz w:val="24"/>
          <w:szCs w:val="24"/>
        </w:rPr>
        <w:t xml:space="preserve">数据库存储空间 </w:t>
      </w:r>
      <w:r w:rsidRPr="003354F2">
        <w:rPr>
          <w:rFonts w:ascii="Calibri" w:eastAsia="仿宋" w:hAnsi="Calibri" w:cs="Calibri"/>
          <w:sz w:val="24"/>
          <w:szCs w:val="24"/>
        </w:rPr>
        <w:t>   </w:t>
      </w:r>
      <w:r w:rsidRPr="009140FD">
        <w:rPr>
          <w:rFonts w:ascii="仿宋" w:eastAsia="仿宋" w:hAnsi="仿宋"/>
          <w:sz w:val="24"/>
          <w:szCs w:val="24"/>
        </w:rPr>
        <w:t>2T</w:t>
      </w:r>
    </w:p>
    <w:p w14:paraId="691D9E75"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sz w:val="24"/>
          <w:szCs w:val="24"/>
        </w:rPr>
        <w:t xml:space="preserve">文件存储空间 </w:t>
      </w:r>
      <w:r w:rsidRPr="003354F2">
        <w:rPr>
          <w:rFonts w:ascii="Calibri" w:eastAsia="仿宋" w:hAnsi="Calibri" w:cs="Calibri"/>
          <w:sz w:val="24"/>
          <w:szCs w:val="24"/>
        </w:rPr>
        <w:t>    </w:t>
      </w:r>
      <w:r w:rsidRPr="009140FD">
        <w:rPr>
          <w:rFonts w:ascii="仿宋" w:eastAsia="仿宋" w:hAnsi="仿宋"/>
          <w:sz w:val="24"/>
          <w:szCs w:val="24"/>
        </w:rPr>
        <w:t>10T</w:t>
      </w:r>
    </w:p>
    <w:p w14:paraId="3054EABC"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sz w:val="24"/>
          <w:szCs w:val="24"/>
        </w:rPr>
        <w:t xml:space="preserve">数据库备份存储空间 </w:t>
      </w:r>
      <w:r w:rsidRPr="003354F2">
        <w:rPr>
          <w:rFonts w:ascii="Calibri" w:eastAsia="仿宋" w:hAnsi="Calibri" w:cs="Calibri"/>
          <w:sz w:val="24"/>
          <w:szCs w:val="24"/>
        </w:rPr>
        <w:t> </w:t>
      </w:r>
      <w:r w:rsidRPr="009140FD">
        <w:rPr>
          <w:rFonts w:ascii="仿宋" w:eastAsia="仿宋" w:hAnsi="仿宋"/>
          <w:sz w:val="24"/>
          <w:szCs w:val="24"/>
        </w:rPr>
        <w:t xml:space="preserve">2T </w:t>
      </w:r>
      <w:r w:rsidRPr="003354F2">
        <w:rPr>
          <w:rFonts w:ascii="Calibri" w:eastAsia="仿宋" w:hAnsi="Calibri" w:cs="Calibri"/>
          <w:sz w:val="24"/>
          <w:szCs w:val="24"/>
        </w:rPr>
        <w:t> </w:t>
      </w:r>
    </w:p>
    <w:p w14:paraId="44BE0E48" w14:textId="77777777" w:rsidR="003354F2" w:rsidRPr="009140FD" w:rsidRDefault="003354F2" w:rsidP="003354F2">
      <w:pPr>
        <w:ind w:firstLineChars="202" w:firstLine="485"/>
        <w:rPr>
          <w:rFonts w:ascii="仿宋" w:eastAsia="仿宋" w:hAnsi="仿宋"/>
          <w:sz w:val="24"/>
          <w:szCs w:val="24"/>
        </w:rPr>
      </w:pPr>
      <w:r w:rsidRPr="009140FD">
        <w:rPr>
          <w:rFonts w:ascii="仿宋" w:eastAsia="仿宋" w:hAnsi="仿宋"/>
          <w:sz w:val="24"/>
          <w:szCs w:val="24"/>
        </w:rPr>
        <w:t xml:space="preserve">文件备份存储空间 </w:t>
      </w:r>
      <w:r w:rsidRPr="003354F2">
        <w:rPr>
          <w:rFonts w:ascii="Calibri" w:eastAsia="仿宋" w:hAnsi="Calibri" w:cs="Calibri"/>
          <w:sz w:val="24"/>
          <w:szCs w:val="24"/>
        </w:rPr>
        <w:t>  </w:t>
      </w:r>
      <w:r w:rsidRPr="009140FD">
        <w:rPr>
          <w:rFonts w:ascii="仿宋" w:eastAsia="仿宋" w:hAnsi="仿宋"/>
          <w:sz w:val="24"/>
          <w:szCs w:val="24"/>
        </w:rPr>
        <w:t>10T</w:t>
      </w:r>
    </w:p>
    <w:p w14:paraId="4A36ADC8" w14:textId="77777777" w:rsidR="003354F2" w:rsidRPr="00D86B81" w:rsidRDefault="003354F2">
      <w:pPr>
        <w:pStyle w:val="2"/>
        <w:numPr>
          <w:ilvl w:val="0"/>
          <w:numId w:val="5"/>
        </w:numPr>
        <w:tabs>
          <w:tab w:val="clear" w:pos="756"/>
          <w:tab w:val="left" w:pos="426"/>
        </w:tabs>
        <w:ind w:firstLineChars="0" w:hanging="1498"/>
        <w:rPr>
          <w:rFonts w:ascii="仿宋" w:eastAsia="仿宋" w:hAnsi="仿宋"/>
        </w:rPr>
        <w:pPrChange w:id="211" w:author="微软用户" w:date="2017-11-01T10:06:00Z">
          <w:pPr>
            <w:pStyle w:val="2"/>
            <w:numPr>
              <w:numId w:val="8"/>
            </w:numPr>
            <w:tabs>
              <w:tab w:val="clear" w:pos="756"/>
              <w:tab w:val="num" w:pos="360"/>
              <w:tab w:val="left" w:pos="426"/>
              <w:tab w:val="num" w:pos="720"/>
            </w:tabs>
            <w:ind w:left="720" w:firstLineChars="0" w:hanging="1498"/>
          </w:pPr>
        </w:pPrChange>
      </w:pPr>
      <w:bookmarkStart w:id="212" w:name="_Toc497257438"/>
      <w:r w:rsidRPr="00D86B81">
        <w:rPr>
          <w:rFonts w:ascii="仿宋" w:eastAsia="仿宋" w:hAnsi="仿宋"/>
        </w:rPr>
        <w:t>平台系统框架</w:t>
      </w:r>
      <w:bookmarkEnd w:id="212"/>
    </w:p>
    <w:p w14:paraId="2EB5B264" w14:textId="77777777" w:rsidR="003354F2" w:rsidRPr="003476BC" w:rsidRDefault="003354F2" w:rsidP="003354F2">
      <w:pPr>
        <w:ind w:firstLineChars="202" w:firstLine="485"/>
        <w:rPr>
          <w:rFonts w:ascii="仿宋" w:eastAsia="仿宋" w:hAnsi="仿宋"/>
          <w:sz w:val="24"/>
          <w:szCs w:val="24"/>
        </w:rPr>
      </w:pPr>
      <w:r w:rsidRPr="003476BC">
        <w:rPr>
          <w:rFonts w:ascii="仿宋" w:eastAsia="仿宋" w:hAnsi="仿宋" w:hint="eastAsia"/>
          <w:sz w:val="24"/>
          <w:szCs w:val="24"/>
        </w:rPr>
        <w:t>本图为系统针对</w:t>
      </w:r>
      <w:r w:rsidRPr="003476BC">
        <w:rPr>
          <w:rFonts w:ascii="仿宋" w:eastAsia="仿宋" w:hAnsi="仿宋"/>
          <w:sz w:val="24"/>
          <w:szCs w:val="24"/>
        </w:rPr>
        <w:t>四川省高院</w:t>
      </w:r>
      <w:r w:rsidRPr="003476BC">
        <w:rPr>
          <w:rFonts w:ascii="仿宋" w:eastAsia="仿宋" w:hAnsi="仿宋" w:hint="eastAsia"/>
          <w:sz w:val="24"/>
          <w:szCs w:val="24"/>
        </w:rPr>
        <w:t>胡架构图，</w:t>
      </w:r>
      <w:r w:rsidRPr="003476BC">
        <w:rPr>
          <w:rFonts w:ascii="仿宋" w:eastAsia="仿宋" w:hAnsi="仿宋"/>
          <w:sz w:val="24"/>
          <w:szCs w:val="24"/>
        </w:rPr>
        <w:t>仅供参考</w:t>
      </w:r>
      <w:r w:rsidR="00B37EB8">
        <w:rPr>
          <w:rFonts w:ascii="仿宋" w:eastAsia="仿宋" w:hAnsi="仿宋" w:hint="eastAsia"/>
          <w:sz w:val="24"/>
          <w:szCs w:val="24"/>
        </w:rPr>
        <w:t>：</w:t>
      </w:r>
    </w:p>
    <w:p w14:paraId="0B896CEA" w14:textId="77777777" w:rsidR="00E8262E" w:rsidRDefault="003354F2" w:rsidP="003354F2">
      <w:pPr>
        <w:ind w:firstLine="420"/>
        <w:rPr>
          <w:rFonts w:ascii="仿宋" w:eastAsia="仿宋" w:hAnsi="仿宋"/>
        </w:rPr>
        <w:sectPr w:rsidR="00E8262E" w:rsidSect="002B4995">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0"/>
          <w:cols w:space="425"/>
          <w:titlePg/>
          <w:docGrid w:type="lines" w:linePitch="312"/>
        </w:sectPr>
      </w:pPr>
      <w:r>
        <w:rPr>
          <w:rFonts w:ascii="仿宋" w:eastAsia="仿宋" w:hAnsi="仿宋"/>
          <w:noProof/>
        </w:rPr>
        <w:lastRenderedPageBreak/>
        <w:drawing>
          <wp:inline distT="0" distB="0" distL="0" distR="0" wp14:anchorId="08FA812D" wp14:editId="0D3A48E8">
            <wp:extent cx="4330460" cy="4472305"/>
            <wp:effectExtent l="0" t="0" r="0" b="4445"/>
            <wp:docPr id="5" name="图片 5" descr="C:\Users\lenovo\Desktop\系统框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系统框架.jpg"/>
                    <pic:cNvPicPr>
                      <a:picLocks noChangeAspect="1" noChangeArrowheads="1"/>
                    </pic:cNvPicPr>
                  </pic:nvPicPr>
                  <pic:blipFill>
                    <a:blip r:embed="rId18" cstate="print"/>
                    <a:srcRect/>
                    <a:stretch>
                      <a:fillRect/>
                    </a:stretch>
                  </pic:blipFill>
                  <pic:spPr bwMode="auto">
                    <a:xfrm>
                      <a:off x="0" y="0"/>
                      <a:ext cx="4360229" cy="4503049"/>
                    </a:xfrm>
                    <a:prstGeom prst="rect">
                      <a:avLst/>
                    </a:prstGeom>
                    <a:noFill/>
                    <a:ln w="9525">
                      <a:noFill/>
                      <a:miter lim="800000"/>
                      <a:headEnd/>
                      <a:tailEnd/>
                    </a:ln>
                  </pic:spPr>
                </pic:pic>
              </a:graphicData>
            </a:graphic>
          </wp:inline>
        </w:drawing>
      </w:r>
      <w:r>
        <w:rPr>
          <w:rFonts w:ascii="仿宋" w:eastAsia="仿宋" w:hAnsi="仿宋"/>
        </w:rPr>
        <w:br w:type="page"/>
      </w:r>
    </w:p>
    <w:p w14:paraId="32240488" w14:textId="77777777" w:rsidR="00E216F6" w:rsidRDefault="003F62D9" w:rsidP="005C768E">
      <w:pPr>
        <w:pStyle w:val="1"/>
        <w:numPr>
          <w:ilvl w:val="0"/>
          <w:numId w:val="1"/>
        </w:numPr>
        <w:spacing w:line="240" w:lineRule="auto"/>
        <w:ind w:firstLineChars="1013" w:firstLine="3242"/>
        <w:rPr>
          <w:rFonts w:ascii="仿宋" w:eastAsia="仿宋" w:hAnsi="仿宋"/>
          <w:szCs w:val="32"/>
        </w:rPr>
      </w:pPr>
      <w:bookmarkStart w:id="213" w:name="_Toc497257439"/>
      <w:r w:rsidRPr="003328A6">
        <w:rPr>
          <w:rFonts w:ascii="仿宋" w:eastAsia="仿宋" w:hAnsi="仿宋" w:hint="eastAsia"/>
          <w:szCs w:val="32"/>
        </w:rPr>
        <w:lastRenderedPageBreak/>
        <w:t>系统建设概算</w:t>
      </w:r>
      <w:bookmarkEnd w:id="213"/>
    </w:p>
    <w:p w14:paraId="2ACE9FBD" w14:textId="77777777" w:rsidR="00E8262E" w:rsidRDefault="009125BE">
      <w:pPr>
        <w:pStyle w:val="2"/>
        <w:numPr>
          <w:ilvl w:val="0"/>
          <w:numId w:val="4"/>
        </w:numPr>
        <w:tabs>
          <w:tab w:val="clear" w:pos="756"/>
          <w:tab w:val="left" w:pos="426"/>
        </w:tabs>
        <w:ind w:firstLineChars="0"/>
        <w:rPr>
          <w:rFonts w:ascii="仿宋" w:eastAsia="仿宋" w:hAnsi="仿宋"/>
          <w:sz w:val="30"/>
          <w:szCs w:val="30"/>
        </w:rPr>
        <w:pPrChange w:id="214" w:author="微软用户" w:date="2017-11-01T10:06:00Z">
          <w:pPr>
            <w:pStyle w:val="2"/>
            <w:numPr>
              <w:numId w:val="9"/>
            </w:numPr>
            <w:tabs>
              <w:tab w:val="clear" w:pos="756"/>
              <w:tab w:val="num" w:pos="360"/>
              <w:tab w:val="left" w:pos="426"/>
              <w:tab w:val="num" w:pos="720"/>
            </w:tabs>
            <w:ind w:left="720" w:firstLineChars="0" w:hanging="720"/>
          </w:pPr>
        </w:pPrChange>
      </w:pPr>
      <w:bookmarkStart w:id="215" w:name="_Toc497257440"/>
      <w:r w:rsidRPr="009125BE">
        <w:rPr>
          <w:rFonts w:ascii="仿宋" w:eastAsia="仿宋" w:hAnsi="仿宋" w:hint="eastAsia"/>
          <w:sz w:val="30"/>
          <w:szCs w:val="30"/>
        </w:rPr>
        <w:t>系统</w:t>
      </w:r>
      <w:r w:rsidRPr="009125BE">
        <w:rPr>
          <w:rFonts w:ascii="仿宋" w:eastAsia="仿宋" w:hAnsi="仿宋"/>
          <w:sz w:val="30"/>
          <w:szCs w:val="30"/>
        </w:rPr>
        <w:t>建设预算总表</w:t>
      </w:r>
      <w:bookmarkEnd w:id="215"/>
    </w:p>
    <w:tbl>
      <w:tblPr>
        <w:tblW w:w="14620" w:type="dxa"/>
        <w:tblInd w:w="385" w:type="dxa"/>
        <w:tblLook w:val="04A0" w:firstRow="1" w:lastRow="0" w:firstColumn="1" w:lastColumn="0" w:noHBand="0" w:noVBand="1"/>
      </w:tblPr>
      <w:tblGrid>
        <w:gridCol w:w="1860"/>
        <w:gridCol w:w="2560"/>
        <w:gridCol w:w="1780"/>
        <w:gridCol w:w="1400"/>
        <w:gridCol w:w="1366"/>
        <w:gridCol w:w="1701"/>
        <w:gridCol w:w="2268"/>
        <w:gridCol w:w="1685"/>
      </w:tblGrid>
      <w:tr w:rsidR="00F932BB" w:rsidRPr="00F932BB" w14:paraId="598F08F8" w14:textId="77777777" w:rsidTr="004F783D">
        <w:trPr>
          <w:trHeight w:val="617"/>
        </w:trPr>
        <w:tc>
          <w:tcPr>
            <w:tcW w:w="14620" w:type="dxa"/>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3D2D054" w14:textId="77777777" w:rsidR="00F932BB" w:rsidRPr="004F783D" w:rsidRDefault="00F932BB" w:rsidP="004F783D">
            <w:pPr>
              <w:widowControl/>
              <w:spacing w:line="320" w:lineRule="exact"/>
              <w:ind w:firstLineChars="0" w:firstLine="0"/>
              <w:jc w:val="center"/>
              <w:rPr>
                <w:rFonts w:ascii="黑体" w:eastAsia="黑体" w:hAnsi="黑体" w:cs="宋体"/>
                <w:b/>
                <w:bCs/>
                <w:kern w:val="0"/>
                <w:sz w:val="24"/>
                <w:szCs w:val="24"/>
              </w:rPr>
            </w:pPr>
            <w:r w:rsidRPr="004F783D">
              <w:rPr>
                <w:rFonts w:ascii="黑体" w:eastAsia="黑体" w:hAnsi="黑体" w:cs="宋体" w:hint="eastAsia"/>
                <w:b/>
                <w:bCs/>
                <w:kern w:val="0"/>
                <w:sz w:val="24"/>
                <w:szCs w:val="24"/>
              </w:rPr>
              <w:t>宁夏回族自治区司法行政综合管理系统实施部署、培训、运维报价</w:t>
            </w:r>
            <w:r w:rsidR="001D2488" w:rsidRPr="004F783D">
              <w:rPr>
                <w:rFonts w:ascii="黑体" w:eastAsia="黑体" w:hAnsi="黑体" w:cs="宋体" w:hint="eastAsia"/>
                <w:b/>
                <w:bCs/>
                <w:kern w:val="0"/>
                <w:sz w:val="24"/>
                <w:szCs w:val="24"/>
              </w:rPr>
              <w:t>预算</w:t>
            </w:r>
            <w:r w:rsidRPr="004F783D">
              <w:rPr>
                <w:rFonts w:ascii="黑体" w:eastAsia="黑体" w:hAnsi="黑体" w:cs="宋体" w:hint="eastAsia"/>
                <w:b/>
                <w:bCs/>
                <w:kern w:val="0"/>
                <w:sz w:val="24"/>
                <w:szCs w:val="24"/>
              </w:rPr>
              <w:t>（全省</w:t>
            </w:r>
            <w:r w:rsidR="004F783D" w:rsidRPr="004F783D">
              <w:rPr>
                <w:rFonts w:ascii="黑体" w:eastAsia="黑体" w:hAnsi="黑体" w:cs="宋体" w:hint="eastAsia"/>
                <w:b/>
                <w:bCs/>
                <w:kern w:val="0"/>
                <w:sz w:val="24"/>
                <w:szCs w:val="24"/>
              </w:rPr>
              <w:t>共计</w:t>
            </w:r>
            <w:r w:rsidRPr="004F783D">
              <w:rPr>
                <w:rFonts w:ascii="黑体" w:eastAsia="黑体" w:hAnsi="黑体" w:cs="宋体" w:hint="eastAsia"/>
                <w:b/>
                <w:bCs/>
                <w:kern w:val="0"/>
                <w:sz w:val="24"/>
                <w:szCs w:val="24"/>
              </w:rPr>
              <w:t>29家</w:t>
            </w:r>
            <w:r w:rsidR="004F783D" w:rsidRPr="004F783D">
              <w:rPr>
                <w:rFonts w:ascii="黑体" w:eastAsia="黑体" w:hAnsi="黑体" w:cs="宋体" w:hint="eastAsia"/>
                <w:b/>
                <w:bCs/>
                <w:kern w:val="0"/>
                <w:sz w:val="24"/>
                <w:szCs w:val="24"/>
              </w:rPr>
              <w:t>人民法院，其中1家高级人民法院、5家中级人民法院、23家基层人民法院</w:t>
            </w:r>
            <w:r w:rsidRPr="004F783D">
              <w:rPr>
                <w:rFonts w:ascii="黑体" w:eastAsia="黑体" w:hAnsi="黑体" w:cs="宋体" w:hint="eastAsia"/>
                <w:b/>
                <w:bCs/>
                <w:kern w:val="0"/>
                <w:sz w:val="24"/>
                <w:szCs w:val="24"/>
              </w:rPr>
              <w:t>）</w:t>
            </w:r>
          </w:p>
        </w:tc>
      </w:tr>
      <w:tr w:rsidR="00F932BB" w:rsidRPr="00F932BB" w14:paraId="367E6037" w14:textId="77777777" w:rsidTr="007A2C7A">
        <w:trPr>
          <w:trHeight w:val="570"/>
        </w:trPr>
        <w:tc>
          <w:tcPr>
            <w:tcW w:w="1860" w:type="dxa"/>
            <w:tcBorders>
              <w:top w:val="nil"/>
              <w:left w:val="single" w:sz="4" w:space="0" w:color="auto"/>
              <w:bottom w:val="single" w:sz="4" w:space="0" w:color="auto"/>
              <w:right w:val="single" w:sz="4" w:space="0" w:color="auto"/>
            </w:tcBorders>
            <w:shd w:val="clear" w:color="000000" w:fill="FFFFFF"/>
            <w:vAlign w:val="center"/>
            <w:hideMark/>
          </w:tcPr>
          <w:p w14:paraId="5F5805DB" w14:textId="77777777" w:rsidR="00F932BB" w:rsidRPr="00F932BB" w:rsidRDefault="00F932BB" w:rsidP="004F783D">
            <w:pPr>
              <w:widowControl/>
              <w:spacing w:line="240" w:lineRule="exact"/>
              <w:ind w:firstLineChars="0" w:firstLine="0"/>
              <w:jc w:val="center"/>
              <w:rPr>
                <w:rFonts w:ascii="黑体" w:eastAsia="黑体" w:hAnsi="黑体" w:cs="宋体"/>
                <w:kern w:val="0"/>
                <w:sz w:val="24"/>
                <w:szCs w:val="24"/>
              </w:rPr>
            </w:pPr>
            <w:r w:rsidRPr="00F932BB">
              <w:rPr>
                <w:rFonts w:ascii="黑体" w:eastAsia="黑体" w:hAnsi="黑体" w:cs="宋体" w:hint="eastAsia"/>
                <w:kern w:val="0"/>
                <w:sz w:val="24"/>
                <w:szCs w:val="24"/>
              </w:rPr>
              <w:t>项目分期</w:t>
            </w:r>
          </w:p>
        </w:tc>
        <w:tc>
          <w:tcPr>
            <w:tcW w:w="2560" w:type="dxa"/>
            <w:tcBorders>
              <w:top w:val="nil"/>
              <w:left w:val="nil"/>
              <w:bottom w:val="single" w:sz="4" w:space="0" w:color="auto"/>
              <w:right w:val="single" w:sz="4" w:space="0" w:color="auto"/>
            </w:tcBorders>
            <w:shd w:val="clear" w:color="000000" w:fill="FFFFFF"/>
            <w:vAlign w:val="center"/>
            <w:hideMark/>
          </w:tcPr>
          <w:p w14:paraId="4EE594C0" w14:textId="77777777" w:rsidR="00F932BB" w:rsidRPr="00F932BB" w:rsidRDefault="00F932BB" w:rsidP="004F783D">
            <w:pPr>
              <w:widowControl/>
              <w:spacing w:line="240" w:lineRule="exact"/>
              <w:ind w:firstLineChars="0" w:firstLine="0"/>
              <w:jc w:val="center"/>
              <w:rPr>
                <w:rFonts w:ascii="黑体" w:eastAsia="黑体" w:hAnsi="黑体" w:cs="宋体"/>
                <w:kern w:val="0"/>
                <w:sz w:val="24"/>
                <w:szCs w:val="24"/>
              </w:rPr>
            </w:pPr>
            <w:r w:rsidRPr="00F932BB">
              <w:rPr>
                <w:rFonts w:ascii="黑体" w:eastAsia="黑体" w:hAnsi="黑体" w:cs="宋体" w:hint="eastAsia"/>
                <w:kern w:val="0"/>
                <w:sz w:val="24"/>
                <w:szCs w:val="24"/>
              </w:rPr>
              <w:t>名称</w:t>
            </w:r>
          </w:p>
        </w:tc>
        <w:tc>
          <w:tcPr>
            <w:tcW w:w="1780" w:type="dxa"/>
            <w:tcBorders>
              <w:top w:val="nil"/>
              <w:left w:val="nil"/>
              <w:bottom w:val="single" w:sz="4" w:space="0" w:color="auto"/>
              <w:right w:val="single" w:sz="4" w:space="0" w:color="auto"/>
            </w:tcBorders>
            <w:shd w:val="clear" w:color="000000" w:fill="FFFFFF"/>
            <w:vAlign w:val="center"/>
            <w:hideMark/>
          </w:tcPr>
          <w:p w14:paraId="58885CB2" w14:textId="77777777" w:rsidR="00F932BB" w:rsidRPr="00F932BB" w:rsidRDefault="00F932BB" w:rsidP="004F783D">
            <w:pPr>
              <w:widowControl/>
              <w:spacing w:line="240" w:lineRule="exact"/>
              <w:ind w:firstLineChars="0" w:firstLine="0"/>
              <w:jc w:val="center"/>
              <w:rPr>
                <w:rFonts w:ascii="黑体" w:eastAsia="黑体" w:hAnsi="黑体" w:cs="宋体"/>
                <w:kern w:val="0"/>
                <w:sz w:val="24"/>
                <w:szCs w:val="24"/>
              </w:rPr>
            </w:pPr>
            <w:r w:rsidRPr="00F932BB">
              <w:rPr>
                <w:rFonts w:ascii="黑体" w:eastAsia="黑体" w:hAnsi="黑体" w:cs="宋体" w:hint="eastAsia"/>
                <w:kern w:val="0"/>
                <w:sz w:val="24"/>
                <w:szCs w:val="24"/>
              </w:rPr>
              <w:t>软件价格</w:t>
            </w:r>
            <w:r w:rsidRPr="00F932BB">
              <w:rPr>
                <w:rFonts w:ascii="黑体" w:eastAsia="黑体" w:hAnsi="黑体" w:cs="宋体" w:hint="eastAsia"/>
                <w:kern w:val="0"/>
                <w:sz w:val="24"/>
                <w:szCs w:val="24"/>
              </w:rPr>
              <w:br/>
              <w:t>(赠送)</w:t>
            </w:r>
          </w:p>
        </w:tc>
        <w:tc>
          <w:tcPr>
            <w:tcW w:w="1400" w:type="dxa"/>
            <w:tcBorders>
              <w:top w:val="nil"/>
              <w:left w:val="nil"/>
              <w:bottom w:val="single" w:sz="4" w:space="0" w:color="auto"/>
              <w:right w:val="single" w:sz="4" w:space="0" w:color="auto"/>
            </w:tcBorders>
            <w:shd w:val="clear" w:color="000000" w:fill="FFFFFF"/>
            <w:vAlign w:val="center"/>
            <w:hideMark/>
          </w:tcPr>
          <w:p w14:paraId="0258F56E" w14:textId="77777777" w:rsidR="00F932BB" w:rsidRPr="00F932BB" w:rsidRDefault="00F932BB" w:rsidP="004F783D">
            <w:pPr>
              <w:widowControl/>
              <w:spacing w:line="240" w:lineRule="exact"/>
              <w:ind w:firstLineChars="0" w:firstLine="0"/>
              <w:jc w:val="center"/>
              <w:rPr>
                <w:rFonts w:ascii="黑体" w:eastAsia="黑体" w:hAnsi="黑体" w:cs="宋体"/>
                <w:kern w:val="0"/>
                <w:sz w:val="24"/>
                <w:szCs w:val="24"/>
              </w:rPr>
            </w:pPr>
            <w:r w:rsidRPr="00F932BB">
              <w:rPr>
                <w:rFonts w:ascii="黑体" w:eastAsia="黑体" w:hAnsi="黑体" w:cs="宋体" w:hint="eastAsia"/>
                <w:kern w:val="0"/>
                <w:sz w:val="24"/>
                <w:szCs w:val="24"/>
              </w:rPr>
              <w:t>金额（省本级）</w:t>
            </w:r>
          </w:p>
        </w:tc>
        <w:tc>
          <w:tcPr>
            <w:tcW w:w="1366" w:type="dxa"/>
            <w:tcBorders>
              <w:top w:val="nil"/>
              <w:left w:val="nil"/>
              <w:bottom w:val="single" w:sz="4" w:space="0" w:color="auto"/>
              <w:right w:val="single" w:sz="4" w:space="0" w:color="auto"/>
            </w:tcBorders>
            <w:shd w:val="clear" w:color="000000" w:fill="FFFFFF"/>
            <w:vAlign w:val="center"/>
            <w:hideMark/>
          </w:tcPr>
          <w:p w14:paraId="29CC2B7E" w14:textId="77777777" w:rsidR="00F932BB" w:rsidRPr="00F932BB" w:rsidRDefault="00F932BB" w:rsidP="004F783D">
            <w:pPr>
              <w:widowControl/>
              <w:spacing w:line="240" w:lineRule="exact"/>
              <w:ind w:firstLineChars="0" w:firstLine="0"/>
              <w:jc w:val="center"/>
              <w:rPr>
                <w:rFonts w:ascii="黑体" w:eastAsia="黑体" w:hAnsi="黑体" w:cs="宋体"/>
                <w:kern w:val="0"/>
                <w:sz w:val="24"/>
                <w:szCs w:val="24"/>
              </w:rPr>
            </w:pPr>
            <w:r w:rsidRPr="00F932BB">
              <w:rPr>
                <w:rFonts w:ascii="黑体" w:eastAsia="黑体" w:hAnsi="黑体" w:cs="宋体" w:hint="eastAsia"/>
                <w:kern w:val="0"/>
                <w:sz w:val="24"/>
                <w:szCs w:val="24"/>
              </w:rPr>
              <w:t>全省推广（中院）</w:t>
            </w:r>
          </w:p>
        </w:tc>
        <w:tc>
          <w:tcPr>
            <w:tcW w:w="1701" w:type="dxa"/>
            <w:tcBorders>
              <w:top w:val="nil"/>
              <w:left w:val="nil"/>
              <w:bottom w:val="single" w:sz="4" w:space="0" w:color="auto"/>
              <w:right w:val="single" w:sz="4" w:space="0" w:color="auto"/>
            </w:tcBorders>
            <w:shd w:val="clear" w:color="000000" w:fill="FFFFFF"/>
            <w:vAlign w:val="center"/>
            <w:hideMark/>
          </w:tcPr>
          <w:p w14:paraId="18AD52E6" w14:textId="77777777" w:rsidR="00F932BB" w:rsidRPr="00F932BB" w:rsidRDefault="00F932BB" w:rsidP="004F783D">
            <w:pPr>
              <w:widowControl/>
              <w:spacing w:line="240" w:lineRule="exact"/>
              <w:ind w:firstLineChars="0" w:firstLine="0"/>
              <w:jc w:val="center"/>
              <w:rPr>
                <w:rFonts w:ascii="黑体" w:eastAsia="黑体" w:hAnsi="黑体" w:cs="宋体"/>
                <w:kern w:val="0"/>
                <w:sz w:val="24"/>
                <w:szCs w:val="24"/>
              </w:rPr>
            </w:pPr>
            <w:r w:rsidRPr="00F932BB">
              <w:rPr>
                <w:rFonts w:ascii="黑体" w:eastAsia="黑体" w:hAnsi="黑体" w:cs="宋体" w:hint="eastAsia"/>
                <w:kern w:val="0"/>
                <w:sz w:val="24"/>
                <w:szCs w:val="24"/>
              </w:rPr>
              <w:t>全省推广（基层法院）</w:t>
            </w:r>
          </w:p>
        </w:tc>
        <w:tc>
          <w:tcPr>
            <w:tcW w:w="2268" w:type="dxa"/>
            <w:tcBorders>
              <w:top w:val="nil"/>
              <w:left w:val="nil"/>
              <w:bottom w:val="single" w:sz="4" w:space="0" w:color="auto"/>
              <w:right w:val="single" w:sz="4" w:space="0" w:color="auto"/>
            </w:tcBorders>
            <w:shd w:val="clear" w:color="000000" w:fill="FFFFFF"/>
            <w:vAlign w:val="center"/>
            <w:hideMark/>
          </w:tcPr>
          <w:p w14:paraId="4C520F08" w14:textId="77777777" w:rsidR="00F932BB" w:rsidRPr="00F932BB" w:rsidRDefault="00F932BB" w:rsidP="004F783D">
            <w:pPr>
              <w:widowControl/>
              <w:spacing w:line="240" w:lineRule="exact"/>
              <w:ind w:firstLineChars="0" w:firstLine="0"/>
              <w:jc w:val="center"/>
              <w:rPr>
                <w:rFonts w:ascii="黑体" w:eastAsia="黑体" w:hAnsi="黑体" w:cs="宋体"/>
                <w:kern w:val="0"/>
                <w:sz w:val="24"/>
                <w:szCs w:val="24"/>
              </w:rPr>
            </w:pPr>
            <w:r w:rsidRPr="00F932BB">
              <w:rPr>
                <w:rFonts w:ascii="黑体" w:eastAsia="黑体" w:hAnsi="黑体" w:cs="宋体" w:hint="eastAsia"/>
                <w:kern w:val="0"/>
                <w:sz w:val="24"/>
                <w:szCs w:val="24"/>
              </w:rPr>
              <w:t>测算单位数</w:t>
            </w:r>
          </w:p>
        </w:tc>
        <w:tc>
          <w:tcPr>
            <w:tcW w:w="1685" w:type="dxa"/>
            <w:tcBorders>
              <w:top w:val="nil"/>
              <w:left w:val="nil"/>
              <w:bottom w:val="single" w:sz="4" w:space="0" w:color="auto"/>
              <w:right w:val="single" w:sz="4" w:space="0" w:color="auto"/>
            </w:tcBorders>
            <w:shd w:val="clear" w:color="000000" w:fill="FFFFFF"/>
            <w:vAlign w:val="center"/>
            <w:hideMark/>
          </w:tcPr>
          <w:p w14:paraId="031778B5" w14:textId="77777777" w:rsidR="00F932BB" w:rsidRPr="00F932BB" w:rsidRDefault="00F932BB" w:rsidP="004F783D">
            <w:pPr>
              <w:widowControl/>
              <w:spacing w:line="240" w:lineRule="exact"/>
              <w:ind w:firstLineChars="0" w:firstLine="0"/>
              <w:jc w:val="center"/>
              <w:rPr>
                <w:rFonts w:ascii="黑体" w:eastAsia="黑体" w:hAnsi="黑体" w:cs="宋体"/>
                <w:kern w:val="0"/>
                <w:sz w:val="24"/>
                <w:szCs w:val="24"/>
              </w:rPr>
            </w:pPr>
            <w:r w:rsidRPr="00F932BB">
              <w:rPr>
                <w:rFonts w:ascii="黑体" w:eastAsia="黑体" w:hAnsi="黑体" w:cs="宋体" w:hint="eastAsia"/>
                <w:kern w:val="0"/>
                <w:sz w:val="24"/>
                <w:szCs w:val="24"/>
              </w:rPr>
              <w:t>合计（元）</w:t>
            </w:r>
          </w:p>
        </w:tc>
      </w:tr>
      <w:tr w:rsidR="00F932BB" w:rsidRPr="00F932BB" w14:paraId="7ACFD58F" w14:textId="77777777" w:rsidTr="007A2C7A">
        <w:trPr>
          <w:trHeight w:val="285"/>
        </w:trPr>
        <w:tc>
          <w:tcPr>
            <w:tcW w:w="186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93DFB1F" w14:textId="77777777" w:rsidR="00F932BB" w:rsidRPr="007A2C7A" w:rsidRDefault="00F932BB" w:rsidP="00F932BB">
            <w:pPr>
              <w:widowControl/>
              <w:spacing w:line="240" w:lineRule="auto"/>
              <w:ind w:firstLineChars="0" w:firstLine="0"/>
              <w:jc w:val="center"/>
              <w:rPr>
                <w:rFonts w:ascii="黑体" w:eastAsia="黑体" w:hAnsi="黑体" w:cs="宋体"/>
                <w:color w:val="000000"/>
                <w:kern w:val="0"/>
                <w:sz w:val="24"/>
                <w:szCs w:val="24"/>
              </w:rPr>
            </w:pPr>
            <w:r w:rsidRPr="007A2C7A">
              <w:rPr>
                <w:rFonts w:ascii="黑体" w:eastAsia="黑体" w:hAnsi="黑体" w:cs="宋体" w:hint="eastAsia"/>
                <w:color w:val="000000"/>
                <w:kern w:val="0"/>
                <w:sz w:val="24"/>
                <w:szCs w:val="24"/>
              </w:rPr>
              <w:t>一期</w:t>
            </w:r>
          </w:p>
        </w:tc>
        <w:tc>
          <w:tcPr>
            <w:tcW w:w="2560" w:type="dxa"/>
            <w:tcBorders>
              <w:top w:val="nil"/>
              <w:left w:val="nil"/>
              <w:bottom w:val="single" w:sz="4" w:space="0" w:color="auto"/>
              <w:right w:val="single" w:sz="4" w:space="0" w:color="auto"/>
            </w:tcBorders>
            <w:shd w:val="clear" w:color="000000" w:fill="FFFFFF"/>
            <w:noWrap/>
            <w:vAlign w:val="center"/>
            <w:hideMark/>
          </w:tcPr>
          <w:p w14:paraId="49D79646" w14:textId="77777777" w:rsidR="00F932BB" w:rsidRPr="00F932BB" w:rsidRDefault="00F932BB" w:rsidP="00F932BB">
            <w:pPr>
              <w:widowControl/>
              <w:spacing w:line="240" w:lineRule="auto"/>
              <w:ind w:firstLineChars="0" w:firstLine="0"/>
              <w:jc w:val="left"/>
              <w:rPr>
                <w:rFonts w:ascii="黑体" w:eastAsia="黑体" w:hAnsi="黑体" w:cs="宋体"/>
                <w:color w:val="000000"/>
                <w:kern w:val="0"/>
                <w:sz w:val="24"/>
                <w:szCs w:val="24"/>
              </w:rPr>
            </w:pPr>
            <w:r w:rsidRPr="00F932BB">
              <w:rPr>
                <w:rFonts w:ascii="黑体" w:eastAsia="黑体" w:hAnsi="黑体" w:cs="宋体" w:hint="eastAsia"/>
                <w:color w:val="000000"/>
                <w:kern w:val="0"/>
                <w:sz w:val="24"/>
                <w:szCs w:val="24"/>
              </w:rPr>
              <w:t>一、基础平台</w:t>
            </w:r>
          </w:p>
        </w:tc>
        <w:tc>
          <w:tcPr>
            <w:tcW w:w="1780" w:type="dxa"/>
            <w:tcBorders>
              <w:top w:val="nil"/>
              <w:left w:val="nil"/>
              <w:bottom w:val="single" w:sz="4" w:space="0" w:color="auto"/>
              <w:right w:val="single" w:sz="4" w:space="0" w:color="auto"/>
            </w:tcBorders>
            <w:shd w:val="clear" w:color="000000" w:fill="FFFFFF"/>
            <w:noWrap/>
            <w:vAlign w:val="center"/>
            <w:hideMark/>
          </w:tcPr>
          <w:p w14:paraId="6EACD63E" w14:textId="77777777" w:rsidR="00F932BB" w:rsidRPr="007A2C7A" w:rsidRDefault="00F932BB" w:rsidP="00F932BB">
            <w:pPr>
              <w:widowControl/>
              <w:spacing w:line="240" w:lineRule="auto"/>
              <w:ind w:firstLineChars="0" w:firstLine="0"/>
              <w:jc w:val="center"/>
              <w:rPr>
                <w:rFonts w:ascii="黑体" w:eastAsia="黑体" w:hAnsi="黑体" w:cs="宋体"/>
                <w:color w:val="000000"/>
                <w:kern w:val="0"/>
                <w:sz w:val="22"/>
                <w:szCs w:val="22"/>
              </w:rPr>
            </w:pPr>
            <w:r w:rsidRPr="007A2C7A">
              <w:rPr>
                <w:rFonts w:ascii="黑体" w:eastAsia="黑体" w:hAnsi="黑体" w:cs="宋体" w:hint="eastAsia"/>
                <w:color w:val="000000"/>
                <w:kern w:val="0"/>
                <w:sz w:val="22"/>
                <w:szCs w:val="22"/>
              </w:rPr>
              <w:t xml:space="preserve">350,000.00 </w:t>
            </w:r>
          </w:p>
        </w:tc>
        <w:tc>
          <w:tcPr>
            <w:tcW w:w="14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7A3E80E"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563,200.00</w:t>
            </w:r>
          </w:p>
        </w:tc>
        <w:tc>
          <w:tcPr>
            <w:tcW w:w="1366"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60A51B3"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24,000.00</w:t>
            </w:r>
          </w:p>
        </w:tc>
        <w:tc>
          <w:tcPr>
            <w:tcW w:w="1701"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34ED4088"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14,400.00</w:t>
            </w:r>
          </w:p>
        </w:tc>
        <w:tc>
          <w:tcPr>
            <w:tcW w:w="2268" w:type="dxa"/>
            <w:tcBorders>
              <w:top w:val="nil"/>
              <w:left w:val="nil"/>
              <w:bottom w:val="single" w:sz="4" w:space="0" w:color="auto"/>
              <w:right w:val="single" w:sz="4" w:space="0" w:color="auto"/>
            </w:tcBorders>
            <w:shd w:val="clear" w:color="000000" w:fill="FFFFFF"/>
            <w:noWrap/>
            <w:vAlign w:val="center"/>
            <w:hideMark/>
          </w:tcPr>
          <w:p w14:paraId="0CD16897" w14:textId="77777777" w:rsidR="00F932BB" w:rsidRPr="007A2C7A" w:rsidRDefault="00F932BB" w:rsidP="00F932BB">
            <w:pPr>
              <w:widowControl/>
              <w:spacing w:line="240" w:lineRule="auto"/>
              <w:ind w:firstLineChars="0" w:firstLine="0"/>
              <w:jc w:val="center"/>
              <w:rPr>
                <w:rFonts w:ascii="黑体" w:eastAsia="黑体" w:hAnsi="黑体" w:cs="宋体"/>
                <w:kern w:val="0"/>
                <w:sz w:val="24"/>
                <w:szCs w:val="24"/>
              </w:rPr>
            </w:pPr>
            <w:r w:rsidRPr="007A2C7A">
              <w:rPr>
                <w:rFonts w:ascii="黑体" w:eastAsia="黑体" w:hAnsi="黑体" w:cs="宋体" w:hint="eastAsia"/>
                <w:kern w:val="0"/>
                <w:sz w:val="24"/>
                <w:szCs w:val="24"/>
              </w:rPr>
              <w:t>1</w:t>
            </w:r>
            <w:r w:rsidR="0073510D" w:rsidRPr="007A2C7A">
              <w:rPr>
                <w:rFonts w:ascii="黑体" w:eastAsia="黑体" w:hAnsi="黑体" w:cs="宋体" w:hint="eastAsia"/>
                <w:kern w:val="0"/>
                <w:sz w:val="24"/>
                <w:szCs w:val="24"/>
              </w:rPr>
              <w:t>家</w:t>
            </w:r>
            <w:r w:rsidR="0073510D" w:rsidRPr="007A2C7A">
              <w:rPr>
                <w:rFonts w:ascii="黑体" w:eastAsia="黑体" w:hAnsi="黑体" w:cs="宋体"/>
                <w:kern w:val="0"/>
                <w:sz w:val="24"/>
                <w:szCs w:val="24"/>
              </w:rPr>
              <w:t>高</w:t>
            </w:r>
            <w:r w:rsidR="0073510D" w:rsidRPr="007A2C7A">
              <w:rPr>
                <w:rFonts w:ascii="黑体" w:eastAsia="黑体" w:hAnsi="黑体" w:cs="宋体" w:hint="eastAsia"/>
                <w:kern w:val="0"/>
                <w:sz w:val="24"/>
                <w:szCs w:val="24"/>
              </w:rPr>
              <w:t>级人民</w:t>
            </w:r>
            <w:r w:rsidR="0073510D" w:rsidRPr="007A2C7A">
              <w:rPr>
                <w:rFonts w:ascii="黑体" w:eastAsia="黑体" w:hAnsi="黑体" w:cs="宋体"/>
                <w:kern w:val="0"/>
                <w:sz w:val="24"/>
                <w:szCs w:val="24"/>
              </w:rPr>
              <w:t>法院</w:t>
            </w:r>
          </w:p>
        </w:tc>
        <w:tc>
          <w:tcPr>
            <w:tcW w:w="1685" w:type="dxa"/>
            <w:tcBorders>
              <w:top w:val="nil"/>
              <w:left w:val="nil"/>
              <w:bottom w:val="single" w:sz="4" w:space="0" w:color="auto"/>
              <w:right w:val="single" w:sz="4" w:space="0" w:color="auto"/>
            </w:tcBorders>
            <w:shd w:val="clear" w:color="000000" w:fill="FFFFFF"/>
            <w:noWrap/>
            <w:vAlign w:val="center"/>
            <w:hideMark/>
          </w:tcPr>
          <w:p w14:paraId="58A631C2" w14:textId="77777777" w:rsidR="00F932BB" w:rsidRPr="007A2C7A" w:rsidRDefault="00F932BB" w:rsidP="00F932BB">
            <w:pPr>
              <w:widowControl/>
              <w:spacing w:line="240" w:lineRule="auto"/>
              <w:ind w:firstLineChars="0" w:firstLine="0"/>
              <w:jc w:val="right"/>
              <w:rPr>
                <w:rFonts w:ascii="黑体" w:eastAsia="黑体" w:hAnsi="黑体" w:cs="宋体"/>
                <w:kern w:val="0"/>
                <w:sz w:val="22"/>
                <w:szCs w:val="22"/>
              </w:rPr>
            </w:pPr>
            <w:r w:rsidRPr="007A2C7A">
              <w:rPr>
                <w:rFonts w:ascii="黑体" w:eastAsia="黑体" w:hAnsi="黑体" w:cs="宋体" w:hint="eastAsia"/>
                <w:kern w:val="0"/>
                <w:sz w:val="22"/>
                <w:szCs w:val="22"/>
              </w:rPr>
              <w:t xml:space="preserve">563,200.00 </w:t>
            </w:r>
          </w:p>
        </w:tc>
      </w:tr>
      <w:tr w:rsidR="00F932BB" w:rsidRPr="00F932BB" w14:paraId="118EB575" w14:textId="77777777" w:rsidTr="007A2C7A">
        <w:trPr>
          <w:trHeight w:val="285"/>
        </w:trPr>
        <w:tc>
          <w:tcPr>
            <w:tcW w:w="1860" w:type="dxa"/>
            <w:vMerge/>
            <w:tcBorders>
              <w:top w:val="nil"/>
              <w:left w:val="single" w:sz="4" w:space="0" w:color="auto"/>
              <w:bottom w:val="single" w:sz="4" w:space="0" w:color="auto"/>
              <w:right w:val="single" w:sz="4" w:space="0" w:color="auto"/>
            </w:tcBorders>
            <w:vAlign w:val="center"/>
            <w:hideMark/>
          </w:tcPr>
          <w:p w14:paraId="1240D958" w14:textId="77777777" w:rsidR="00F932BB" w:rsidRPr="007A2C7A" w:rsidRDefault="00F932BB" w:rsidP="00F932BB">
            <w:pPr>
              <w:widowControl/>
              <w:spacing w:line="240" w:lineRule="auto"/>
              <w:ind w:firstLineChars="0" w:firstLine="0"/>
              <w:jc w:val="left"/>
              <w:rPr>
                <w:rFonts w:ascii="黑体" w:eastAsia="黑体" w:hAnsi="黑体" w:cs="宋体"/>
                <w:color w:val="000000"/>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14:paraId="5CDECB53" w14:textId="77777777" w:rsidR="00F932BB" w:rsidRPr="00F932BB" w:rsidRDefault="00F932BB" w:rsidP="00F932BB">
            <w:pPr>
              <w:widowControl/>
              <w:spacing w:line="240" w:lineRule="auto"/>
              <w:ind w:firstLineChars="0" w:firstLine="0"/>
              <w:jc w:val="left"/>
              <w:rPr>
                <w:rFonts w:ascii="黑体" w:eastAsia="黑体" w:hAnsi="黑体" w:cs="宋体"/>
                <w:color w:val="000000"/>
                <w:kern w:val="0"/>
                <w:sz w:val="24"/>
                <w:szCs w:val="24"/>
              </w:rPr>
            </w:pPr>
            <w:r w:rsidRPr="00F932BB">
              <w:rPr>
                <w:rFonts w:ascii="黑体" w:eastAsia="黑体" w:hAnsi="黑体" w:cs="宋体" w:hint="eastAsia"/>
                <w:color w:val="000000"/>
                <w:kern w:val="0"/>
                <w:sz w:val="24"/>
                <w:szCs w:val="24"/>
              </w:rPr>
              <w:t>二、预算管理</w:t>
            </w:r>
          </w:p>
        </w:tc>
        <w:tc>
          <w:tcPr>
            <w:tcW w:w="1780" w:type="dxa"/>
            <w:tcBorders>
              <w:top w:val="nil"/>
              <w:left w:val="nil"/>
              <w:bottom w:val="single" w:sz="4" w:space="0" w:color="auto"/>
              <w:right w:val="single" w:sz="4" w:space="0" w:color="auto"/>
            </w:tcBorders>
            <w:shd w:val="clear" w:color="000000" w:fill="FFFFFF"/>
            <w:noWrap/>
            <w:vAlign w:val="center"/>
            <w:hideMark/>
          </w:tcPr>
          <w:p w14:paraId="6A2B1E7E" w14:textId="77777777" w:rsidR="00F932BB" w:rsidRPr="007A2C7A" w:rsidRDefault="00F932BB" w:rsidP="00F932BB">
            <w:pPr>
              <w:widowControl/>
              <w:spacing w:line="240" w:lineRule="auto"/>
              <w:ind w:firstLineChars="0" w:firstLine="0"/>
              <w:jc w:val="center"/>
              <w:rPr>
                <w:rFonts w:ascii="黑体" w:eastAsia="黑体" w:hAnsi="黑体" w:cs="宋体"/>
                <w:color w:val="000000"/>
                <w:kern w:val="0"/>
                <w:sz w:val="22"/>
                <w:szCs w:val="22"/>
              </w:rPr>
            </w:pPr>
            <w:r w:rsidRPr="007A2C7A">
              <w:rPr>
                <w:rFonts w:ascii="黑体" w:eastAsia="黑体" w:hAnsi="黑体" w:cs="宋体" w:hint="eastAsia"/>
                <w:color w:val="000000"/>
                <w:kern w:val="0"/>
                <w:sz w:val="22"/>
                <w:szCs w:val="22"/>
              </w:rPr>
              <w:t xml:space="preserve">200,000.00 </w:t>
            </w:r>
          </w:p>
        </w:tc>
        <w:tc>
          <w:tcPr>
            <w:tcW w:w="1400" w:type="dxa"/>
            <w:vMerge/>
            <w:tcBorders>
              <w:top w:val="nil"/>
              <w:left w:val="single" w:sz="4" w:space="0" w:color="auto"/>
              <w:bottom w:val="single" w:sz="4" w:space="0" w:color="auto"/>
              <w:right w:val="single" w:sz="4" w:space="0" w:color="auto"/>
            </w:tcBorders>
            <w:vAlign w:val="center"/>
            <w:hideMark/>
          </w:tcPr>
          <w:p w14:paraId="133DC4D5"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1366" w:type="dxa"/>
            <w:vMerge/>
            <w:tcBorders>
              <w:top w:val="nil"/>
              <w:left w:val="single" w:sz="4" w:space="0" w:color="auto"/>
              <w:bottom w:val="single" w:sz="4" w:space="0" w:color="auto"/>
              <w:right w:val="single" w:sz="4" w:space="0" w:color="auto"/>
            </w:tcBorders>
            <w:vAlign w:val="center"/>
            <w:hideMark/>
          </w:tcPr>
          <w:p w14:paraId="43B4D8ED"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1701" w:type="dxa"/>
            <w:vMerge/>
            <w:tcBorders>
              <w:top w:val="nil"/>
              <w:left w:val="single" w:sz="4" w:space="0" w:color="auto"/>
              <w:bottom w:val="single" w:sz="4" w:space="0" w:color="000000"/>
              <w:right w:val="single" w:sz="4" w:space="0" w:color="auto"/>
            </w:tcBorders>
            <w:vAlign w:val="center"/>
            <w:hideMark/>
          </w:tcPr>
          <w:p w14:paraId="0BF2C2C2"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2268" w:type="dxa"/>
            <w:tcBorders>
              <w:top w:val="nil"/>
              <w:left w:val="nil"/>
              <w:bottom w:val="single" w:sz="4" w:space="0" w:color="auto"/>
              <w:right w:val="single" w:sz="4" w:space="0" w:color="auto"/>
            </w:tcBorders>
            <w:shd w:val="clear" w:color="000000" w:fill="FFFFFF"/>
            <w:noWrap/>
            <w:vAlign w:val="center"/>
            <w:hideMark/>
          </w:tcPr>
          <w:p w14:paraId="7B264AF7" w14:textId="77777777" w:rsidR="00F932BB" w:rsidRPr="007A2C7A" w:rsidRDefault="00F932BB" w:rsidP="00F932BB">
            <w:pPr>
              <w:widowControl/>
              <w:spacing w:line="240" w:lineRule="auto"/>
              <w:ind w:firstLineChars="0" w:firstLine="0"/>
              <w:jc w:val="center"/>
              <w:rPr>
                <w:rFonts w:ascii="黑体" w:eastAsia="黑体" w:hAnsi="黑体" w:cs="宋体"/>
                <w:kern w:val="0"/>
                <w:sz w:val="24"/>
                <w:szCs w:val="24"/>
              </w:rPr>
            </w:pPr>
            <w:r w:rsidRPr="007A2C7A">
              <w:rPr>
                <w:rFonts w:ascii="黑体" w:eastAsia="黑体" w:hAnsi="黑体" w:cs="宋体" w:hint="eastAsia"/>
                <w:kern w:val="0"/>
                <w:sz w:val="24"/>
                <w:szCs w:val="24"/>
              </w:rPr>
              <w:t>5</w:t>
            </w:r>
            <w:r w:rsidR="0073510D" w:rsidRPr="007A2C7A">
              <w:rPr>
                <w:rFonts w:ascii="黑体" w:eastAsia="黑体" w:hAnsi="黑体" w:cs="宋体" w:hint="eastAsia"/>
                <w:kern w:val="0"/>
                <w:sz w:val="24"/>
                <w:szCs w:val="24"/>
              </w:rPr>
              <w:t>家</w:t>
            </w:r>
            <w:r w:rsidR="0073510D" w:rsidRPr="007A2C7A">
              <w:rPr>
                <w:rFonts w:ascii="黑体" w:eastAsia="黑体" w:hAnsi="黑体" w:cs="宋体"/>
                <w:kern w:val="0"/>
                <w:sz w:val="24"/>
                <w:szCs w:val="24"/>
              </w:rPr>
              <w:t>中级人民法院</w:t>
            </w:r>
          </w:p>
        </w:tc>
        <w:tc>
          <w:tcPr>
            <w:tcW w:w="1685" w:type="dxa"/>
            <w:tcBorders>
              <w:top w:val="nil"/>
              <w:left w:val="nil"/>
              <w:bottom w:val="single" w:sz="4" w:space="0" w:color="auto"/>
              <w:right w:val="single" w:sz="4" w:space="0" w:color="auto"/>
            </w:tcBorders>
            <w:shd w:val="clear" w:color="000000" w:fill="FFFFFF"/>
            <w:noWrap/>
            <w:vAlign w:val="center"/>
            <w:hideMark/>
          </w:tcPr>
          <w:p w14:paraId="0716D24E" w14:textId="77777777" w:rsidR="00F932BB" w:rsidRPr="007A2C7A" w:rsidRDefault="00F932BB" w:rsidP="00F932BB">
            <w:pPr>
              <w:widowControl/>
              <w:spacing w:line="240" w:lineRule="auto"/>
              <w:ind w:firstLineChars="0" w:firstLine="0"/>
              <w:jc w:val="right"/>
              <w:rPr>
                <w:rFonts w:ascii="黑体" w:eastAsia="黑体" w:hAnsi="黑体" w:cs="宋体"/>
                <w:kern w:val="0"/>
                <w:sz w:val="22"/>
                <w:szCs w:val="22"/>
              </w:rPr>
            </w:pPr>
            <w:r w:rsidRPr="007A2C7A">
              <w:rPr>
                <w:rFonts w:ascii="黑体" w:eastAsia="黑体" w:hAnsi="黑体" w:cs="宋体" w:hint="eastAsia"/>
                <w:kern w:val="0"/>
                <w:sz w:val="22"/>
                <w:szCs w:val="22"/>
              </w:rPr>
              <w:t xml:space="preserve">120,000.00 </w:t>
            </w:r>
          </w:p>
        </w:tc>
      </w:tr>
      <w:tr w:rsidR="00F932BB" w:rsidRPr="00F932BB" w14:paraId="6C210319" w14:textId="77777777" w:rsidTr="007A2C7A">
        <w:trPr>
          <w:trHeight w:val="285"/>
        </w:trPr>
        <w:tc>
          <w:tcPr>
            <w:tcW w:w="1860" w:type="dxa"/>
            <w:vMerge/>
            <w:tcBorders>
              <w:top w:val="nil"/>
              <w:left w:val="single" w:sz="4" w:space="0" w:color="auto"/>
              <w:bottom w:val="single" w:sz="4" w:space="0" w:color="auto"/>
              <w:right w:val="single" w:sz="4" w:space="0" w:color="auto"/>
            </w:tcBorders>
            <w:vAlign w:val="center"/>
            <w:hideMark/>
          </w:tcPr>
          <w:p w14:paraId="2AD4090B" w14:textId="77777777" w:rsidR="00F932BB" w:rsidRPr="007A2C7A" w:rsidRDefault="00F932BB" w:rsidP="00F932BB">
            <w:pPr>
              <w:widowControl/>
              <w:spacing w:line="240" w:lineRule="auto"/>
              <w:ind w:firstLineChars="0" w:firstLine="0"/>
              <w:jc w:val="left"/>
              <w:rPr>
                <w:rFonts w:ascii="黑体" w:eastAsia="黑体" w:hAnsi="黑体" w:cs="宋体"/>
                <w:color w:val="000000"/>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14:paraId="236BC609" w14:textId="77777777" w:rsidR="00F932BB" w:rsidRPr="00F932BB" w:rsidRDefault="00F932BB" w:rsidP="00F932BB">
            <w:pPr>
              <w:widowControl/>
              <w:spacing w:line="240" w:lineRule="auto"/>
              <w:ind w:firstLineChars="0" w:firstLine="0"/>
              <w:jc w:val="left"/>
              <w:rPr>
                <w:rFonts w:ascii="黑体" w:eastAsia="黑体" w:hAnsi="黑体" w:cs="宋体"/>
                <w:color w:val="000000"/>
                <w:kern w:val="0"/>
                <w:sz w:val="24"/>
                <w:szCs w:val="24"/>
              </w:rPr>
            </w:pPr>
            <w:r w:rsidRPr="00F932BB">
              <w:rPr>
                <w:rFonts w:ascii="黑体" w:eastAsia="黑体" w:hAnsi="黑体" w:cs="宋体" w:hint="eastAsia"/>
                <w:color w:val="000000"/>
                <w:kern w:val="0"/>
                <w:sz w:val="24"/>
                <w:szCs w:val="24"/>
              </w:rPr>
              <w:t>三、财务管理</w:t>
            </w:r>
          </w:p>
        </w:tc>
        <w:tc>
          <w:tcPr>
            <w:tcW w:w="1780" w:type="dxa"/>
            <w:tcBorders>
              <w:top w:val="nil"/>
              <w:left w:val="nil"/>
              <w:bottom w:val="single" w:sz="4" w:space="0" w:color="auto"/>
              <w:right w:val="single" w:sz="4" w:space="0" w:color="auto"/>
            </w:tcBorders>
            <w:shd w:val="clear" w:color="000000" w:fill="FFFFFF"/>
            <w:noWrap/>
            <w:vAlign w:val="center"/>
            <w:hideMark/>
          </w:tcPr>
          <w:p w14:paraId="78991557" w14:textId="77777777" w:rsidR="00F932BB" w:rsidRPr="007A2C7A" w:rsidRDefault="00F932BB" w:rsidP="00F932BB">
            <w:pPr>
              <w:widowControl/>
              <w:spacing w:line="240" w:lineRule="auto"/>
              <w:ind w:firstLineChars="0" w:firstLine="0"/>
              <w:jc w:val="center"/>
              <w:rPr>
                <w:rFonts w:ascii="黑体" w:eastAsia="黑体" w:hAnsi="黑体" w:cs="宋体"/>
                <w:color w:val="000000"/>
                <w:kern w:val="0"/>
                <w:sz w:val="22"/>
                <w:szCs w:val="22"/>
              </w:rPr>
            </w:pPr>
            <w:r w:rsidRPr="007A2C7A">
              <w:rPr>
                <w:rFonts w:ascii="黑体" w:eastAsia="黑体" w:hAnsi="黑体" w:cs="宋体" w:hint="eastAsia"/>
                <w:color w:val="000000"/>
                <w:kern w:val="0"/>
                <w:sz w:val="22"/>
                <w:szCs w:val="22"/>
              </w:rPr>
              <w:t xml:space="preserve">300,000.00 </w:t>
            </w:r>
          </w:p>
        </w:tc>
        <w:tc>
          <w:tcPr>
            <w:tcW w:w="1400" w:type="dxa"/>
            <w:vMerge/>
            <w:tcBorders>
              <w:top w:val="nil"/>
              <w:left w:val="single" w:sz="4" w:space="0" w:color="auto"/>
              <w:bottom w:val="single" w:sz="4" w:space="0" w:color="auto"/>
              <w:right w:val="single" w:sz="4" w:space="0" w:color="auto"/>
            </w:tcBorders>
            <w:vAlign w:val="center"/>
            <w:hideMark/>
          </w:tcPr>
          <w:p w14:paraId="23D4B526"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1366" w:type="dxa"/>
            <w:vMerge/>
            <w:tcBorders>
              <w:top w:val="nil"/>
              <w:left w:val="single" w:sz="4" w:space="0" w:color="auto"/>
              <w:bottom w:val="single" w:sz="4" w:space="0" w:color="auto"/>
              <w:right w:val="single" w:sz="4" w:space="0" w:color="auto"/>
            </w:tcBorders>
            <w:vAlign w:val="center"/>
            <w:hideMark/>
          </w:tcPr>
          <w:p w14:paraId="3236471A"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1701" w:type="dxa"/>
            <w:vMerge/>
            <w:tcBorders>
              <w:top w:val="nil"/>
              <w:left w:val="single" w:sz="4" w:space="0" w:color="auto"/>
              <w:bottom w:val="single" w:sz="4" w:space="0" w:color="000000"/>
              <w:right w:val="single" w:sz="4" w:space="0" w:color="auto"/>
            </w:tcBorders>
            <w:vAlign w:val="center"/>
            <w:hideMark/>
          </w:tcPr>
          <w:p w14:paraId="6752712E"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2268" w:type="dxa"/>
            <w:tcBorders>
              <w:top w:val="nil"/>
              <w:left w:val="nil"/>
              <w:bottom w:val="single" w:sz="4" w:space="0" w:color="auto"/>
              <w:right w:val="single" w:sz="4" w:space="0" w:color="auto"/>
            </w:tcBorders>
            <w:shd w:val="clear" w:color="000000" w:fill="FFFFFF"/>
            <w:noWrap/>
            <w:vAlign w:val="center"/>
            <w:hideMark/>
          </w:tcPr>
          <w:p w14:paraId="60CCEF84" w14:textId="77777777" w:rsidR="00F932BB" w:rsidRPr="007A2C7A" w:rsidRDefault="00F932BB" w:rsidP="00F932BB">
            <w:pPr>
              <w:widowControl/>
              <w:spacing w:line="240" w:lineRule="auto"/>
              <w:ind w:firstLineChars="0" w:firstLine="0"/>
              <w:jc w:val="center"/>
              <w:rPr>
                <w:rFonts w:ascii="黑体" w:eastAsia="黑体" w:hAnsi="黑体" w:cs="宋体"/>
                <w:kern w:val="0"/>
                <w:sz w:val="24"/>
                <w:szCs w:val="24"/>
              </w:rPr>
            </w:pPr>
            <w:r w:rsidRPr="007A2C7A">
              <w:rPr>
                <w:rFonts w:ascii="黑体" w:eastAsia="黑体" w:hAnsi="黑体" w:cs="宋体" w:hint="eastAsia"/>
                <w:kern w:val="0"/>
                <w:sz w:val="24"/>
                <w:szCs w:val="24"/>
              </w:rPr>
              <w:t>23</w:t>
            </w:r>
            <w:r w:rsidR="0073510D" w:rsidRPr="007A2C7A">
              <w:rPr>
                <w:rFonts w:ascii="黑体" w:eastAsia="黑体" w:hAnsi="黑体" w:cs="宋体" w:hint="eastAsia"/>
                <w:kern w:val="0"/>
                <w:sz w:val="24"/>
                <w:szCs w:val="24"/>
              </w:rPr>
              <w:t>家</w:t>
            </w:r>
            <w:r w:rsidR="0073510D" w:rsidRPr="007A2C7A">
              <w:rPr>
                <w:rFonts w:ascii="黑体" w:eastAsia="黑体" w:hAnsi="黑体" w:cs="宋体"/>
                <w:kern w:val="0"/>
                <w:sz w:val="24"/>
                <w:szCs w:val="24"/>
              </w:rPr>
              <w:t>基层人民法院</w:t>
            </w:r>
          </w:p>
        </w:tc>
        <w:tc>
          <w:tcPr>
            <w:tcW w:w="1685" w:type="dxa"/>
            <w:tcBorders>
              <w:top w:val="nil"/>
              <w:left w:val="nil"/>
              <w:bottom w:val="single" w:sz="4" w:space="0" w:color="auto"/>
              <w:right w:val="single" w:sz="4" w:space="0" w:color="auto"/>
            </w:tcBorders>
            <w:shd w:val="clear" w:color="000000" w:fill="FFFFFF"/>
            <w:noWrap/>
            <w:vAlign w:val="center"/>
            <w:hideMark/>
          </w:tcPr>
          <w:p w14:paraId="310D73D2" w14:textId="77777777" w:rsidR="00F932BB" w:rsidRPr="007A2C7A" w:rsidRDefault="00F932BB" w:rsidP="00F932BB">
            <w:pPr>
              <w:widowControl/>
              <w:spacing w:line="240" w:lineRule="auto"/>
              <w:ind w:firstLineChars="0" w:firstLine="0"/>
              <w:jc w:val="right"/>
              <w:rPr>
                <w:rFonts w:ascii="黑体" w:eastAsia="黑体" w:hAnsi="黑体" w:cs="宋体"/>
                <w:kern w:val="0"/>
                <w:sz w:val="22"/>
                <w:szCs w:val="22"/>
              </w:rPr>
            </w:pPr>
            <w:r w:rsidRPr="007A2C7A">
              <w:rPr>
                <w:rFonts w:ascii="黑体" w:eastAsia="黑体" w:hAnsi="黑体" w:cs="宋体" w:hint="eastAsia"/>
                <w:kern w:val="0"/>
                <w:sz w:val="22"/>
                <w:szCs w:val="22"/>
              </w:rPr>
              <w:t xml:space="preserve">331,200.00 </w:t>
            </w:r>
          </w:p>
        </w:tc>
      </w:tr>
      <w:tr w:rsidR="00F932BB" w:rsidRPr="00F932BB" w14:paraId="49BDE3D5" w14:textId="77777777" w:rsidTr="007A2C7A">
        <w:trPr>
          <w:trHeight w:val="285"/>
        </w:trPr>
        <w:tc>
          <w:tcPr>
            <w:tcW w:w="1860" w:type="dxa"/>
            <w:vMerge/>
            <w:tcBorders>
              <w:top w:val="nil"/>
              <w:left w:val="single" w:sz="4" w:space="0" w:color="auto"/>
              <w:bottom w:val="single" w:sz="4" w:space="0" w:color="auto"/>
              <w:right w:val="single" w:sz="4" w:space="0" w:color="auto"/>
            </w:tcBorders>
            <w:vAlign w:val="center"/>
            <w:hideMark/>
          </w:tcPr>
          <w:p w14:paraId="4980BEAF" w14:textId="77777777" w:rsidR="00F932BB" w:rsidRPr="007A2C7A" w:rsidRDefault="00F932BB" w:rsidP="00F932BB">
            <w:pPr>
              <w:widowControl/>
              <w:spacing w:line="240" w:lineRule="auto"/>
              <w:ind w:firstLineChars="0" w:firstLine="0"/>
              <w:jc w:val="left"/>
              <w:rPr>
                <w:rFonts w:ascii="黑体" w:eastAsia="黑体" w:hAnsi="黑体" w:cs="宋体"/>
                <w:color w:val="000000"/>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14:paraId="6B2008ED" w14:textId="77777777" w:rsidR="00F932BB" w:rsidRPr="00F932BB" w:rsidRDefault="00F932BB" w:rsidP="00F932BB">
            <w:pPr>
              <w:widowControl/>
              <w:spacing w:line="240" w:lineRule="auto"/>
              <w:ind w:firstLineChars="0" w:firstLine="0"/>
              <w:jc w:val="left"/>
              <w:rPr>
                <w:rFonts w:ascii="黑体" w:eastAsia="黑体" w:hAnsi="黑体" w:cs="宋体"/>
                <w:color w:val="000000"/>
                <w:kern w:val="0"/>
                <w:sz w:val="24"/>
                <w:szCs w:val="24"/>
              </w:rPr>
            </w:pPr>
            <w:r w:rsidRPr="00F932BB">
              <w:rPr>
                <w:rFonts w:ascii="黑体" w:eastAsia="黑体" w:hAnsi="黑体" w:cs="宋体" w:hint="eastAsia"/>
                <w:color w:val="000000"/>
                <w:kern w:val="0"/>
                <w:sz w:val="24"/>
                <w:szCs w:val="24"/>
              </w:rPr>
              <w:t>四、会计核算</w:t>
            </w:r>
          </w:p>
        </w:tc>
        <w:tc>
          <w:tcPr>
            <w:tcW w:w="1780" w:type="dxa"/>
            <w:tcBorders>
              <w:top w:val="nil"/>
              <w:left w:val="nil"/>
              <w:bottom w:val="single" w:sz="4" w:space="0" w:color="auto"/>
              <w:right w:val="single" w:sz="4" w:space="0" w:color="auto"/>
            </w:tcBorders>
            <w:shd w:val="clear" w:color="000000" w:fill="FFFFFF"/>
            <w:noWrap/>
            <w:vAlign w:val="center"/>
            <w:hideMark/>
          </w:tcPr>
          <w:p w14:paraId="470365A2" w14:textId="77777777" w:rsidR="00F932BB" w:rsidRPr="007A2C7A" w:rsidRDefault="00F932BB" w:rsidP="00F932BB">
            <w:pPr>
              <w:widowControl/>
              <w:spacing w:line="240" w:lineRule="auto"/>
              <w:ind w:firstLineChars="0" w:firstLine="0"/>
              <w:jc w:val="center"/>
              <w:rPr>
                <w:rFonts w:ascii="黑体" w:eastAsia="黑体" w:hAnsi="黑体" w:cs="宋体"/>
                <w:color w:val="000000"/>
                <w:kern w:val="0"/>
                <w:sz w:val="22"/>
                <w:szCs w:val="22"/>
              </w:rPr>
            </w:pPr>
            <w:r w:rsidRPr="007A2C7A">
              <w:rPr>
                <w:rFonts w:ascii="黑体" w:eastAsia="黑体" w:hAnsi="黑体" w:cs="宋体" w:hint="eastAsia"/>
                <w:color w:val="000000"/>
                <w:kern w:val="0"/>
                <w:sz w:val="22"/>
                <w:szCs w:val="22"/>
              </w:rPr>
              <w:t xml:space="preserve">200,000.00 </w:t>
            </w:r>
          </w:p>
        </w:tc>
        <w:tc>
          <w:tcPr>
            <w:tcW w:w="1400" w:type="dxa"/>
            <w:vMerge/>
            <w:tcBorders>
              <w:top w:val="nil"/>
              <w:left w:val="single" w:sz="4" w:space="0" w:color="auto"/>
              <w:bottom w:val="single" w:sz="4" w:space="0" w:color="auto"/>
              <w:right w:val="single" w:sz="4" w:space="0" w:color="auto"/>
            </w:tcBorders>
            <w:vAlign w:val="center"/>
            <w:hideMark/>
          </w:tcPr>
          <w:p w14:paraId="685EC34D"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1366" w:type="dxa"/>
            <w:vMerge/>
            <w:tcBorders>
              <w:top w:val="nil"/>
              <w:left w:val="single" w:sz="4" w:space="0" w:color="auto"/>
              <w:bottom w:val="single" w:sz="4" w:space="0" w:color="auto"/>
              <w:right w:val="single" w:sz="4" w:space="0" w:color="auto"/>
            </w:tcBorders>
            <w:vAlign w:val="center"/>
            <w:hideMark/>
          </w:tcPr>
          <w:p w14:paraId="16775DCE"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1701" w:type="dxa"/>
            <w:vMerge/>
            <w:tcBorders>
              <w:top w:val="nil"/>
              <w:left w:val="single" w:sz="4" w:space="0" w:color="auto"/>
              <w:bottom w:val="single" w:sz="4" w:space="0" w:color="000000"/>
              <w:right w:val="single" w:sz="4" w:space="0" w:color="auto"/>
            </w:tcBorders>
            <w:vAlign w:val="center"/>
            <w:hideMark/>
          </w:tcPr>
          <w:p w14:paraId="7C5672D6"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2268" w:type="dxa"/>
            <w:tcBorders>
              <w:top w:val="nil"/>
              <w:left w:val="nil"/>
              <w:bottom w:val="single" w:sz="4" w:space="0" w:color="auto"/>
              <w:right w:val="single" w:sz="4" w:space="0" w:color="auto"/>
            </w:tcBorders>
            <w:shd w:val="clear" w:color="000000" w:fill="FFFFFF"/>
            <w:noWrap/>
            <w:vAlign w:val="center"/>
            <w:hideMark/>
          </w:tcPr>
          <w:p w14:paraId="1B807521" w14:textId="77777777" w:rsidR="00F932BB" w:rsidRPr="007A2C7A" w:rsidRDefault="00F932BB" w:rsidP="00F932BB">
            <w:pPr>
              <w:widowControl/>
              <w:spacing w:line="240" w:lineRule="auto"/>
              <w:ind w:firstLineChars="0" w:firstLine="0"/>
              <w:jc w:val="center"/>
              <w:rPr>
                <w:rFonts w:ascii="黑体" w:eastAsia="黑体" w:hAnsi="黑体" w:cs="宋体"/>
                <w:b/>
                <w:bCs/>
                <w:kern w:val="0"/>
                <w:sz w:val="24"/>
                <w:szCs w:val="24"/>
              </w:rPr>
            </w:pPr>
            <w:r w:rsidRPr="007A2C7A">
              <w:rPr>
                <w:rFonts w:ascii="黑体" w:eastAsia="黑体" w:hAnsi="黑体" w:cs="宋体" w:hint="eastAsia"/>
                <w:b/>
                <w:bCs/>
                <w:kern w:val="0"/>
                <w:sz w:val="24"/>
                <w:szCs w:val="24"/>
              </w:rPr>
              <w:t>一期小计</w:t>
            </w:r>
          </w:p>
        </w:tc>
        <w:tc>
          <w:tcPr>
            <w:tcW w:w="1685" w:type="dxa"/>
            <w:tcBorders>
              <w:top w:val="nil"/>
              <w:left w:val="nil"/>
              <w:bottom w:val="single" w:sz="4" w:space="0" w:color="auto"/>
              <w:right w:val="single" w:sz="4" w:space="0" w:color="auto"/>
            </w:tcBorders>
            <w:shd w:val="clear" w:color="000000" w:fill="FFFFFF"/>
            <w:noWrap/>
            <w:vAlign w:val="center"/>
            <w:hideMark/>
          </w:tcPr>
          <w:p w14:paraId="2A1A305B" w14:textId="77777777" w:rsidR="00F932BB" w:rsidRPr="007A2C7A" w:rsidRDefault="00F932BB" w:rsidP="00F932BB">
            <w:pPr>
              <w:widowControl/>
              <w:spacing w:line="240" w:lineRule="auto"/>
              <w:ind w:firstLineChars="0" w:firstLine="0"/>
              <w:jc w:val="right"/>
              <w:rPr>
                <w:rFonts w:ascii="黑体" w:eastAsia="黑体" w:hAnsi="黑体" w:cs="宋体"/>
                <w:kern w:val="0"/>
                <w:sz w:val="22"/>
                <w:szCs w:val="22"/>
              </w:rPr>
            </w:pPr>
            <w:r w:rsidRPr="007A2C7A">
              <w:rPr>
                <w:rFonts w:ascii="黑体" w:eastAsia="黑体" w:hAnsi="黑体" w:cs="宋体" w:hint="eastAsia"/>
                <w:kern w:val="0"/>
                <w:sz w:val="22"/>
                <w:szCs w:val="22"/>
              </w:rPr>
              <w:t xml:space="preserve">1,014,400.00 </w:t>
            </w:r>
          </w:p>
        </w:tc>
      </w:tr>
      <w:tr w:rsidR="00F932BB" w:rsidRPr="00F932BB" w14:paraId="1201EB75" w14:textId="77777777" w:rsidTr="007A2C7A">
        <w:trPr>
          <w:trHeight w:val="285"/>
        </w:trPr>
        <w:tc>
          <w:tcPr>
            <w:tcW w:w="186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4DA34E1" w14:textId="77777777" w:rsidR="00F932BB" w:rsidRPr="007A2C7A" w:rsidRDefault="00F932BB" w:rsidP="00F932BB">
            <w:pPr>
              <w:widowControl/>
              <w:spacing w:line="240" w:lineRule="auto"/>
              <w:ind w:firstLineChars="0" w:firstLine="0"/>
              <w:jc w:val="center"/>
              <w:rPr>
                <w:rFonts w:ascii="黑体" w:eastAsia="黑体" w:hAnsi="黑体" w:cs="宋体"/>
                <w:color w:val="000000"/>
                <w:kern w:val="0"/>
                <w:sz w:val="24"/>
                <w:szCs w:val="24"/>
              </w:rPr>
            </w:pPr>
            <w:r w:rsidRPr="007A2C7A">
              <w:rPr>
                <w:rFonts w:ascii="黑体" w:eastAsia="黑体" w:hAnsi="黑体" w:cs="宋体" w:hint="eastAsia"/>
                <w:color w:val="000000"/>
                <w:kern w:val="0"/>
                <w:sz w:val="24"/>
                <w:szCs w:val="24"/>
              </w:rPr>
              <w:t>二期</w:t>
            </w:r>
          </w:p>
        </w:tc>
        <w:tc>
          <w:tcPr>
            <w:tcW w:w="2560" w:type="dxa"/>
            <w:tcBorders>
              <w:top w:val="nil"/>
              <w:left w:val="nil"/>
              <w:bottom w:val="single" w:sz="4" w:space="0" w:color="auto"/>
              <w:right w:val="single" w:sz="4" w:space="0" w:color="auto"/>
            </w:tcBorders>
            <w:shd w:val="clear" w:color="000000" w:fill="FFFFFF"/>
            <w:noWrap/>
            <w:vAlign w:val="center"/>
            <w:hideMark/>
          </w:tcPr>
          <w:p w14:paraId="122B4EB1" w14:textId="77777777" w:rsidR="00F932BB" w:rsidRPr="00F932BB" w:rsidRDefault="00F932BB" w:rsidP="00F932BB">
            <w:pPr>
              <w:widowControl/>
              <w:spacing w:line="240" w:lineRule="auto"/>
              <w:ind w:firstLineChars="0" w:firstLine="0"/>
              <w:jc w:val="left"/>
              <w:rPr>
                <w:rFonts w:ascii="黑体" w:eastAsia="黑体" w:hAnsi="黑体" w:cs="宋体"/>
                <w:kern w:val="0"/>
                <w:sz w:val="24"/>
                <w:szCs w:val="24"/>
              </w:rPr>
            </w:pPr>
            <w:r w:rsidRPr="00F932BB">
              <w:rPr>
                <w:rFonts w:ascii="黑体" w:eastAsia="黑体" w:hAnsi="黑体" w:cs="宋体" w:hint="eastAsia"/>
                <w:kern w:val="0"/>
                <w:sz w:val="24"/>
                <w:szCs w:val="24"/>
              </w:rPr>
              <w:t>五、物资管理</w:t>
            </w:r>
          </w:p>
        </w:tc>
        <w:tc>
          <w:tcPr>
            <w:tcW w:w="1780" w:type="dxa"/>
            <w:tcBorders>
              <w:top w:val="nil"/>
              <w:left w:val="nil"/>
              <w:bottom w:val="single" w:sz="4" w:space="0" w:color="auto"/>
              <w:right w:val="single" w:sz="4" w:space="0" w:color="auto"/>
            </w:tcBorders>
            <w:shd w:val="clear" w:color="000000" w:fill="FFFFFF"/>
            <w:noWrap/>
            <w:vAlign w:val="center"/>
            <w:hideMark/>
          </w:tcPr>
          <w:p w14:paraId="2276A38F"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 xml:space="preserve">100,000.00 </w:t>
            </w:r>
          </w:p>
        </w:tc>
        <w:tc>
          <w:tcPr>
            <w:tcW w:w="140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3C6D74D3"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105,600.00</w:t>
            </w:r>
          </w:p>
        </w:tc>
        <w:tc>
          <w:tcPr>
            <w:tcW w:w="1366"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4E278E41"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12,000.00</w:t>
            </w:r>
          </w:p>
        </w:tc>
        <w:tc>
          <w:tcPr>
            <w:tcW w:w="1701"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5E893804"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7,200.00</w:t>
            </w:r>
          </w:p>
        </w:tc>
        <w:tc>
          <w:tcPr>
            <w:tcW w:w="2268"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5136DA94" w14:textId="77777777" w:rsidR="00F932BB" w:rsidRPr="007A2C7A" w:rsidRDefault="00F932BB" w:rsidP="00F932BB">
            <w:pPr>
              <w:widowControl/>
              <w:spacing w:line="240" w:lineRule="auto"/>
              <w:ind w:firstLineChars="0" w:firstLine="0"/>
              <w:jc w:val="center"/>
              <w:rPr>
                <w:rFonts w:ascii="黑体" w:eastAsia="黑体" w:hAnsi="黑体" w:cs="宋体"/>
                <w:b/>
                <w:bCs/>
                <w:kern w:val="0"/>
                <w:sz w:val="24"/>
                <w:szCs w:val="24"/>
              </w:rPr>
            </w:pPr>
            <w:r w:rsidRPr="007A2C7A">
              <w:rPr>
                <w:rFonts w:ascii="黑体" w:eastAsia="黑体" w:hAnsi="黑体" w:cs="宋体" w:hint="eastAsia"/>
                <w:b/>
                <w:bCs/>
                <w:kern w:val="0"/>
                <w:sz w:val="24"/>
                <w:szCs w:val="24"/>
              </w:rPr>
              <w:t>二期小计</w:t>
            </w:r>
          </w:p>
        </w:tc>
        <w:tc>
          <w:tcPr>
            <w:tcW w:w="168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406C3389" w14:textId="77777777" w:rsidR="00F932BB" w:rsidRPr="007A2C7A" w:rsidRDefault="00F932BB" w:rsidP="00F932BB">
            <w:pPr>
              <w:widowControl/>
              <w:spacing w:line="240" w:lineRule="auto"/>
              <w:ind w:firstLineChars="0" w:firstLine="0"/>
              <w:jc w:val="right"/>
              <w:rPr>
                <w:rFonts w:ascii="黑体" w:eastAsia="黑体" w:hAnsi="黑体" w:cs="宋体"/>
                <w:kern w:val="0"/>
                <w:sz w:val="22"/>
                <w:szCs w:val="22"/>
              </w:rPr>
            </w:pPr>
            <w:r w:rsidRPr="007A2C7A">
              <w:rPr>
                <w:rFonts w:ascii="黑体" w:eastAsia="黑体" w:hAnsi="黑体" w:cs="宋体" w:hint="eastAsia"/>
                <w:kern w:val="0"/>
                <w:sz w:val="22"/>
                <w:szCs w:val="22"/>
              </w:rPr>
              <w:t xml:space="preserve">331,200.00 </w:t>
            </w:r>
          </w:p>
        </w:tc>
      </w:tr>
      <w:tr w:rsidR="00F932BB" w:rsidRPr="00F932BB" w14:paraId="189582F1" w14:textId="77777777" w:rsidTr="007A2C7A">
        <w:trPr>
          <w:trHeight w:val="285"/>
        </w:trPr>
        <w:tc>
          <w:tcPr>
            <w:tcW w:w="1860" w:type="dxa"/>
            <w:vMerge/>
            <w:tcBorders>
              <w:top w:val="nil"/>
              <w:left w:val="single" w:sz="4" w:space="0" w:color="auto"/>
              <w:bottom w:val="single" w:sz="4" w:space="0" w:color="auto"/>
              <w:right w:val="single" w:sz="4" w:space="0" w:color="auto"/>
            </w:tcBorders>
            <w:vAlign w:val="center"/>
            <w:hideMark/>
          </w:tcPr>
          <w:p w14:paraId="6EB2B56D" w14:textId="77777777" w:rsidR="00F932BB" w:rsidRPr="007A2C7A" w:rsidRDefault="00F932BB" w:rsidP="00F932BB">
            <w:pPr>
              <w:widowControl/>
              <w:spacing w:line="240" w:lineRule="auto"/>
              <w:ind w:firstLineChars="0" w:firstLine="0"/>
              <w:jc w:val="left"/>
              <w:rPr>
                <w:rFonts w:ascii="黑体" w:eastAsia="黑体" w:hAnsi="黑体" w:cs="宋体"/>
                <w:color w:val="000000"/>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14:paraId="58E71334" w14:textId="77777777" w:rsidR="00F932BB" w:rsidRPr="00F932BB" w:rsidRDefault="00F932BB" w:rsidP="00F932BB">
            <w:pPr>
              <w:widowControl/>
              <w:spacing w:line="240" w:lineRule="auto"/>
              <w:ind w:firstLineChars="0" w:firstLine="0"/>
              <w:jc w:val="left"/>
              <w:rPr>
                <w:rFonts w:ascii="黑体" w:eastAsia="黑体" w:hAnsi="黑体" w:cs="宋体"/>
                <w:kern w:val="0"/>
                <w:sz w:val="24"/>
                <w:szCs w:val="24"/>
              </w:rPr>
            </w:pPr>
            <w:r w:rsidRPr="00F932BB">
              <w:rPr>
                <w:rFonts w:ascii="黑体" w:eastAsia="黑体" w:hAnsi="黑体" w:cs="宋体" w:hint="eastAsia"/>
                <w:kern w:val="0"/>
                <w:sz w:val="24"/>
                <w:szCs w:val="24"/>
              </w:rPr>
              <w:t>六、固定资产管理</w:t>
            </w:r>
          </w:p>
        </w:tc>
        <w:tc>
          <w:tcPr>
            <w:tcW w:w="1780" w:type="dxa"/>
            <w:tcBorders>
              <w:top w:val="nil"/>
              <w:left w:val="nil"/>
              <w:bottom w:val="single" w:sz="4" w:space="0" w:color="auto"/>
              <w:right w:val="single" w:sz="4" w:space="0" w:color="auto"/>
            </w:tcBorders>
            <w:shd w:val="clear" w:color="000000" w:fill="FFFFFF"/>
            <w:noWrap/>
            <w:vAlign w:val="center"/>
            <w:hideMark/>
          </w:tcPr>
          <w:p w14:paraId="33D88E6E"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 xml:space="preserve">200,000.00 </w:t>
            </w:r>
          </w:p>
        </w:tc>
        <w:tc>
          <w:tcPr>
            <w:tcW w:w="1400" w:type="dxa"/>
            <w:vMerge/>
            <w:tcBorders>
              <w:top w:val="nil"/>
              <w:left w:val="single" w:sz="4" w:space="0" w:color="auto"/>
              <w:bottom w:val="single" w:sz="4" w:space="0" w:color="000000"/>
              <w:right w:val="single" w:sz="4" w:space="0" w:color="auto"/>
            </w:tcBorders>
            <w:vAlign w:val="center"/>
            <w:hideMark/>
          </w:tcPr>
          <w:p w14:paraId="15DCD1F4"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1366" w:type="dxa"/>
            <w:vMerge/>
            <w:tcBorders>
              <w:top w:val="nil"/>
              <w:left w:val="single" w:sz="4" w:space="0" w:color="auto"/>
              <w:bottom w:val="single" w:sz="4" w:space="0" w:color="000000"/>
              <w:right w:val="single" w:sz="4" w:space="0" w:color="auto"/>
            </w:tcBorders>
            <w:vAlign w:val="center"/>
            <w:hideMark/>
          </w:tcPr>
          <w:p w14:paraId="536F35C3"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1701" w:type="dxa"/>
            <w:vMerge/>
            <w:tcBorders>
              <w:top w:val="nil"/>
              <w:left w:val="single" w:sz="4" w:space="0" w:color="auto"/>
              <w:bottom w:val="single" w:sz="4" w:space="0" w:color="000000"/>
              <w:right w:val="single" w:sz="4" w:space="0" w:color="auto"/>
            </w:tcBorders>
            <w:vAlign w:val="center"/>
            <w:hideMark/>
          </w:tcPr>
          <w:p w14:paraId="6C6E558D"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14:paraId="5FD4E8A6" w14:textId="77777777" w:rsidR="00F932BB" w:rsidRPr="007A2C7A" w:rsidRDefault="00F932BB" w:rsidP="00F932BB">
            <w:pPr>
              <w:widowControl/>
              <w:spacing w:line="240" w:lineRule="auto"/>
              <w:ind w:firstLineChars="0" w:firstLine="0"/>
              <w:jc w:val="left"/>
              <w:rPr>
                <w:rFonts w:ascii="黑体" w:eastAsia="黑体" w:hAnsi="黑体" w:cs="宋体"/>
                <w:b/>
                <w:bCs/>
                <w:kern w:val="0"/>
                <w:sz w:val="24"/>
                <w:szCs w:val="24"/>
              </w:rPr>
            </w:pPr>
          </w:p>
        </w:tc>
        <w:tc>
          <w:tcPr>
            <w:tcW w:w="1685" w:type="dxa"/>
            <w:vMerge/>
            <w:tcBorders>
              <w:top w:val="nil"/>
              <w:left w:val="single" w:sz="4" w:space="0" w:color="auto"/>
              <w:bottom w:val="single" w:sz="4" w:space="0" w:color="000000"/>
              <w:right w:val="single" w:sz="4" w:space="0" w:color="auto"/>
            </w:tcBorders>
            <w:vAlign w:val="center"/>
            <w:hideMark/>
          </w:tcPr>
          <w:p w14:paraId="05EE0DD6"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r>
      <w:tr w:rsidR="00F932BB" w:rsidRPr="00F932BB" w14:paraId="538D87F8" w14:textId="77777777" w:rsidTr="007A2C7A">
        <w:trPr>
          <w:trHeight w:val="285"/>
        </w:trPr>
        <w:tc>
          <w:tcPr>
            <w:tcW w:w="1860" w:type="dxa"/>
            <w:vMerge/>
            <w:tcBorders>
              <w:top w:val="nil"/>
              <w:left w:val="single" w:sz="4" w:space="0" w:color="auto"/>
              <w:bottom w:val="single" w:sz="4" w:space="0" w:color="auto"/>
              <w:right w:val="single" w:sz="4" w:space="0" w:color="auto"/>
            </w:tcBorders>
            <w:vAlign w:val="center"/>
            <w:hideMark/>
          </w:tcPr>
          <w:p w14:paraId="3ACD13DE" w14:textId="77777777" w:rsidR="00F932BB" w:rsidRPr="007A2C7A" w:rsidRDefault="00F932BB" w:rsidP="00F932BB">
            <w:pPr>
              <w:widowControl/>
              <w:spacing w:line="240" w:lineRule="auto"/>
              <w:ind w:firstLineChars="0" w:firstLine="0"/>
              <w:jc w:val="left"/>
              <w:rPr>
                <w:rFonts w:ascii="黑体" w:eastAsia="黑体" w:hAnsi="黑体" w:cs="宋体"/>
                <w:color w:val="000000"/>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14:paraId="68800DF4" w14:textId="77777777" w:rsidR="00F932BB" w:rsidRPr="00F932BB" w:rsidRDefault="00F932BB" w:rsidP="00F932BB">
            <w:pPr>
              <w:widowControl/>
              <w:spacing w:line="240" w:lineRule="auto"/>
              <w:ind w:firstLineChars="0" w:firstLine="0"/>
              <w:jc w:val="left"/>
              <w:rPr>
                <w:rFonts w:ascii="黑体" w:eastAsia="黑体" w:hAnsi="黑体" w:cs="宋体"/>
                <w:kern w:val="0"/>
                <w:sz w:val="24"/>
                <w:szCs w:val="24"/>
              </w:rPr>
            </w:pPr>
            <w:r w:rsidRPr="00F932BB">
              <w:rPr>
                <w:rFonts w:ascii="黑体" w:eastAsia="黑体" w:hAnsi="黑体" w:cs="宋体" w:hint="eastAsia"/>
                <w:kern w:val="0"/>
                <w:sz w:val="24"/>
                <w:szCs w:val="24"/>
              </w:rPr>
              <w:t>七、采购管理</w:t>
            </w:r>
          </w:p>
        </w:tc>
        <w:tc>
          <w:tcPr>
            <w:tcW w:w="1780" w:type="dxa"/>
            <w:tcBorders>
              <w:top w:val="nil"/>
              <w:left w:val="nil"/>
              <w:bottom w:val="single" w:sz="4" w:space="0" w:color="auto"/>
              <w:right w:val="single" w:sz="4" w:space="0" w:color="auto"/>
            </w:tcBorders>
            <w:shd w:val="clear" w:color="000000" w:fill="FFFFFF"/>
            <w:noWrap/>
            <w:vAlign w:val="center"/>
            <w:hideMark/>
          </w:tcPr>
          <w:p w14:paraId="13A42F79"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 xml:space="preserve">100,000.00 </w:t>
            </w:r>
          </w:p>
        </w:tc>
        <w:tc>
          <w:tcPr>
            <w:tcW w:w="1400" w:type="dxa"/>
            <w:vMerge/>
            <w:tcBorders>
              <w:top w:val="nil"/>
              <w:left w:val="single" w:sz="4" w:space="0" w:color="auto"/>
              <w:bottom w:val="single" w:sz="4" w:space="0" w:color="000000"/>
              <w:right w:val="single" w:sz="4" w:space="0" w:color="auto"/>
            </w:tcBorders>
            <w:vAlign w:val="center"/>
            <w:hideMark/>
          </w:tcPr>
          <w:p w14:paraId="1CBDE2AA"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1366" w:type="dxa"/>
            <w:vMerge/>
            <w:tcBorders>
              <w:top w:val="nil"/>
              <w:left w:val="single" w:sz="4" w:space="0" w:color="auto"/>
              <w:bottom w:val="single" w:sz="4" w:space="0" w:color="000000"/>
              <w:right w:val="single" w:sz="4" w:space="0" w:color="auto"/>
            </w:tcBorders>
            <w:vAlign w:val="center"/>
            <w:hideMark/>
          </w:tcPr>
          <w:p w14:paraId="3BAD65F4"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1701" w:type="dxa"/>
            <w:vMerge/>
            <w:tcBorders>
              <w:top w:val="nil"/>
              <w:left w:val="single" w:sz="4" w:space="0" w:color="auto"/>
              <w:bottom w:val="single" w:sz="4" w:space="0" w:color="000000"/>
              <w:right w:val="single" w:sz="4" w:space="0" w:color="auto"/>
            </w:tcBorders>
            <w:vAlign w:val="center"/>
            <w:hideMark/>
          </w:tcPr>
          <w:p w14:paraId="062D2573"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14:paraId="0D025E29" w14:textId="77777777" w:rsidR="00F932BB" w:rsidRPr="007A2C7A" w:rsidRDefault="00F932BB" w:rsidP="00F932BB">
            <w:pPr>
              <w:widowControl/>
              <w:spacing w:line="240" w:lineRule="auto"/>
              <w:ind w:firstLineChars="0" w:firstLine="0"/>
              <w:jc w:val="left"/>
              <w:rPr>
                <w:rFonts w:ascii="黑体" w:eastAsia="黑体" w:hAnsi="黑体" w:cs="宋体"/>
                <w:b/>
                <w:bCs/>
                <w:kern w:val="0"/>
                <w:sz w:val="24"/>
                <w:szCs w:val="24"/>
              </w:rPr>
            </w:pPr>
          </w:p>
        </w:tc>
        <w:tc>
          <w:tcPr>
            <w:tcW w:w="1685" w:type="dxa"/>
            <w:vMerge/>
            <w:tcBorders>
              <w:top w:val="nil"/>
              <w:left w:val="single" w:sz="4" w:space="0" w:color="auto"/>
              <w:bottom w:val="single" w:sz="4" w:space="0" w:color="000000"/>
              <w:right w:val="single" w:sz="4" w:space="0" w:color="auto"/>
            </w:tcBorders>
            <w:vAlign w:val="center"/>
            <w:hideMark/>
          </w:tcPr>
          <w:p w14:paraId="2EE2F2E8"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r>
      <w:tr w:rsidR="00F932BB" w:rsidRPr="00F932BB" w14:paraId="0DFE5B05" w14:textId="77777777" w:rsidTr="007A2C7A">
        <w:trPr>
          <w:trHeight w:val="285"/>
        </w:trPr>
        <w:tc>
          <w:tcPr>
            <w:tcW w:w="186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7A61F30" w14:textId="77777777" w:rsidR="00F932BB" w:rsidRPr="007A2C7A" w:rsidRDefault="00F932BB" w:rsidP="00F932BB">
            <w:pPr>
              <w:widowControl/>
              <w:spacing w:line="240" w:lineRule="auto"/>
              <w:ind w:firstLineChars="0" w:firstLine="0"/>
              <w:jc w:val="center"/>
              <w:rPr>
                <w:rFonts w:ascii="黑体" w:eastAsia="黑体" w:hAnsi="黑体" w:cs="宋体"/>
                <w:color w:val="000000"/>
                <w:kern w:val="0"/>
                <w:sz w:val="24"/>
                <w:szCs w:val="24"/>
              </w:rPr>
            </w:pPr>
            <w:r w:rsidRPr="007A2C7A">
              <w:rPr>
                <w:rFonts w:ascii="黑体" w:eastAsia="黑体" w:hAnsi="黑体" w:cs="宋体" w:hint="eastAsia"/>
                <w:color w:val="000000"/>
                <w:kern w:val="0"/>
                <w:sz w:val="24"/>
                <w:szCs w:val="24"/>
              </w:rPr>
              <w:t>三期</w:t>
            </w:r>
          </w:p>
        </w:tc>
        <w:tc>
          <w:tcPr>
            <w:tcW w:w="2560" w:type="dxa"/>
            <w:tcBorders>
              <w:top w:val="nil"/>
              <w:left w:val="nil"/>
              <w:bottom w:val="single" w:sz="4" w:space="0" w:color="auto"/>
              <w:right w:val="single" w:sz="4" w:space="0" w:color="auto"/>
            </w:tcBorders>
            <w:shd w:val="clear" w:color="000000" w:fill="FFFFFF"/>
            <w:noWrap/>
            <w:vAlign w:val="center"/>
            <w:hideMark/>
          </w:tcPr>
          <w:p w14:paraId="3B077C6F" w14:textId="77777777" w:rsidR="00F932BB" w:rsidRPr="00F932BB" w:rsidRDefault="00F932BB" w:rsidP="00F932BB">
            <w:pPr>
              <w:widowControl/>
              <w:spacing w:line="240" w:lineRule="auto"/>
              <w:ind w:firstLineChars="0" w:firstLine="0"/>
              <w:jc w:val="left"/>
              <w:rPr>
                <w:rFonts w:ascii="黑体" w:eastAsia="黑体" w:hAnsi="黑体" w:cs="宋体"/>
                <w:kern w:val="0"/>
                <w:sz w:val="24"/>
                <w:szCs w:val="24"/>
              </w:rPr>
            </w:pPr>
            <w:r w:rsidRPr="00F932BB">
              <w:rPr>
                <w:rFonts w:ascii="黑体" w:eastAsia="黑体" w:hAnsi="黑体" w:cs="宋体" w:hint="eastAsia"/>
                <w:kern w:val="0"/>
                <w:sz w:val="24"/>
                <w:szCs w:val="24"/>
              </w:rPr>
              <w:t>八、装备管理</w:t>
            </w:r>
          </w:p>
        </w:tc>
        <w:tc>
          <w:tcPr>
            <w:tcW w:w="1780" w:type="dxa"/>
            <w:tcBorders>
              <w:top w:val="nil"/>
              <w:left w:val="nil"/>
              <w:bottom w:val="single" w:sz="4" w:space="0" w:color="auto"/>
              <w:right w:val="single" w:sz="4" w:space="0" w:color="auto"/>
            </w:tcBorders>
            <w:shd w:val="clear" w:color="000000" w:fill="FFFFFF"/>
            <w:noWrap/>
            <w:vAlign w:val="center"/>
            <w:hideMark/>
          </w:tcPr>
          <w:p w14:paraId="293D7BE0"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 xml:space="preserve">100,000.00 </w:t>
            </w:r>
          </w:p>
        </w:tc>
        <w:tc>
          <w:tcPr>
            <w:tcW w:w="1400" w:type="dxa"/>
            <w:vMerge w:val="restart"/>
            <w:tcBorders>
              <w:top w:val="nil"/>
              <w:left w:val="single" w:sz="4" w:space="0" w:color="auto"/>
              <w:bottom w:val="nil"/>
              <w:right w:val="single" w:sz="4" w:space="0" w:color="auto"/>
            </w:tcBorders>
            <w:shd w:val="clear" w:color="000000" w:fill="FFFFFF"/>
            <w:noWrap/>
            <w:vAlign w:val="center"/>
            <w:hideMark/>
          </w:tcPr>
          <w:p w14:paraId="36C61A24"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158,400.00</w:t>
            </w:r>
          </w:p>
        </w:tc>
        <w:tc>
          <w:tcPr>
            <w:tcW w:w="1366" w:type="dxa"/>
            <w:vMerge w:val="restart"/>
            <w:tcBorders>
              <w:top w:val="nil"/>
              <w:left w:val="single" w:sz="4" w:space="0" w:color="auto"/>
              <w:bottom w:val="nil"/>
              <w:right w:val="single" w:sz="4" w:space="0" w:color="auto"/>
            </w:tcBorders>
            <w:shd w:val="clear" w:color="000000" w:fill="FFFFFF"/>
            <w:noWrap/>
            <w:vAlign w:val="center"/>
            <w:hideMark/>
          </w:tcPr>
          <w:p w14:paraId="68E5A1C8"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18,000.00</w:t>
            </w:r>
          </w:p>
        </w:tc>
        <w:tc>
          <w:tcPr>
            <w:tcW w:w="1701" w:type="dxa"/>
            <w:vMerge w:val="restart"/>
            <w:tcBorders>
              <w:top w:val="nil"/>
              <w:left w:val="single" w:sz="4" w:space="0" w:color="auto"/>
              <w:bottom w:val="nil"/>
              <w:right w:val="single" w:sz="4" w:space="0" w:color="auto"/>
            </w:tcBorders>
            <w:shd w:val="clear" w:color="000000" w:fill="FFFFFF"/>
            <w:noWrap/>
            <w:vAlign w:val="center"/>
            <w:hideMark/>
          </w:tcPr>
          <w:p w14:paraId="4C7C532B"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10,800.00</w:t>
            </w:r>
          </w:p>
        </w:tc>
        <w:tc>
          <w:tcPr>
            <w:tcW w:w="2268" w:type="dxa"/>
            <w:vMerge w:val="restart"/>
            <w:tcBorders>
              <w:top w:val="nil"/>
              <w:left w:val="single" w:sz="4" w:space="0" w:color="auto"/>
              <w:bottom w:val="nil"/>
              <w:right w:val="single" w:sz="4" w:space="0" w:color="auto"/>
            </w:tcBorders>
            <w:shd w:val="clear" w:color="000000" w:fill="FFFFFF"/>
            <w:noWrap/>
            <w:vAlign w:val="center"/>
            <w:hideMark/>
          </w:tcPr>
          <w:p w14:paraId="588F6678" w14:textId="77777777" w:rsidR="00F932BB" w:rsidRPr="007A2C7A" w:rsidRDefault="00F932BB" w:rsidP="00F932BB">
            <w:pPr>
              <w:widowControl/>
              <w:spacing w:line="240" w:lineRule="auto"/>
              <w:ind w:firstLineChars="0" w:firstLine="0"/>
              <w:jc w:val="center"/>
              <w:rPr>
                <w:rFonts w:ascii="黑体" w:eastAsia="黑体" w:hAnsi="黑体" w:cs="宋体"/>
                <w:b/>
                <w:bCs/>
                <w:kern w:val="0"/>
                <w:sz w:val="24"/>
                <w:szCs w:val="24"/>
              </w:rPr>
            </w:pPr>
            <w:r w:rsidRPr="007A2C7A">
              <w:rPr>
                <w:rFonts w:ascii="黑体" w:eastAsia="黑体" w:hAnsi="黑体" w:cs="宋体" w:hint="eastAsia"/>
                <w:b/>
                <w:bCs/>
                <w:kern w:val="0"/>
                <w:sz w:val="24"/>
                <w:szCs w:val="24"/>
              </w:rPr>
              <w:t>三期小计</w:t>
            </w:r>
          </w:p>
        </w:tc>
        <w:tc>
          <w:tcPr>
            <w:tcW w:w="1685" w:type="dxa"/>
            <w:vMerge w:val="restart"/>
            <w:tcBorders>
              <w:top w:val="nil"/>
              <w:left w:val="single" w:sz="4" w:space="0" w:color="auto"/>
              <w:bottom w:val="nil"/>
              <w:right w:val="single" w:sz="4" w:space="0" w:color="auto"/>
            </w:tcBorders>
            <w:shd w:val="clear" w:color="000000" w:fill="FFFFFF"/>
            <w:noWrap/>
            <w:vAlign w:val="center"/>
            <w:hideMark/>
          </w:tcPr>
          <w:p w14:paraId="105AFF3C" w14:textId="77777777" w:rsidR="00F932BB" w:rsidRPr="007A2C7A" w:rsidRDefault="00F932BB" w:rsidP="00F932BB">
            <w:pPr>
              <w:widowControl/>
              <w:spacing w:line="240" w:lineRule="auto"/>
              <w:ind w:firstLineChars="0" w:firstLine="0"/>
              <w:jc w:val="right"/>
              <w:rPr>
                <w:rFonts w:ascii="黑体" w:eastAsia="黑体" w:hAnsi="黑体" w:cs="宋体"/>
                <w:kern w:val="0"/>
                <w:sz w:val="22"/>
                <w:szCs w:val="22"/>
              </w:rPr>
            </w:pPr>
            <w:r w:rsidRPr="007A2C7A">
              <w:rPr>
                <w:rFonts w:ascii="黑体" w:eastAsia="黑体" w:hAnsi="黑体" w:cs="宋体" w:hint="eastAsia"/>
                <w:kern w:val="0"/>
                <w:sz w:val="22"/>
                <w:szCs w:val="22"/>
              </w:rPr>
              <w:t xml:space="preserve">496,800.00 </w:t>
            </w:r>
          </w:p>
        </w:tc>
      </w:tr>
      <w:tr w:rsidR="00F932BB" w:rsidRPr="00F932BB" w14:paraId="087FFE01" w14:textId="77777777" w:rsidTr="007A2C7A">
        <w:trPr>
          <w:trHeight w:val="285"/>
        </w:trPr>
        <w:tc>
          <w:tcPr>
            <w:tcW w:w="1860" w:type="dxa"/>
            <w:vMerge/>
            <w:tcBorders>
              <w:top w:val="nil"/>
              <w:left w:val="single" w:sz="4" w:space="0" w:color="auto"/>
              <w:bottom w:val="single" w:sz="4" w:space="0" w:color="auto"/>
              <w:right w:val="single" w:sz="4" w:space="0" w:color="auto"/>
            </w:tcBorders>
            <w:vAlign w:val="center"/>
            <w:hideMark/>
          </w:tcPr>
          <w:p w14:paraId="71F68776" w14:textId="77777777" w:rsidR="00F932BB" w:rsidRPr="007A2C7A" w:rsidRDefault="00F932BB" w:rsidP="00F932BB">
            <w:pPr>
              <w:widowControl/>
              <w:spacing w:line="240" w:lineRule="auto"/>
              <w:ind w:firstLineChars="0" w:firstLine="0"/>
              <w:jc w:val="left"/>
              <w:rPr>
                <w:rFonts w:ascii="黑体" w:eastAsia="黑体" w:hAnsi="黑体" w:cs="宋体"/>
                <w:color w:val="000000"/>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14:paraId="19B79FFF" w14:textId="77777777" w:rsidR="00F932BB" w:rsidRPr="00F932BB" w:rsidRDefault="00F932BB" w:rsidP="00F932BB">
            <w:pPr>
              <w:widowControl/>
              <w:spacing w:line="240" w:lineRule="auto"/>
              <w:ind w:firstLineChars="0" w:firstLine="0"/>
              <w:jc w:val="left"/>
              <w:rPr>
                <w:rFonts w:ascii="黑体" w:eastAsia="黑体" w:hAnsi="黑体" w:cs="宋体"/>
                <w:kern w:val="0"/>
                <w:sz w:val="24"/>
                <w:szCs w:val="24"/>
              </w:rPr>
            </w:pPr>
            <w:r w:rsidRPr="00F932BB">
              <w:rPr>
                <w:rFonts w:ascii="黑体" w:eastAsia="黑体" w:hAnsi="黑体" w:cs="宋体" w:hint="eastAsia"/>
                <w:kern w:val="0"/>
                <w:sz w:val="24"/>
                <w:szCs w:val="24"/>
              </w:rPr>
              <w:t>九、车辆管理</w:t>
            </w:r>
          </w:p>
        </w:tc>
        <w:tc>
          <w:tcPr>
            <w:tcW w:w="1780" w:type="dxa"/>
            <w:tcBorders>
              <w:top w:val="nil"/>
              <w:left w:val="nil"/>
              <w:bottom w:val="single" w:sz="4" w:space="0" w:color="auto"/>
              <w:right w:val="single" w:sz="4" w:space="0" w:color="auto"/>
            </w:tcBorders>
            <w:shd w:val="clear" w:color="000000" w:fill="FFFFFF"/>
            <w:noWrap/>
            <w:vAlign w:val="center"/>
            <w:hideMark/>
          </w:tcPr>
          <w:p w14:paraId="3481C34B"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 xml:space="preserve">100,000.00 </w:t>
            </w:r>
          </w:p>
        </w:tc>
        <w:tc>
          <w:tcPr>
            <w:tcW w:w="1400" w:type="dxa"/>
            <w:vMerge/>
            <w:tcBorders>
              <w:top w:val="nil"/>
              <w:left w:val="single" w:sz="4" w:space="0" w:color="auto"/>
              <w:bottom w:val="nil"/>
              <w:right w:val="single" w:sz="4" w:space="0" w:color="auto"/>
            </w:tcBorders>
            <w:vAlign w:val="center"/>
            <w:hideMark/>
          </w:tcPr>
          <w:p w14:paraId="712DDCED"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1366" w:type="dxa"/>
            <w:vMerge/>
            <w:tcBorders>
              <w:top w:val="nil"/>
              <w:left w:val="single" w:sz="4" w:space="0" w:color="auto"/>
              <w:bottom w:val="nil"/>
              <w:right w:val="single" w:sz="4" w:space="0" w:color="auto"/>
            </w:tcBorders>
            <w:vAlign w:val="center"/>
            <w:hideMark/>
          </w:tcPr>
          <w:p w14:paraId="07815149"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1701" w:type="dxa"/>
            <w:vMerge/>
            <w:tcBorders>
              <w:top w:val="nil"/>
              <w:left w:val="single" w:sz="4" w:space="0" w:color="auto"/>
              <w:bottom w:val="nil"/>
              <w:right w:val="single" w:sz="4" w:space="0" w:color="auto"/>
            </w:tcBorders>
            <w:vAlign w:val="center"/>
            <w:hideMark/>
          </w:tcPr>
          <w:p w14:paraId="07180144"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2268" w:type="dxa"/>
            <w:vMerge/>
            <w:tcBorders>
              <w:top w:val="nil"/>
              <w:left w:val="single" w:sz="4" w:space="0" w:color="auto"/>
              <w:bottom w:val="nil"/>
              <w:right w:val="single" w:sz="4" w:space="0" w:color="auto"/>
            </w:tcBorders>
            <w:vAlign w:val="center"/>
            <w:hideMark/>
          </w:tcPr>
          <w:p w14:paraId="3EF53378" w14:textId="77777777" w:rsidR="00F932BB" w:rsidRPr="007A2C7A" w:rsidRDefault="00F932BB" w:rsidP="00F932BB">
            <w:pPr>
              <w:widowControl/>
              <w:spacing w:line="240" w:lineRule="auto"/>
              <w:ind w:firstLineChars="0" w:firstLine="0"/>
              <w:jc w:val="left"/>
              <w:rPr>
                <w:rFonts w:ascii="黑体" w:eastAsia="黑体" w:hAnsi="黑体" w:cs="宋体"/>
                <w:b/>
                <w:bCs/>
                <w:kern w:val="0"/>
                <w:sz w:val="24"/>
                <w:szCs w:val="24"/>
              </w:rPr>
            </w:pPr>
          </w:p>
        </w:tc>
        <w:tc>
          <w:tcPr>
            <w:tcW w:w="1685" w:type="dxa"/>
            <w:vMerge/>
            <w:tcBorders>
              <w:top w:val="nil"/>
              <w:left w:val="single" w:sz="4" w:space="0" w:color="auto"/>
              <w:bottom w:val="nil"/>
              <w:right w:val="single" w:sz="4" w:space="0" w:color="auto"/>
            </w:tcBorders>
            <w:vAlign w:val="center"/>
            <w:hideMark/>
          </w:tcPr>
          <w:p w14:paraId="5FC44B0C"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r>
      <w:tr w:rsidR="00F932BB" w:rsidRPr="00F932BB" w14:paraId="26186A76" w14:textId="77777777" w:rsidTr="007A2C7A">
        <w:trPr>
          <w:trHeight w:val="285"/>
        </w:trPr>
        <w:tc>
          <w:tcPr>
            <w:tcW w:w="1860" w:type="dxa"/>
            <w:vMerge/>
            <w:tcBorders>
              <w:top w:val="nil"/>
              <w:left w:val="single" w:sz="4" w:space="0" w:color="auto"/>
              <w:bottom w:val="single" w:sz="4" w:space="0" w:color="auto"/>
              <w:right w:val="single" w:sz="4" w:space="0" w:color="auto"/>
            </w:tcBorders>
            <w:vAlign w:val="center"/>
            <w:hideMark/>
          </w:tcPr>
          <w:p w14:paraId="31401C65" w14:textId="77777777" w:rsidR="00F932BB" w:rsidRPr="007A2C7A" w:rsidRDefault="00F932BB" w:rsidP="00F932BB">
            <w:pPr>
              <w:widowControl/>
              <w:spacing w:line="240" w:lineRule="auto"/>
              <w:ind w:firstLineChars="0" w:firstLine="0"/>
              <w:jc w:val="left"/>
              <w:rPr>
                <w:rFonts w:ascii="黑体" w:eastAsia="黑体" w:hAnsi="黑体" w:cs="宋体"/>
                <w:color w:val="000000"/>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14:paraId="038E12BB" w14:textId="77777777" w:rsidR="00F932BB" w:rsidRPr="00F932BB" w:rsidRDefault="00F932BB" w:rsidP="00F932BB">
            <w:pPr>
              <w:widowControl/>
              <w:spacing w:line="240" w:lineRule="auto"/>
              <w:ind w:firstLineChars="0" w:firstLine="0"/>
              <w:jc w:val="left"/>
              <w:rPr>
                <w:rFonts w:ascii="黑体" w:eastAsia="黑体" w:hAnsi="黑体" w:cs="宋体"/>
                <w:kern w:val="0"/>
                <w:sz w:val="24"/>
                <w:szCs w:val="24"/>
              </w:rPr>
            </w:pPr>
            <w:r w:rsidRPr="00F932BB">
              <w:rPr>
                <w:rFonts w:ascii="黑体" w:eastAsia="黑体" w:hAnsi="黑体" w:cs="宋体" w:hint="eastAsia"/>
                <w:kern w:val="0"/>
                <w:sz w:val="24"/>
                <w:szCs w:val="24"/>
              </w:rPr>
              <w:t>十、案款管理</w:t>
            </w:r>
          </w:p>
        </w:tc>
        <w:tc>
          <w:tcPr>
            <w:tcW w:w="1780" w:type="dxa"/>
            <w:tcBorders>
              <w:top w:val="nil"/>
              <w:left w:val="nil"/>
              <w:bottom w:val="single" w:sz="4" w:space="0" w:color="auto"/>
              <w:right w:val="single" w:sz="4" w:space="0" w:color="auto"/>
            </w:tcBorders>
            <w:shd w:val="clear" w:color="000000" w:fill="FFFFFF"/>
            <w:noWrap/>
            <w:vAlign w:val="center"/>
            <w:hideMark/>
          </w:tcPr>
          <w:p w14:paraId="7C7140B5"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 xml:space="preserve">200,000.00 </w:t>
            </w:r>
          </w:p>
        </w:tc>
        <w:tc>
          <w:tcPr>
            <w:tcW w:w="1400" w:type="dxa"/>
            <w:vMerge/>
            <w:tcBorders>
              <w:top w:val="nil"/>
              <w:left w:val="single" w:sz="4" w:space="0" w:color="auto"/>
              <w:bottom w:val="nil"/>
              <w:right w:val="single" w:sz="4" w:space="0" w:color="auto"/>
            </w:tcBorders>
            <w:vAlign w:val="center"/>
            <w:hideMark/>
          </w:tcPr>
          <w:p w14:paraId="1FCC6979"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1366" w:type="dxa"/>
            <w:vMerge/>
            <w:tcBorders>
              <w:top w:val="nil"/>
              <w:left w:val="single" w:sz="4" w:space="0" w:color="auto"/>
              <w:bottom w:val="nil"/>
              <w:right w:val="single" w:sz="4" w:space="0" w:color="auto"/>
            </w:tcBorders>
            <w:vAlign w:val="center"/>
            <w:hideMark/>
          </w:tcPr>
          <w:p w14:paraId="7FF71B66"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1701" w:type="dxa"/>
            <w:vMerge/>
            <w:tcBorders>
              <w:top w:val="nil"/>
              <w:left w:val="single" w:sz="4" w:space="0" w:color="auto"/>
              <w:bottom w:val="nil"/>
              <w:right w:val="single" w:sz="4" w:space="0" w:color="auto"/>
            </w:tcBorders>
            <w:vAlign w:val="center"/>
            <w:hideMark/>
          </w:tcPr>
          <w:p w14:paraId="45E30D18"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2268" w:type="dxa"/>
            <w:vMerge/>
            <w:tcBorders>
              <w:top w:val="nil"/>
              <w:left w:val="single" w:sz="4" w:space="0" w:color="auto"/>
              <w:bottom w:val="nil"/>
              <w:right w:val="single" w:sz="4" w:space="0" w:color="auto"/>
            </w:tcBorders>
            <w:vAlign w:val="center"/>
            <w:hideMark/>
          </w:tcPr>
          <w:p w14:paraId="327A2112" w14:textId="77777777" w:rsidR="00F932BB" w:rsidRPr="007A2C7A" w:rsidRDefault="00F932BB" w:rsidP="00F932BB">
            <w:pPr>
              <w:widowControl/>
              <w:spacing w:line="240" w:lineRule="auto"/>
              <w:ind w:firstLineChars="0" w:firstLine="0"/>
              <w:jc w:val="left"/>
              <w:rPr>
                <w:rFonts w:ascii="黑体" w:eastAsia="黑体" w:hAnsi="黑体" w:cs="宋体"/>
                <w:b/>
                <w:bCs/>
                <w:kern w:val="0"/>
                <w:sz w:val="24"/>
                <w:szCs w:val="24"/>
              </w:rPr>
            </w:pPr>
          </w:p>
        </w:tc>
        <w:tc>
          <w:tcPr>
            <w:tcW w:w="1685" w:type="dxa"/>
            <w:vMerge/>
            <w:tcBorders>
              <w:top w:val="nil"/>
              <w:left w:val="single" w:sz="4" w:space="0" w:color="auto"/>
              <w:bottom w:val="nil"/>
              <w:right w:val="single" w:sz="4" w:space="0" w:color="auto"/>
            </w:tcBorders>
            <w:vAlign w:val="center"/>
            <w:hideMark/>
          </w:tcPr>
          <w:p w14:paraId="125370BB"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r>
      <w:tr w:rsidR="00F932BB" w:rsidRPr="00F932BB" w14:paraId="44B4D96A" w14:textId="77777777" w:rsidTr="007A2C7A">
        <w:trPr>
          <w:trHeight w:val="285"/>
        </w:trPr>
        <w:tc>
          <w:tcPr>
            <w:tcW w:w="1860" w:type="dxa"/>
            <w:vMerge/>
            <w:tcBorders>
              <w:top w:val="nil"/>
              <w:left w:val="single" w:sz="4" w:space="0" w:color="auto"/>
              <w:bottom w:val="single" w:sz="4" w:space="0" w:color="auto"/>
              <w:right w:val="single" w:sz="4" w:space="0" w:color="auto"/>
            </w:tcBorders>
            <w:vAlign w:val="center"/>
            <w:hideMark/>
          </w:tcPr>
          <w:p w14:paraId="11B8F102" w14:textId="77777777" w:rsidR="00F932BB" w:rsidRPr="007A2C7A" w:rsidRDefault="00F932BB" w:rsidP="00F932BB">
            <w:pPr>
              <w:widowControl/>
              <w:spacing w:line="240" w:lineRule="auto"/>
              <w:ind w:firstLineChars="0" w:firstLine="0"/>
              <w:jc w:val="left"/>
              <w:rPr>
                <w:rFonts w:ascii="黑体" w:eastAsia="黑体" w:hAnsi="黑体" w:cs="宋体"/>
                <w:color w:val="000000"/>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14:paraId="7F029FC8" w14:textId="77777777" w:rsidR="00F932BB" w:rsidRPr="00F932BB" w:rsidRDefault="00F932BB" w:rsidP="00F932BB">
            <w:pPr>
              <w:widowControl/>
              <w:spacing w:line="240" w:lineRule="auto"/>
              <w:ind w:firstLineChars="0" w:firstLine="0"/>
              <w:jc w:val="left"/>
              <w:rPr>
                <w:rFonts w:ascii="黑体" w:eastAsia="黑体" w:hAnsi="黑体" w:cs="宋体"/>
                <w:kern w:val="0"/>
                <w:sz w:val="24"/>
                <w:szCs w:val="24"/>
              </w:rPr>
            </w:pPr>
            <w:r w:rsidRPr="00F932BB">
              <w:rPr>
                <w:rFonts w:ascii="黑体" w:eastAsia="黑体" w:hAnsi="黑体" w:cs="宋体" w:hint="eastAsia"/>
                <w:kern w:val="0"/>
                <w:sz w:val="24"/>
                <w:szCs w:val="24"/>
              </w:rPr>
              <w:t>十一、诉讼费管理</w:t>
            </w:r>
          </w:p>
        </w:tc>
        <w:tc>
          <w:tcPr>
            <w:tcW w:w="1780" w:type="dxa"/>
            <w:tcBorders>
              <w:top w:val="nil"/>
              <w:left w:val="nil"/>
              <w:bottom w:val="single" w:sz="4" w:space="0" w:color="auto"/>
              <w:right w:val="single" w:sz="4" w:space="0" w:color="auto"/>
            </w:tcBorders>
            <w:shd w:val="clear" w:color="000000" w:fill="FFFFFF"/>
            <w:noWrap/>
            <w:vAlign w:val="center"/>
            <w:hideMark/>
          </w:tcPr>
          <w:p w14:paraId="22B8B57E"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 xml:space="preserve">200,000.00 </w:t>
            </w:r>
          </w:p>
        </w:tc>
        <w:tc>
          <w:tcPr>
            <w:tcW w:w="1400" w:type="dxa"/>
            <w:vMerge/>
            <w:tcBorders>
              <w:top w:val="nil"/>
              <w:left w:val="single" w:sz="4" w:space="0" w:color="auto"/>
              <w:bottom w:val="nil"/>
              <w:right w:val="single" w:sz="4" w:space="0" w:color="auto"/>
            </w:tcBorders>
            <w:vAlign w:val="center"/>
            <w:hideMark/>
          </w:tcPr>
          <w:p w14:paraId="231763BD"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1366" w:type="dxa"/>
            <w:vMerge/>
            <w:tcBorders>
              <w:top w:val="nil"/>
              <w:left w:val="single" w:sz="4" w:space="0" w:color="auto"/>
              <w:bottom w:val="nil"/>
              <w:right w:val="single" w:sz="4" w:space="0" w:color="auto"/>
            </w:tcBorders>
            <w:vAlign w:val="center"/>
            <w:hideMark/>
          </w:tcPr>
          <w:p w14:paraId="535A0FA4"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1701" w:type="dxa"/>
            <w:vMerge/>
            <w:tcBorders>
              <w:top w:val="nil"/>
              <w:left w:val="single" w:sz="4" w:space="0" w:color="auto"/>
              <w:bottom w:val="nil"/>
              <w:right w:val="single" w:sz="4" w:space="0" w:color="auto"/>
            </w:tcBorders>
            <w:vAlign w:val="center"/>
            <w:hideMark/>
          </w:tcPr>
          <w:p w14:paraId="4116F972"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c>
          <w:tcPr>
            <w:tcW w:w="2268" w:type="dxa"/>
            <w:vMerge/>
            <w:tcBorders>
              <w:top w:val="nil"/>
              <w:left w:val="single" w:sz="4" w:space="0" w:color="auto"/>
              <w:bottom w:val="nil"/>
              <w:right w:val="single" w:sz="4" w:space="0" w:color="auto"/>
            </w:tcBorders>
            <w:vAlign w:val="center"/>
            <w:hideMark/>
          </w:tcPr>
          <w:p w14:paraId="296C4F5A" w14:textId="77777777" w:rsidR="00F932BB" w:rsidRPr="007A2C7A" w:rsidRDefault="00F932BB" w:rsidP="00F932BB">
            <w:pPr>
              <w:widowControl/>
              <w:spacing w:line="240" w:lineRule="auto"/>
              <w:ind w:firstLineChars="0" w:firstLine="0"/>
              <w:jc w:val="left"/>
              <w:rPr>
                <w:rFonts w:ascii="黑体" w:eastAsia="黑体" w:hAnsi="黑体" w:cs="宋体"/>
                <w:b/>
                <w:bCs/>
                <w:kern w:val="0"/>
                <w:sz w:val="24"/>
                <w:szCs w:val="24"/>
              </w:rPr>
            </w:pPr>
          </w:p>
        </w:tc>
        <w:tc>
          <w:tcPr>
            <w:tcW w:w="1685" w:type="dxa"/>
            <w:vMerge/>
            <w:tcBorders>
              <w:top w:val="nil"/>
              <w:left w:val="single" w:sz="4" w:space="0" w:color="auto"/>
              <w:bottom w:val="nil"/>
              <w:right w:val="single" w:sz="4" w:space="0" w:color="auto"/>
            </w:tcBorders>
            <w:vAlign w:val="center"/>
            <w:hideMark/>
          </w:tcPr>
          <w:p w14:paraId="3B2CE75E"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r>
      <w:tr w:rsidR="00F932BB" w:rsidRPr="00F932BB" w14:paraId="270AB43B" w14:textId="77777777" w:rsidTr="007A2C7A">
        <w:trPr>
          <w:trHeight w:val="285"/>
        </w:trPr>
        <w:tc>
          <w:tcPr>
            <w:tcW w:w="1860" w:type="dxa"/>
            <w:vMerge w:val="restart"/>
            <w:tcBorders>
              <w:top w:val="nil"/>
              <w:left w:val="single" w:sz="4" w:space="0" w:color="auto"/>
              <w:bottom w:val="nil"/>
              <w:right w:val="single" w:sz="4" w:space="0" w:color="auto"/>
            </w:tcBorders>
            <w:shd w:val="clear" w:color="000000" w:fill="FFFFFF"/>
            <w:noWrap/>
            <w:vAlign w:val="center"/>
            <w:hideMark/>
          </w:tcPr>
          <w:p w14:paraId="6905904C" w14:textId="77777777" w:rsidR="00F932BB" w:rsidRPr="007A2C7A" w:rsidRDefault="00F932BB" w:rsidP="00F932BB">
            <w:pPr>
              <w:widowControl/>
              <w:spacing w:line="240" w:lineRule="auto"/>
              <w:ind w:firstLineChars="0" w:firstLine="0"/>
              <w:jc w:val="center"/>
              <w:rPr>
                <w:rFonts w:ascii="黑体" w:eastAsia="黑体" w:hAnsi="黑体" w:cs="宋体"/>
                <w:color w:val="000000"/>
                <w:kern w:val="0"/>
                <w:sz w:val="24"/>
                <w:szCs w:val="24"/>
              </w:rPr>
            </w:pPr>
            <w:r w:rsidRPr="007A2C7A">
              <w:rPr>
                <w:rFonts w:ascii="黑体" w:eastAsia="黑体" w:hAnsi="黑体" w:cs="宋体" w:hint="eastAsia"/>
                <w:color w:val="000000"/>
                <w:kern w:val="0"/>
                <w:sz w:val="24"/>
                <w:szCs w:val="24"/>
              </w:rPr>
              <w:t>四期</w:t>
            </w:r>
          </w:p>
        </w:tc>
        <w:tc>
          <w:tcPr>
            <w:tcW w:w="2560" w:type="dxa"/>
            <w:tcBorders>
              <w:top w:val="nil"/>
              <w:left w:val="nil"/>
              <w:bottom w:val="single" w:sz="4" w:space="0" w:color="auto"/>
              <w:right w:val="single" w:sz="4" w:space="0" w:color="auto"/>
            </w:tcBorders>
            <w:shd w:val="clear" w:color="000000" w:fill="FFFFFF"/>
            <w:noWrap/>
            <w:vAlign w:val="center"/>
            <w:hideMark/>
          </w:tcPr>
          <w:p w14:paraId="157D96D1" w14:textId="77777777" w:rsidR="00F932BB" w:rsidRPr="00F932BB" w:rsidRDefault="00F932BB" w:rsidP="00F932BB">
            <w:pPr>
              <w:widowControl/>
              <w:spacing w:line="240" w:lineRule="auto"/>
              <w:ind w:firstLineChars="0" w:firstLine="0"/>
              <w:jc w:val="left"/>
              <w:rPr>
                <w:rFonts w:ascii="黑体" w:eastAsia="黑体" w:hAnsi="黑体" w:cs="宋体"/>
                <w:kern w:val="0"/>
                <w:sz w:val="24"/>
                <w:szCs w:val="24"/>
              </w:rPr>
            </w:pPr>
            <w:r w:rsidRPr="00F932BB">
              <w:rPr>
                <w:rFonts w:ascii="黑体" w:eastAsia="黑体" w:hAnsi="黑体" w:cs="宋体" w:hint="eastAsia"/>
                <w:kern w:val="0"/>
                <w:sz w:val="24"/>
                <w:szCs w:val="24"/>
              </w:rPr>
              <w:t>十二、决算管理</w:t>
            </w:r>
          </w:p>
        </w:tc>
        <w:tc>
          <w:tcPr>
            <w:tcW w:w="1780" w:type="dxa"/>
            <w:tcBorders>
              <w:top w:val="nil"/>
              <w:left w:val="nil"/>
              <w:bottom w:val="single" w:sz="4" w:space="0" w:color="auto"/>
              <w:right w:val="single" w:sz="4" w:space="0" w:color="auto"/>
            </w:tcBorders>
            <w:shd w:val="clear" w:color="000000" w:fill="FFFFFF"/>
            <w:noWrap/>
            <w:vAlign w:val="center"/>
            <w:hideMark/>
          </w:tcPr>
          <w:p w14:paraId="0E0F9649"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 xml:space="preserve">100000.00 </w:t>
            </w:r>
          </w:p>
        </w:tc>
        <w:tc>
          <w:tcPr>
            <w:tcW w:w="1400" w:type="dxa"/>
            <w:vMerge w:val="restart"/>
            <w:tcBorders>
              <w:top w:val="single" w:sz="4" w:space="0" w:color="auto"/>
              <w:left w:val="single" w:sz="4" w:space="0" w:color="auto"/>
              <w:bottom w:val="nil"/>
              <w:right w:val="single" w:sz="4" w:space="0" w:color="auto"/>
            </w:tcBorders>
            <w:shd w:val="clear" w:color="000000" w:fill="FFFFFF"/>
            <w:noWrap/>
            <w:vAlign w:val="center"/>
            <w:hideMark/>
          </w:tcPr>
          <w:p w14:paraId="07053781"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52,800.00</w:t>
            </w:r>
          </w:p>
        </w:tc>
        <w:tc>
          <w:tcPr>
            <w:tcW w:w="1366" w:type="dxa"/>
            <w:vMerge w:val="restart"/>
            <w:tcBorders>
              <w:top w:val="single" w:sz="4" w:space="0" w:color="auto"/>
              <w:left w:val="single" w:sz="4" w:space="0" w:color="auto"/>
              <w:bottom w:val="nil"/>
              <w:right w:val="single" w:sz="4" w:space="0" w:color="auto"/>
            </w:tcBorders>
            <w:shd w:val="clear" w:color="000000" w:fill="FFFFFF"/>
            <w:noWrap/>
            <w:vAlign w:val="center"/>
            <w:hideMark/>
          </w:tcPr>
          <w:p w14:paraId="6E2F0031"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6,000.00</w:t>
            </w:r>
          </w:p>
        </w:tc>
        <w:tc>
          <w:tcPr>
            <w:tcW w:w="1701" w:type="dxa"/>
            <w:vMerge w:val="restart"/>
            <w:tcBorders>
              <w:top w:val="single" w:sz="4" w:space="0" w:color="auto"/>
              <w:left w:val="single" w:sz="4" w:space="0" w:color="auto"/>
              <w:bottom w:val="nil"/>
              <w:right w:val="single" w:sz="4" w:space="0" w:color="auto"/>
            </w:tcBorders>
            <w:shd w:val="clear" w:color="000000" w:fill="FFFFFF"/>
            <w:noWrap/>
            <w:vAlign w:val="center"/>
            <w:hideMark/>
          </w:tcPr>
          <w:p w14:paraId="1C2737B6"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3,600.00</w:t>
            </w:r>
          </w:p>
        </w:tc>
        <w:tc>
          <w:tcPr>
            <w:tcW w:w="2268" w:type="dxa"/>
            <w:vMerge w:val="restart"/>
            <w:tcBorders>
              <w:top w:val="single" w:sz="4" w:space="0" w:color="auto"/>
              <w:left w:val="single" w:sz="4" w:space="0" w:color="auto"/>
              <w:bottom w:val="nil"/>
              <w:right w:val="single" w:sz="4" w:space="0" w:color="auto"/>
            </w:tcBorders>
            <w:shd w:val="clear" w:color="000000" w:fill="FFFFFF"/>
            <w:noWrap/>
            <w:vAlign w:val="center"/>
            <w:hideMark/>
          </w:tcPr>
          <w:p w14:paraId="279107C7" w14:textId="77777777" w:rsidR="00F932BB" w:rsidRPr="007A2C7A" w:rsidRDefault="00F932BB" w:rsidP="00F932BB">
            <w:pPr>
              <w:widowControl/>
              <w:spacing w:line="240" w:lineRule="auto"/>
              <w:ind w:firstLineChars="0" w:firstLine="0"/>
              <w:jc w:val="center"/>
              <w:rPr>
                <w:rFonts w:ascii="黑体" w:eastAsia="黑体" w:hAnsi="黑体" w:cs="宋体"/>
                <w:b/>
                <w:bCs/>
                <w:kern w:val="0"/>
                <w:sz w:val="24"/>
                <w:szCs w:val="24"/>
              </w:rPr>
            </w:pPr>
            <w:r w:rsidRPr="007A2C7A">
              <w:rPr>
                <w:rFonts w:ascii="黑体" w:eastAsia="黑体" w:hAnsi="黑体" w:cs="宋体" w:hint="eastAsia"/>
                <w:b/>
                <w:bCs/>
                <w:kern w:val="0"/>
                <w:sz w:val="24"/>
                <w:szCs w:val="24"/>
              </w:rPr>
              <w:t>四期小计</w:t>
            </w:r>
          </w:p>
        </w:tc>
        <w:tc>
          <w:tcPr>
            <w:tcW w:w="1685" w:type="dxa"/>
            <w:vMerge w:val="restart"/>
            <w:tcBorders>
              <w:top w:val="single" w:sz="4" w:space="0" w:color="auto"/>
              <w:left w:val="single" w:sz="4" w:space="0" w:color="auto"/>
              <w:bottom w:val="nil"/>
              <w:right w:val="single" w:sz="4" w:space="0" w:color="auto"/>
            </w:tcBorders>
            <w:shd w:val="clear" w:color="000000" w:fill="FFFFFF"/>
            <w:noWrap/>
            <w:vAlign w:val="center"/>
            <w:hideMark/>
          </w:tcPr>
          <w:p w14:paraId="01E41BCA" w14:textId="77777777" w:rsidR="00F932BB" w:rsidRPr="007A2C7A" w:rsidRDefault="00F932BB" w:rsidP="00F932BB">
            <w:pPr>
              <w:widowControl/>
              <w:spacing w:line="240" w:lineRule="auto"/>
              <w:ind w:firstLineChars="0" w:firstLine="0"/>
              <w:jc w:val="right"/>
              <w:rPr>
                <w:rFonts w:ascii="黑体" w:eastAsia="黑体" w:hAnsi="黑体" w:cs="宋体"/>
                <w:kern w:val="0"/>
                <w:sz w:val="22"/>
                <w:szCs w:val="22"/>
              </w:rPr>
            </w:pPr>
            <w:r w:rsidRPr="007A2C7A">
              <w:rPr>
                <w:rFonts w:ascii="黑体" w:eastAsia="黑体" w:hAnsi="黑体" w:cs="宋体" w:hint="eastAsia"/>
                <w:kern w:val="0"/>
                <w:sz w:val="22"/>
                <w:szCs w:val="22"/>
              </w:rPr>
              <w:t xml:space="preserve">165,600.00 </w:t>
            </w:r>
          </w:p>
        </w:tc>
      </w:tr>
      <w:tr w:rsidR="00F932BB" w:rsidRPr="00F932BB" w14:paraId="240652BB" w14:textId="77777777" w:rsidTr="007A2C7A">
        <w:trPr>
          <w:trHeight w:val="285"/>
        </w:trPr>
        <w:tc>
          <w:tcPr>
            <w:tcW w:w="1860" w:type="dxa"/>
            <w:vMerge/>
            <w:tcBorders>
              <w:top w:val="nil"/>
              <w:left w:val="single" w:sz="4" w:space="0" w:color="auto"/>
              <w:bottom w:val="single" w:sz="4" w:space="0" w:color="auto"/>
              <w:right w:val="single" w:sz="4" w:space="0" w:color="auto"/>
            </w:tcBorders>
            <w:vAlign w:val="center"/>
            <w:hideMark/>
          </w:tcPr>
          <w:p w14:paraId="60B0F67A" w14:textId="77777777" w:rsidR="00F932BB" w:rsidRPr="007A2C7A" w:rsidRDefault="00F932BB" w:rsidP="00F932BB">
            <w:pPr>
              <w:widowControl/>
              <w:spacing w:line="240" w:lineRule="auto"/>
              <w:ind w:firstLineChars="0" w:firstLine="0"/>
              <w:jc w:val="left"/>
              <w:rPr>
                <w:rFonts w:ascii="黑体" w:eastAsia="黑体" w:hAnsi="黑体" w:cs="宋体"/>
                <w:color w:val="000000"/>
                <w:kern w:val="0"/>
                <w:sz w:val="24"/>
                <w:szCs w:val="24"/>
              </w:rPr>
            </w:pPr>
          </w:p>
        </w:tc>
        <w:tc>
          <w:tcPr>
            <w:tcW w:w="2560" w:type="dxa"/>
            <w:tcBorders>
              <w:top w:val="nil"/>
              <w:left w:val="nil"/>
              <w:bottom w:val="single" w:sz="4" w:space="0" w:color="auto"/>
              <w:right w:val="single" w:sz="4" w:space="0" w:color="auto"/>
            </w:tcBorders>
            <w:shd w:val="clear" w:color="000000" w:fill="FFFFFF"/>
            <w:noWrap/>
            <w:vAlign w:val="center"/>
            <w:hideMark/>
          </w:tcPr>
          <w:p w14:paraId="7FEC9C41" w14:textId="77777777" w:rsidR="00F932BB" w:rsidRPr="00F932BB" w:rsidRDefault="00F932BB" w:rsidP="00F932BB">
            <w:pPr>
              <w:widowControl/>
              <w:spacing w:line="240" w:lineRule="auto"/>
              <w:ind w:firstLineChars="0" w:firstLine="0"/>
              <w:jc w:val="left"/>
              <w:rPr>
                <w:rFonts w:ascii="黑体" w:eastAsia="黑体" w:hAnsi="黑体" w:cs="宋体"/>
                <w:kern w:val="0"/>
                <w:sz w:val="24"/>
                <w:szCs w:val="24"/>
              </w:rPr>
            </w:pPr>
            <w:r w:rsidRPr="00F932BB">
              <w:rPr>
                <w:rFonts w:ascii="黑体" w:eastAsia="黑体" w:hAnsi="黑体" w:cs="宋体" w:hint="eastAsia"/>
                <w:kern w:val="0"/>
                <w:sz w:val="24"/>
                <w:szCs w:val="24"/>
              </w:rPr>
              <w:t>十三、APP移动客户端</w:t>
            </w:r>
          </w:p>
        </w:tc>
        <w:tc>
          <w:tcPr>
            <w:tcW w:w="1780" w:type="dxa"/>
            <w:tcBorders>
              <w:top w:val="nil"/>
              <w:left w:val="nil"/>
              <w:bottom w:val="single" w:sz="4" w:space="0" w:color="auto"/>
              <w:right w:val="single" w:sz="4" w:space="0" w:color="auto"/>
            </w:tcBorders>
            <w:shd w:val="clear" w:color="000000" w:fill="FFFFFF"/>
            <w:noWrap/>
            <w:vAlign w:val="center"/>
            <w:hideMark/>
          </w:tcPr>
          <w:p w14:paraId="33336612"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 xml:space="preserve">100000.00 </w:t>
            </w:r>
          </w:p>
        </w:tc>
        <w:tc>
          <w:tcPr>
            <w:tcW w:w="1400" w:type="dxa"/>
            <w:vMerge/>
            <w:tcBorders>
              <w:top w:val="single" w:sz="4" w:space="0" w:color="auto"/>
              <w:left w:val="single" w:sz="4" w:space="0" w:color="auto"/>
              <w:bottom w:val="nil"/>
              <w:right w:val="single" w:sz="4" w:space="0" w:color="auto"/>
            </w:tcBorders>
            <w:vAlign w:val="center"/>
            <w:hideMark/>
          </w:tcPr>
          <w:p w14:paraId="55DF8F23" w14:textId="77777777" w:rsidR="00F932BB" w:rsidRPr="00F932BB" w:rsidRDefault="00F932BB" w:rsidP="00F932BB">
            <w:pPr>
              <w:widowControl/>
              <w:spacing w:line="240" w:lineRule="auto"/>
              <w:ind w:firstLineChars="0" w:firstLine="0"/>
              <w:jc w:val="left"/>
              <w:rPr>
                <w:rFonts w:ascii="黑体" w:eastAsia="黑体" w:hAnsi="黑体" w:cs="宋体"/>
                <w:kern w:val="0"/>
                <w:sz w:val="20"/>
              </w:rPr>
            </w:pPr>
          </w:p>
        </w:tc>
        <w:tc>
          <w:tcPr>
            <w:tcW w:w="1366" w:type="dxa"/>
            <w:vMerge/>
            <w:tcBorders>
              <w:top w:val="single" w:sz="4" w:space="0" w:color="auto"/>
              <w:left w:val="single" w:sz="4" w:space="0" w:color="auto"/>
              <w:bottom w:val="nil"/>
              <w:right w:val="single" w:sz="4" w:space="0" w:color="auto"/>
            </w:tcBorders>
            <w:vAlign w:val="center"/>
            <w:hideMark/>
          </w:tcPr>
          <w:p w14:paraId="7C83204E" w14:textId="77777777" w:rsidR="00F932BB" w:rsidRPr="00F932BB" w:rsidRDefault="00F932BB" w:rsidP="00F932BB">
            <w:pPr>
              <w:widowControl/>
              <w:spacing w:line="240" w:lineRule="auto"/>
              <w:ind w:firstLineChars="0" w:firstLine="0"/>
              <w:jc w:val="left"/>
              <w:rPr>
                <w:rFonts w:ascii="黑体" w:eastAsia="黑体" w:hAnsi="黑体" w:cs="宋体"/>
                <w:kern w:val="0"/>
                <w:sz w:val="20"/>
              </w:rPr>
            </w:pPr>
          </w:p>
        </w:tc>
        <w:tc>
          <w:tcPr>
            <w:tcW w:w="1701" w:type="dxa"/>
            <w:vMerge/>
            <w:tcBorders>
              <w:top w:val="single" w:sz="4" w:space="0" w:color="auto"/>
              <w:left w:val="single" w:sz="4" w:space="0" w:color="auto"/>
              <w:bottom w:val="nil"/>
              <w:right w:val="single" w:sz="4" w:space="0" w:color="auto"/>
            </w:tcBorders>
            <w:vAlign w:val="center"/>
            <w:hideMark/>
          </w:tcPr>
          <w:p w14:paraId="4D7B546F" w14:textId="77777777" w:rsidR="00F932BB" w:rsidRPr="00F932BB" w:rsidRDefault="00F932BB" w:rsidP="00F932BB">
            <w:pPr>
              <w:widowControl/>
              <w:spacing w:line="240" w:lineRule="auto"/>
              <w:ind w:firstLineChars="0" w:firstLine="0"/>
              <w:jc w:val="left"/>
              <w:rPr>
                <w:rFonts w:ascii="黑体" w:eastAsia="黑体" w:hAnsi="黑体" w:cs="宋体"/>
                <w:kern w:val="0"/>
                <w:sz w:val="20"/>
              </w:rPr>
            </w:pPr>
          </w:p>
        </w:tc>
        <w:tc>
          <w:tcPr>
            <w:tcW w:w="2268" w:type="dxa"/>
            <w:vMerge/>
            <w:tcBorders>
              <w:top w:val="single" w:sz="4" w:space="0" w:color="auto"/>
              <w:left w:val="single" w:sz="4" w:space="0" w:color="auto"/>
              <w:bottom w:val="nil"/>
              <w:right w:val="single" w:sz="4" w:space="0" w:color="auto"/>
            </w:tcBorders>
            <w:vAlign w:val="center"/>
            <w:hideMark/>
          </w:tcPr>
          <w:p w14:paraId="0F630928" w14:textId="77777777" w:rsidR="00F932BB" w:rsidRPr="007A2C7A" w:rsidRDefault="00F932BB" w:rsidP="00F932BB">
            <w:pPr>
              <w:widowControl/>
              <w:spacing w:line="240" w:lineRule="auto"/>
              <w:ind w:firstLineChars="0" w:firstLine="0"/>
              <w:jc w:val="left"/>
              <w:rPr>
                <w:rFonts w:ascii="黑体" w:eastAsia="黑体" w:hAnsi="黑体" w:cs="宋体"/>
                <w:b/>
                <w:bCs/>
                <w:kern w:val="0"/>
                <w:sz w:val="24"/>
                <w:szCs w:val="24"/>
              </w:rPr>
            </w:pPr>
          </w:p>
        </w:tc>
        <w:tc>
          <w:tcPr>
            <w:tcW w:w="1685" w:type="dxa"/>
            <w:vMerge/>
            <w:tcBorders>
              <w:top w:val="single" w:sz="4" w:space="0" w:color="auto"/>
              <w:left w:val="single" w:sz="4" w:space="0" w:color="auto"/>
              <w:bottom w:val="nil"/>
              <w:right w:val="single" w:sz="4" w:space="0" w:color="auto"/>
            </w:tcBorders>
            <w:vAlign w:val="center"/>
            <w:hideMark/>
          </w:tcPr>
          <w:p w14:paraId="65630D69" w14:textId="77777777" w:rsidR="00F932BB" w:rsidRPr="007A2C7A" w:rsidRDefault="00F932BB" w:rsidP="00F932BB">
            <w:pPr>
              <w:widowControl/>
              <w:spacing w:line="240" w:lineRule="auto"/>
              <w:ind w:firstLineChars="0" w:firstLine="0"/>
              <w:jc w:val="left"/>
              <w:rPr>
                <w:rFonts w:ascii="黑体" w:eastAsia="黑体" w:hAnsi="黑体" w:cs="宋体"/>
                <w:kern w:val="0"/>
                <w:sz w:val="22"/>
                <w:szCs w:val="22"/>
              </w:rPr>
            </w:pPr>
          </w:p>
        </w:tc>
      </w:tr>
      <w:tr w:rsidR="00F932BB" w:rsidRPr="00F932BB" w14:paraId="43E4323C" w14:textId="77777777" w:rsidTr="007A2C7A">
        <w:trPr>
          <w:trHeight w:val="285"/>
        </w:trPr>
        <w:tc>
          <w:tcPr>
            <w:tcW w:w="1860" w:type="dxa"/>
            <w:tcBorders>
              <w:top w:val="single" w:sz="4" w:space="0" w:color="auto"/>
              <w:left w:val="single" w:sz="4" w:space="0" w:color="auto"/>
              <w:bottom w:val="nil"/>
              <w:right w:val="single" w:sz="4" w:space="0" w:color="auto"/>
            </w:tcBorders>
            <w:shd w:val="clear" w:color="000000" w:fill="FFFFFF"/>
            <w:noWrap/>
            <w:vAlign w:val="center"/>
            <w:hideMark/>
          </w:tcPr>
          <w:p w14:paraId="21A0A4C1" w14:textId="77777777" w:rsidR="00F932BB" w:rsidRPr="007A2C7A" w:rsidRDefault="00F932BB" w:rsidP="00F932BB">
            <w:pPr>
              <w:widowControl/>
              <w:spacing w:line="240" w:lineRule="auto"/>
              <w:ind w:firstLineChars="0" w:firstLine="0"/>
              <w:jc w:val="center"/>
              <w:rPr>
                <w:rFonts w:ascii="黑体" w:eastAsia="黑体" w:hAnsi="黑体" w:cs="宋体"/>
                <w:color w:val="000000"/>
                <w:kern w:val="0"/>
                <w:sz w:val="24"/>
                <w:szCs w:val="24"/>
              </w:rPr>
            </w:pPr>
            <w:r w:rsidRPr="007A2C7A">
              <w:rPr>
                <w:rFonts w:ascii="黑体" w:eastAsia="黑体" w:hAnsi="黑体" w:cs="宋体" w:hint="eastAsia"/>
                <w:color w:val="000000"/>
                <w:kern w:val="0"/>
                <w:sz w:val="24"/>
                <w:szCs w:val="24"/>
              </w:rPr>
              <w:t>系统二次开发</w:t>
            </w:r>
          </w:p>
        </w:tc>
        <w:tc>
          <w:tcPr>
            <w:tcW w:w="2560" w:type="dxa"/>
            <w:tcBorders>
              <w:top w:val="nil"/>
              <w:left w:val="nil"/>
              <w:bottom w:val="nil"/>
              <w:right w:val="single" w:sz="4" w:space="0" w:color="auto"/>
            </w:tcBorders>
            <w:shd w:val="clear" w:color="000000" w:fill="FFFFFF"/>
            <w:noWrap/>
            <w:vAlign w:val="center"/>
            <w:hideMark/>
          </w:tcPr>
          <w:p w14:paraId="2ADD4B45" w14:textId="77777777" w:rsidR="00F932BB" w:rsidRPr="00F932BB" w:rsidRDefault="00F932BB" w:rsidP="00F932BB">
            <w:pPr>
              <w:widowControl/>
              <w:spacing w:line="240" w:lineRule="auto"/>
              <w:ind w:firstLineChars="0" w:firstLine="0"/>
              <w:jc w:val="left"/>
              <w:rPr>
                <w:rFonts w:ascii="黑体" w:eastAsia="黑体" w:hAnsi="黑体" w:cs="宋体"/>
                <w:kern w:val="0"/>
                <w:sz w:val="24"/>
                <w:szCs w:val="24"/>
              </w:rPr>
            </w:pPr>
            <w:r w:rsidRPr="00F932BB">
              <w:rPr>
                <w:rFonts w:ascii="黑体" w:eastAsia="黑体" w:hAnsi="黑体" w:cs="宋体" w:hint="eastAsia"/>
                <w:kern w:val="0"/>
                <w:sz w:val="24"/>
                <w:szCs w:val="24"/>
              </w:rPr>
              <w:t>系统全模块</w:t>
            </w:r>
          </w:p>
        </w:tc>
        <w:tc>
          <w:tcPr>
            <w:tcW w:w="1780" w:type="dxa"/>
            <w:tcBorders>
              <w:top w:val="nil"/>
              <w:left w:val="nil"/>
              <w:bottom w:val="nil"/>
              <w:right w:val="single" w:sz="4" w:space="0" w:color="auto"/>
            </w:tcBorders>
            <w:shd w:val="clear" w:color="000000" w:fill="FFFFFF"/>
            <w:noWrap/>
            <w:vAlign w:val="center"/>
            <w:hideMark/>
          </w:tcPr>
          <w:p w14:paraId="069D50AA" w14:textId="77777777" w:rsidR="00F932BB" w:rsidRPr="007A2C7A" w:rsidRDefault="00F932BB" w:rsidP="00F932BB">
            <w:pPr>
              <w:widowControl/>
              <w:spacing w:line="240" w:lineRule="auto"/>
              <w:ind w:firstLineChars="0" w:firstLine="0"/>
              <w:jc w:val="center"/>
              <w:rPr>
                <w:rFonts w:ascii="黑体" w:eastAsia="黑体" w:hAnsi="黑体" w:cs="宋体"/>
                <w:kern w:val="0"/>
                <w:sz w:val="22"/>
                <w:szCs w:val="22"/>
              </w:rPr>
            </w:pPr>
            <w:r w:rsidRPr="007A2C7A">
              <w:rPr>
                <w:rFonts w:ascii="黑体" w:eastAsia="黑体" w:hAnsi="黑体" w:cs="宋体" w:hint="eastAsia"/>
                <w:kern w:val="0"/>
                <w:sz w:val="22"/>
                <w:szCs w:val="22"/>
              </w:rPr>
              <w:t xml:space="preserve">0.00 </w:t>
            </w:r>
          </w:p>
        </w:tc>
        <w:tc>
          <w:tcPr>
            <w:tcW w:w="4467" w:type="dxa"/>
            <w:gridSpan w:val="3"/>
            <w:tcBorders>
              <w:top w:val="single" w:sz="4" w:space="0" w:color="auto"/>
              <w:left w:val="nil"/>
              <w:bottom w:val="single" w:sz="4" w:space="0" w:color="auto"/>
              <w:right w:val="single" w:sz="4" w:space="0" w:color="auto"/>
            </w:tcBorders>
            <w:shd w:val="clear" w:color="000000" w:fill="FFFFFF"/>
            <w:noWrap/>
            <w:vAlign w:val="center"/>
            <w:hideMark/>
          </w:tcPr>
          <w:p w14:paraId="5C2C3EE1" w14:textId="77777777" w:rsidR="00F932BB" w:rsidRPr="007A2C7A" w:rsidRDefault="00F932BB" w:rsidP="00F932BB">
            <w:pPr>
              <w:widowControl/>
              <w:spacing w:line="240" w:lineRule="auto"/>
              <w:ind w:firstLineChars="0" w:firstLine="0"/>
              <w:jc w:val="center"/>
              <w:rPr>
                <w:rFonts w:ascii="黑体" w:eastAsia="黑体" w:hAnsi="黑体" w:cs="宋体"/>
                <w:kern w:val="0"/>
                <w:sz w:val="24"/>
                <w:szCs w:val="24"/>
              </w:rPr>
            </w:pPr>
            <w:r w:rsidRPr="007A2C7A">
              <w:rPr>
                <w:rFonts w:ascii="黑体" w:eastAsia="黑体" w:hAnsi="黑体" w:cs="宋体" w:hint="eastAsia"/>
                <w:kern w:val="0"/>
                <w:sz w:val="24"/>
                <w:szCs w:val="24"/>
              </w:rPr>
              <w:t>根据二次开发需求工作量评估后报价</w:t>
            </w:r>
          </w:p>
        </w:tc>
        <w:tc>
          <w:tcPr>
            <w:tcW w:w="2268" w:type="dxa"/>
            <w:tcBorders>
              <w:top w:val="single" w:sz="4" w:space="0" w:color="auto"/>
              <w:left w:val="nil"/>
              <w:bottom w:val="single" w:sz="4" w:space="0" w:color="auto"/>
              <w:right w:val="single" w:sz="4" w:space="0" w:color="auto"/>
            </w:tcBorders>
            <w:shd w:val="clear" w:color="000000" w:fill="FFFFFF"/>
            <w:noWrap/>
            <w:vAlign w:val="center"/>
            <w:hideMark/>
          </w:tcPr>
          <w:p w14:paraId="287535A0" w14:textId="77777777" w:rsidR="00F932BB" w:rsidRPr="007A2C7A" w:rsidRDefault="00F932BB" w:rsidP="00F932BB">
            <w:pPr>
              <w:widowControl/>
              <w:spacing w:line="240" w:lineRule="auto"/>
              <w:ind w:firstLineChars="0" w:firstLine="0"/>
              <w:jc w:val="center"/>
              <w:rPr>
                <w:rFonts w:ascii="黑体" w:eastAsia="黑体" w:hAnsi="黑体" w:cs="宋体"/>
                <w:b/>
                <w:bCs/>
                <w:kern w:val="0"/>
                <w:sz w:val="24"/>
                <w:szCs w:val="24"/>
              </w:rPr>
            </w:pPr>
            <w:r w:rsidRPr="007A2C7A">
              <w:rPr>
                <w:rFonts w:ascii="黑体" w:eastAsia="黑体" w:hAnsi="黑体" w:cs="宋体" w:hint="eastAsia"/>
                <w:b/>
                <w:bCs/>
                <w:kern w:val="0"/>
                <w:sz w:val="24"/>
                <w:szCs w:val="24"/>
              </w:rPr>
              <w:t>29家法院</w:t>
            </w:r>
          </w:p>
        </w:tc>
        <w:tc>
          <w:tcPr>
            <w:tcW w:w="1685" w:type="dxa"/>
            <w:tcBorders>
              <w:top w:val="single" w:sz="4" w:space="0" w:color="auto"/>
              <w:left w:val="nil"/>
              <w:bottom w:val="single" w:sz="4" w:space="0" w:color="auto"/>
              <w:right w:val="single" w:sz="4" w:space="0" w:color="auto"/>
            </w:tcBorders>
            <w:shd w:val="clear" w:color="000000" w:fill="FFFFFF"/>
            <w:noWrap/>
            <w:vAlign w:val="center"/>
            <w:hideMark/>
          </w:tcPr>
          <w:p w14:paraId="33970694" w14:textId="77777777" w:rsidR="00F932BB" w:rsidRPr="007A2C7A" w:rsidRDefault="00F932BB" w:rsidP="00F932BB">
            <w:pPr>
              <w:widowControl/>
              <w:spacing w:line="240" w:lineRule="auto"/>
              <w:ind w:firstLineChars="0" w:firstLine="0"/>
              <w:jc w:val="right"/>
              <w:rPr>
                <w:rFonts w:ascii="黑体" w:eastAsia="黑体" w:hAnsi="黑体" w:cs="宋体"/>
                <w:kern w:val="0"/>
                <w:sz w:val="22"/>
                <w:szCs w:val="22"/>
              </w:rPr>
            </w:pPr>
            <w:r w:rsidRPr="007A2C7A">
              <w:rPr>
                <w:rFonts w:ascii="黑体" w:eastAsia="黑体" w:hAnsi="黑体" w:cs="宋体" w:hint="eastAsia"/>
                <w:kern w:val="0"/>
                <w:sz w:val="22"/>
                <w:szCs w:val="22"/>
              </w:rPr>
              <w:t xml:space="preserve">0.00 </w:t>
            </w:r>
          </w:p>
        </w:tc>
      </w:tr>
      <w:tr w:rsidR="00F932BB" w:rsidRPr="00F932BB" w14:paraId="0BA977D7" w14:textId="77777777" w:rsidTr="007A2C7A">
        <w:trPr>
          <w:trHeight w:val="285"/>
        </w:trPr>
        <w:tc>
          <w:tcPr>
            <w:tcW w:w="1860" w:type="dxa"/>
            <w:tcBorders>
              <w:top w:val="single" w:sz="4" w:space="0" w:color="auto"/>
              <w:left w:val="single" w:sz="4" w:space="0" w:color="auto"/>
              <w:bottom w:val="nil"/>
              <w:right w:val="single" w:sz="4" w:space="0" w:color="auto"/>
            </w:tcBorders>
            <w:shd w:val="clear" w:color="000000" w:fill="FFFFFF"/>
            <w:noWrap/>
            <w:vAlign w:val="center"/>
            <w:hideMark/>
          </w:tcPr>
          <w:p w14:paraId="2467F2CD" w14:textId="77777777" w:rsidR="00F932BB" w:rsidRPr="00F932BB" w:rsidRDefault="00F932BB" w:rsidP="00F932BB">
            <w:pPr>
              <w:widowControl/>
              <w:spacing w:line="240" w:lineRule="auto"/>
              <w:ind w:firstLineChars="0" w:firstLine="0"/>
              <w:jc w:val="center"/>
              <w:rPr>
                <w:rFonts w:ascii="黑体" w:eastAsia="黑体" w:hAnsi="黑体" w:cs="宋体"/>
                <w:b/>
                <w:bCs/>
                <w:color w:val="000000"/>
                <w:kern w:val="0"/>
                <w:sz w:val="24"/>
                <w:szCs w:val="24"/>
              </w:rPr>
            </w:pPr>
            <w:r w:rsidRPr="00F932BB">
              <w:rPr>
                <w:rFonts w:ascii="黑体" w:eastAsia="黑体" w:hAnsi="黑体" w:cs="宋体" w:hint="eastAsia"/>
                <w:b/>
                <w:bCs/>
                <w:color w:val="000000"/>
                <w:kern w:val="0"/>
                <w:sz w:val="24"/>
                <w:szCs w:val="24"/>
              </w:rPr>
              <w:t>合计：</w:t>
            </w:r>
          </w:p>
        </w:tc>
        <w:tc>
          <w:tcPr>
            <w:tcW w:w="2560" w:type="dxa"/>
            <w:tcBorders>
              <w:top w:val="single" w:sz="4" w:space="0" w:color="auto"/>
              <w:left w:val="nil"/>
              <w:bottom w:val="nil"/>
              <w:right w:val="single" w:sz="4" w:space="0" w:color="auto"/>
            </w:tcBorders>
            <w:shd w:val="clear" w:color="000000" w:fill="FFFFFF"/>
            <w:noWrap/>
            <w:vAlign w:val="center"/>
            <w:hideMark/>
          </w:tcPr>
          <w:p w14:paraId="42DA757E" w14:textId="77777777" w:rsidR="00F932BB" w:rsidRPr="00F932BB" w:rsidRDefault="00F932BB" w:rsidP="00F932BB">
            <w:pPr>
              <w:widowControl/>
              <w:spacing w:line="240" w:lineRule="auto"/>
              <w:ind w:firstLineChars="0" w:firstLine="0"/>
              <w:jc w:val="left"/>
              <w:rPr>
                <w:rFonts w:ascii="等线" w:eastAsia="等线" w:hAnsi="等线" w:cs="宋体"/>
                <w:color w:val="000000"/>
                <w:kern w:val="0"/>
                <w:sz w:val="22"/>
                <w:szCs w:val="22"/>
              </w:rPr>
            </w:pPr>
            <w:r w:rsidRPr="00F932BB">
              <w:rPr>
                <w:rFonts w:ascii="等线" w:eastAsia="等线" w:hAnsi="等线" w:cs="宋体" w:hint="eastAsia"/>
                <w:color w:val="000000"/>
                <w:kern w:val="0"/>
                <w:sz w:val="22"/>
                <w:szCs w:val="22"/>
              </w:rPr>
              <w:t xml:space="preserve">　</w:t>
            </w:r>
          </w:p>
        </w:tc>
        <w:tc>
          <w:tcPr>
            <w:tcW w:w="1780" w:type="dxa"/>
            <w:tcBorders>
              <w:top w:val="single" w:sz="4" w:space="0" w:color="auto"/>
              <w:left w:val="nil"/>
              <w:bottom w:val="nil"/>
              <w:right w:val="single" w:sz="4" w:space="0" w:color="auto"/>
            </w:tcBorders>
            <w:shd w:val="clear" w:color="000000" w:fill="FFFFFF"/>
            <w:noWrap/>
            <w:vAlign w:val="center"/>
            <w:hideMark/>
          </w:tcPr>
          <w:p w14:paraId="51DA4681" w14:textId="77777777" w:rsidR="00F932BB" w:rsidRPr="007A2C7A" w:rsidRDefault="00F932BB" w:rsidP="00F932BB">
            <w:pPr>
              <w:widowControl/>
              <w:spacing w:line="240" w:lineRule="auto"/>
              <w:ind w:firstLineChars="0" w:firstLine="0"/>
              <w:jc w:val="center"/>
              <w:rPr>
                <w:rFonts w:ascii="黑体" w:eastAsia="黑体" w:hAnsi="黑体" w:cs="宋体"/>
                <w:b/>
                <w:bCs/>
                <w:color w:val="000000"/>
                <w:kern w:val="0"/>
                <w:sz w:val="22"/>
                <w:szCs w:val="22"/>
              </w:rPr>
            </w:pPr>
            <w:r w:rsidRPr="007A2C7A">
              <w:rPr>
                <w:rFonts w:ascii="黑体" w:eastAsia="黑体" w:hAnsi="黑体" w:cs="宋体" w:hint="eastAsia"/>
                <w:b/>
                <w:bCs/>
                <w:color w:val="000000"/>
                <w:kern w:val="0"/>
                <w:sz w:val="22"/>
                <w:szCs w:val="22"/>
              </w:rPr>
              <w:t>2,250,000.00</w:t>
            </w:r>
          </w:p>
        </w:tc>
        <w:tc>
          <w:tcPr>
            <w:tcW w:w="1400" w:type="dxa"/>
            <w:tcBorders>
              <w:top w:val="nil"/>
              <w:left w:val="nil"/>
              <w:bottom w:val="nil"/>
              <w:right w:val="single" w:sz="4" w:space="0" w:color="auto"/>
            </w:tcBorders>
            <w:shd w:val="clear" w:color="000000" w:fill="FFFFFF"/>
            <w:noWrap/>
            <w:vAlign w:val="center"/>
            <w:hideMark/>
          </w:tcPr>
          <w:p w14:paraId="3DCF93A3" w14:textId="77777777" w:rsidR="00F932BB" w:rsidRPr="007A2C7A" w:rsidRDefault="00F932BB" w:rsidP="00F932BB">
            <w:pPr>
              <w:widowControl/>
              <w:spacing w:line="240" w:lineRule="auto"/>
              <w:ind w:firstLineChars="0" w:firstLine="0"/>
              <w:jc w:val="center"/>
              <w:rPr>
                <w:rFonts w:ascii="黑体" w:eastAsia="黑体" w:hAnsi="黑体" w:cs="宋体"/>
                <w:b/>
                <w:bCs/>
                <w:color w:val="000000"/>
                <w:kern w:val="0"/>
                <w:sz w:val="22"/>
                <w:szCs w:val="22"/>
              </w:rPr>
            </w:pPr>
            <w:r w:rsidRPr="007A2C7A">
              <w:rPr>
                <w:rFonts w:ascii="黑体" w:eastAsia="黑体" w:hAnsi="黑体" w:cs="宋体" w:hint="eastAsia"/>
                <w:b/>
                <w:bCs/>
                <w:color w:val="000000"/>
                <w:kern w:val="0"/>
                <w:sz w:val="22"/>
                <w:szCs w:val="22"/>
              </w:rPr>
              <w:t>880,000.00</w:t>
            </w:r>
          </w:p>
        </w:tc>
        <w:tc>
          <w:tcPr>
            <w:tcW w:w="1366" w:type="dxa"/>
            <w:tcBorders>
              <w:top w:val="nil"/>
              <w:left w:val="nil"/>
              <w:bottom w:val="nil"/>
              <w:right w:val="single" w:sz="4" w:space="0" w:color="auto"/>
            </w:tcBorders>
            <w:shd w:val="clear" w:color="000000" w:fill="FFFFFF"/>
            <w:noWrap/>
            <w:vAlign w:val="center"/>
            <w:hideMark/>
          </w:tcPr>
          <w:p w14:paraId="5F5FA6B6" w14:textId="77777777" w:rsidR="00F932BB" w:rsidRPr="007A2C7A" w:rsidRDefault="00F932BB" w:rsidP="00F932BB">
            <w:pPr>
              <w:widowControl/>
              <w:spacing w:line="240" w:lineRule="auto"/>
              <w:ind w:firstLineChars="0" w:firstLine="0"/>
              <w:jc w:val="right"/>
              <w:rPr>
                <w:rFonts w:ascii="黑体" w:eastAsia="黑体" w:hAnsi="黑体" w:cs="宋体"/>
                <w:b/>
                <w:bCs/>
                <w:color w:val="000000"/>
                <w:kern w:val="0"/>
                <w:sz w:val="22"/>
                <w:szCs w:val="22"/>
              </w:rPr>
            </w:pPr>
            <w:r w:rsidRPr="007A2C7A">
              <w:rPr>
                <w:rFonts w:ascii="黑体" w:eastAsia="黑体" w:hAnsi="黑体" w:cs="宋体" w:hint="eastAsia"/>
                <w:b/>
                <w:bCs/>
                <w:color w:val="000000"/>
                <w:kern w:val="0"/>
                <w:sz w:val="22"/>
                <w:szCs w:val="22"/>
              </w:rPr>
              <w:t>60,000.00</w:t>
            </w:r>
          </w:p>
        </w:tc>
        <w:tc>
          <w:tcPr>
            <w:tcW w:w="1701" w:type="dxa"/>
            <w:tcBorders>
              <w:top w:val="nil"/>
              <w:left w:val="nil"/>
              <w:bottom w:val="nil"/>
              <w:right w:val="single" w:sz="4" w:space="0" w:color="auto"/>
            </w:tcBorders>
            <w:shd w:val="clear" w:color="000000" w:fill="FFFFFF"/>
            <w:noWrap/>
            <w:vAlign w:val="center"/>
            <w:hideMark/>
          </w:tcPr>
          <w:p w14:paraId="738B6D6E" w14:textId="77777777" w:rsidR="00F932BB" w:rsidRPr="007A2C7A" w:rsidRDefault="00F932BB" w:rsidP="00F932BB">
            <w:pPr>
              <w:widowControl/>
              <w:spacing w:line="240" w:lineRule="auto"/>
              <w:ind w:firstLineChars="0" w:firstLine="0"/>
              <w:jc w:val="right"/>
              <w:rPr>
                <w:rFonts w:ascii="黑体" w:eastAsia="黑体" w:hAnsi="黑体" w:cs="宋体"/>
                <w:b/>
                <w:bCs/>
                <w:color w:val="000000"/>
                <w:kern w:val="0"/>
                <w:sz w:val="22"/>
                <w:szCs w:val="22"/>
              </w:rPr>
            </w:pPr>
            <w:r w:rsidRPr="007A2C7A">
              <w:rPr>
                <w:rFonts w:ascii="黑体" w:eastAsia="黑体" w:hAnsi="黑体" w:cs="宋体" w:hint="eastAsia"/>
                <w:b/>
                <w:bCs/>
                <w:color w:val="000000"/>
                <w:kern w:val="0"/>
                <w:sz w:val="22"/>
                <w:szCs w:val="22"/>
              </w:rPr>
              <w:t>36,000.00</w:t>
            </w:r>
          </w:p>
        </w:tc>
        <w:tc>
          <w:tcPr>
            <w:tcW w:w="2268" w:type="dxa"/>
            <w:tcBorders>
              <w:top w:val="nil"/>
              <w:left w:val="nil"/>
              <w:bottom w:val="nil"/>
              <w:right w:val="single" w:sz="4" w:space="0" w:color="auto"/>
            </w:tcBorders>
            <w:shd w:val="clear" w:color="000000" w:fill="FFFFFF"/>
            <w:noWrap/>
            <w:vAlign w:val="center"/>
            <w:hideMark/>
          </w:tcPr>
          <w:p w14:paraId="46F20295" w14:textId="77777777" w:rsidR="00F932BB" w:rsidRPr="007A2C7A" w:rsidRDefault="00F932BB" w:rsidP="00F932BB">
            <w:pPr>
              <w:widowControl/>
              <w:spacing w:line="240" w:lineRule="auto"/>
              <w:ind w:firstLineChars="0" w:firstLine="0"/>
              <w:jc w:val="right"/>
              <w:rPr>
                <w:rFonts w:ascii="黑体" w:eastAsia="黑体" w:hAnsi="黑体" w:cs="宋体"/>
                <w:b/>
                <w:bCs/>
                <w:color w:val="000000"/>
                <w:kern w:val="0"/>
                <w:sz w:val="22"/>
                <w:szCs w:val="22"/>
              </w:rPr>
            </w:pPr>
            <w:r w:rsidRPr="007A2C7A">
              <w:rPr>
                <w:rFonts w:ascii="黑体" w:eastAsia="黑体" w:hAnsi="黑体" w:cs="宋体" w:hint="eastAsia"/>
                <w:b/>
                <w:bCs/>
                <w:color w:val="000000"/>
                <w:kern w:val="0"/>
                <w:sz w:val="22"/>
                <w:szCs w:val="22"/>
              </w:rPr>
              <w:t xml:space="preserve">　</w:t>
            </w:r>
          </w:p>
        </w:tc>
        <w:tc>
          <w:tcPr>
            <w:tcW w:w="1685" w:type="dxa"/>
            <w:tcBorders>
              <w:top w:val="nil"/>
              <w:left w:val="nil"/>
              <w:bottom w:val="nil"/>
              <w:right w:val="single" w:sz="4" w:space="0" w:color="auto"/>
            </w:tcBorders>
            <w:shd w:val="clear" w:color="000000" w:fill="FFFFFF"/>
            <w:noWrap/>
            <w:vAlign w:val="center"/>
            <w:hideMark/>
          </w:tcPr>
          <w:p w14:paraId="4D59DE14" w14:textId="77777777" w:rsidR="00F932BB" w:rsidRPr="007A2C7A" w:rsidRDefault="00F932BB" w:rsidP="00F932BB">
            <w:pPr>
              <w:widowControl/>
              <w:spacing w:line="240" w:lineRule="auto"/>
              <w:ind w:firstLineChars="0" w:firstLine="0"/>
              <w:jc w:val="right"/>
              <w:rPr>
                <w:rFonts w:ascii="黑体" w:eastAsia="黑体" w:hAnsi="黑体" w:cs="宋体"/>
                <w:b/>
                <w:bCs/>
                <w:color w:val="000000"/>
                <w:kern w:val="0"/>
                <w:sz w:val="22"/>
                <w:szCs w:val="22"/>
              </w:rPr>
            </w:pPr>
            <w:r w:rsidRPr="007A2C7A">
              <w:rPr>
                <w:rFonts w:ascii="黑体" w:eastAsia="黑体" w:hAnsi="黑体" w:cs="宋体" w:hint="eastAsia"/>
                <w:b/>
                <w:bCs/>
                <w:color w:val="000000"/>
                <w:kern w:val="0"/>
                <w:sz w:val="22"/>
                <w:szCs w:val="22"/>
              </w:rPr>
              <w:t xml:space="preserve">2,008,000.00 </w:t>
            </w:r>
          </w:p>
        </w:tc>
      </w:tr>
      <w:tr w:rsidR="00F932BB" w:rsidRPr="00F932BB" w14:paraId="0CA06A15" w14:textId="77777777" w:rsidTr="007A2C7A">
        <w:trPr>
          <w:trHeight w:val="224"/>
        </w:trPr>
        <w:tc>
          <w:tcPr>
            <w:tcW w:w="186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672D06" w14:textId="77777777" w:rsidR="00F932BB" w:rsidRPr="007A2C7A" w:rsidRDefault="00F932BB" w:rsidP="00F932BB">
            <w:pPr>
              <w:widowControl/>
              <w:spacing w:line="240" w:lineRule="auto"/>
              <w:ind w:firstLineChars="0" w:firstLine="0"/>
              <w:jc w:val="center"/>
              <w:rPr>
                <w:rFonts w:ascii="黑体" w:eastAsia="黑体" w:hAnsi="黑体" w:cs="宋体"/>
                <w:color w:val="000000"/>
                <w:kern w:val="0"/>
                <w:sz w:val="24"/>
                <w:szCs w:val="24"/>
              </w:rPr>
            </w:pPr>
            <w:r w:rsidRPr="007A2C7A">
              <w:rPr>
                <w:rFonts w:ascii="黑体" w:eastAsia="黑体" w:hAnsi="黑体" w:cs="宋体" w:hint="eastAsia"/>
                <w:color w:val="000000"/>
                <w:kern w:val="0"/>
                <w:sz w:val="24"/>
                <w:szCs w:val="24"/>
              </w:rPr>
              <w:t>接口对接</w:t>
            </w:r>
          </w:p>
        </w:tc>
        <w:tc>
          <w:tcPr>
            <w:tcW w:w="434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343728AE" w14:textId="77777777" w:rsidR="00F932BB" w:rsidRPr="007A2C7A" w:rsidRDefault="00F932BB" w:rsidP="00F932BB">
            <w:pPr>
              <w:widowControl/>
              <w:spacing w:line="240" w:lineRule="auto"/>
              <w:ind w:firstLineChars="0" w:firstLine="0"/>
              <w:jc w:val="center"/>
              <w:rPr>
                <w:rFonts w:ascii="黑体" w:eastAsia="黑体" w:hAnsi="黑体" w:cs="宋体"/>
                <w:b/>
                <w:color w:val="000000"/>
                <w:kern w:val="0"/>
                <w:sz w:val="24"/>
                <w:szCs w:val="24"/>
              </w:rPr>
            </w:pPr>
            <w:r w:rsidRPr="007A2C7A">
              <w:rPr>
                <w:rFonts w:ascii="黑体" w:eastAsia="黑体" w:hAnsi="黑体" w:cs="宋体" w:hint="eastAsia"/>
                <w:b/>
                <w:color w:val="000000"/>
                <w:kern w:val="0"/>
                <w:sz w:val="24"/>
                <w:szCs w:val="24"/>
              </w:rPr>
              <w:t>内容</w:t>
            </w:r>
          </w:p>
        </w:tc>
        <w:tc>
          <w:tcPr>
            <w:tcW w:w="1400" w:type="dxa"/>
            <w:tcBorders>
              <w:top w:val="single" w:sz="4" w:space="0" w:color="auto"/>
              <w:left w:val="nil"/>
              <w:bottom w:val="single" w:sz="4" w:space="0" w:color="auto"/>
              <w:right w:val="single" w:sz="4" w:space="0" w:color="auto"/>
            </w:tcBorders>
            <w:shd w:val="clear" w:color="000000" w:fill="FFFFFF"/>
            <w:noWrap/>
            <w:vAlign w:val="center"/>
            <w:hideMark/>
          </w:tcPr>
          <w:p w14:paraId="43206B76" w14:textId="77777777" w:rsidR="00F932BB" w:rsidRPr="007A2C7A" w:rsidRDefault="00F932BB" w:rsidP="00F932BB">
            <w:pPr>
              <w:widowControl/>
              <w:spacing w:line="240" w:lineRule="auto"/>
              <w:ind w:firstLineChars="0" w:firstLine="0"/>
              <w:jc w:val="center"/>
              <w:rPr>
                <w:rFonts w:ascii="黑体" w:eastAsia="黑体" w:hAnsi="黑体" w:cs="宋体"/>
                <w:b/>
                <w:color w:val="000000"/>
                <w:kern w:val="0"/>
                <w:sz w:val="24"/>
                <w:szCs w:val="24"/>
              </w:rPr>
            </w:pPr>
            <w:r w:rsidRPr="007A2C7A">
              <w:rPr>
                <w:rFonts w:ascii="黑体" w:eastAsia="黑体" w:hAnsi="黑体" w:cs="宋体" w:hint="eastAsia"/>
                <w:b/>
                <w:color w:val="000000"/>
                <w:kern w:val="0"/>
                <w:sz w:val="24"/>
                <w:szCs w:val="24"/>
              </w:rPr>
              <w:t>单价</w:t>
            </w:r>
          </w:p>
        </w:tc>
        <w:tc>
          <w:tcPr>
            <w:tcW w:w="3067"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4DC755F3" w14:textId="77777777" w:rsidR="00F932BB" w:rsidRPr="007A2C7A" w:rsidRDefault="00F932BB" w:rsidP="00F932BB">
            <w:pPr>
              <w:widowControl/>
              <w:spacing w:line="240" w:lineRule="auto"/>
              <w:ind w:firstLineChars="0" w:firstLine="0"/>
              <w:jc w:val="center"/>
              <w:rPr>
                <w:rFonts w:ascii="黑体" w:eastAsia="黑体" w:hAnsi="黑体" w:cs="宋体"/>
                <w:b/>
                <w:color w:val="000000"/>
                <w:kern w:val="0"/>
                <w:sz w:val="24"/>
                <w:szCs w:val="24"/>
              </w:rPr>
            </w:pPr>
            <w:r w:rsidRPr="007A2C7A">
              <w:rPr>
                <w:rFonts w:ascii="黑体" w:eastAsia="黑体" w:hAnsi="黑体" w:cs="宋体" w:hint="eastAsia"/>
                <w:b/>
                <w:color w:val="000000"/>
                <w:kern w:val="0"/>
                <w:sz w:val="24"/>
                <w:szCs w:val="24"/>
              </w:rPr>
              <w:t>备注</w:t>
            </w:r>
          </w:p>
        </w:tc>
        <w:tc>
          <w:tcPr>
            <w:tcW w:w="2268" w:type="dxa"/>
            <w:tcBorders>
              <w:top w:val="single" w:sz="4" w:space="0" w:color="auto"/>
              <w:left w:val="nil"/>
              <w:bottom w:val="single" w:sz="4" w:space="0" w:color="auto"/>
              <w:right w:val="single" w:sz="4" w:space="0" w:color="auto"/>
            </w:tcBorders>
            <w:shd w:val="clear" w:color="000000" w:fill="FFFFFF"/>
            <w:noWrap/>
            <w:vAlign w:val="center"/>
            <w:hideMark/>
          </w:tcPr>
          <w:p w14:paraId="73391B13" w14:textId="77777777" w:rsidR="00F932BB" w:rsidRPr="007A2C7A" w:rsidRDefault="00F932BB" w:rsidP="00F932BB">
            <w:pPr>
              <w:widowControl/>
              <w:spacing w:line="240" w:lineRule="auto"/>
              <w:ind w:firstLineChars="0" w:firstLine="0"/>
              <w:jc w:val="center"/>
              <w:rPr>
                <w:rFonts w:ascii="黑体" w:eastAsia="黑体" w:hAnsi="黑体" w:cs="宋体"/>
                <w:b/>
                <w:color w:val="000000"/>
                <w:kern w:val="0"/>
                <w:sz w:val="24"/>
                <w:szCs w:val="24"/>
              </w:rPr>
            </w:pPr>
            <w:r w:rsidRPr="007A2C7A">
              <w:rPr>
                <w:rFonts w:ascii="黑体" w:eastAsia="黑体" w:hAnsi="黑体" w:cs="宋体" w:hint="eastAsia"/>
                <w:b/>
                <w:color w:val="000000"/>
                <w:kern w:val="0"/>
                <w:sz w:val="24"/>
                <w:szCs w:val="24"/>
              </w:rPr>
              <w:t>数量</w:t>
            </w:r>
          </w:p>
        </w:tc>
        <w:tc>
          <w:tcPr>
            <w:tcW w:w="1685" w:type="dxa"/>
            <w:tcBorders>
              <w:top w:val="single" w:sz="4" w:space="0" w:color="auto"/>
              <w:left w:val="nil"/>
              <w:bottom w:val="single" w:sz="4" w:space="0" w:color="auto"/>
              <w:right w:val="single" w:sz="4" w:space="0" w:color="auto"/>
            </w:tcBorders>
            <w:shd w:val="clear" w:color="000000" w:fill="FFFFFF"/>
            <w:noWrap/>
            <w:vAlign w:val="center"/>
            <w:hideMark/>
          </w:tcPr>
          <w:p w14:paraId="70D092E6" w14:textId="77777777" w:rsidR="00F932BB" w:rsidRPr="007A2C7A" w:rsidRDefault="00F932BB" w:rsidP="00F932BB">
            <w:pPr>
              <w:widowControl/>
              <w:spacing w:line="240" w:lineRule="auto"/>
              <w:ind w:firstLineChars="0" w:firstLine="0"/>
              <w:jc w:val="center"/>
              <w:rPr>
                <w:rFonts w:ascii="黑体" w:eastAsia="黑体" w:hAnsi="黑体" w:cs="宋体"/>
                <w:b/>
                <w:color w:val="000000"/>
                <w:kern w:val="0"/>
                <w:sz w:val="24"/>
                <w:szCs w:val="24"/>
              </w:rPr>
            </w:pPr>
            <w:r w:rsidRPr="007A2C7A">
              <w:rPr>
                <w:rFonts w:ascii="黑体" w:eastAsia="黑体" w:hAnsi="黑体" w:cs="宋体" w:hint="eastAsia"/>
                <w:b/>
                <w:color w:val="000000"/>
                <w:kern w:val="0"/>
                <w:sz w:val="24"/>
                <w:szCs w:val="24"/>
              </w:rPr>
              <w:t>合计（元）</w:t>
            </w:r>
          </w:p>
        </w:tc>
      </w:tr>
      <w:tr w:rsidR="00F932BB" w:rsidRPr="00F932BB" w14:paraId="2A7CEBCC" w14:textId="77777777" w:rsidTr="007A2C7A">
        <w:trPr>
          <w:trHeight w:val="285"/>
        </w:trPr>
        <w:tc>
          <w:tcPr>
            <w:tcW w:w="1860" w:type="dxa"/>
            <w:vMerge/>
            <w:tcBorders>
              <w:top w:val="single" w:sz="4" w:space="0" w:color="auto"/>
              <w:left w:val="single" w:sz="4" w:space="0" w:color="auto"/>
              <w:bottom w:val="single" w:sz="4" w:space="0" w:color="auto"/>
              <w:right w:val="single" w:sz="4" w:space="0" w:color="auto"/>
            </w:tcBorders>
            <w:vAlign w:val="center"/>
            <w:hideMark/>
          </w:tcPr>
          <w:p w14:paraId="01126A18" w14:textId="77777777" w:rsidR="00F932BB" w:rsidRPr="007A2C7A" w:rsidRDefault="00F932BB" w:rsidP="00F932BB">
            <w:pPr>
              <w:widowControl/>
              <w:spacing w:line="240" w:lineRule="auto"/>
              <w:ind w:firstLineChars="0" w:firstLine="0"/>
              <w:jc w:val="left"/>
              <w:rPr>
                <w:rFonts w:ascii="黑体" w:eastAsia="黑体" w:hAnsi="黑体" w:cs="宋体"/>
                <w:color w:val="000000"/>
                <w:kern w:val="0"/>
                <w:sz w:val="24"/>
                <w:szCs w:val="24"/>
              </w:rPr>
            </w:pPr>
          </w:p>
        </w:tc>
        <w:tc>
          <w:tcPr>
            <w:tcW w:w="434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3A7CD29E" w14:textId="77777777" w:rsidR="00F932BB" w:rsidRPr="007A2C7A" w:rsidRDefault="00F932BB" w:rsidP="00F932BB">
            <w:pPr>
              <w:widowControl/>
              <w:spacing w:line="240" w:lineRule="auto"/>
              <w:ind w:firstLineChars="0" w:firstLine="0"/>
              <w:jc w:val="left"/>
              <w:rPr>
                <w:rFonts w:ascii="黑体" w:eastAsia="黑体" w:hAnsi="黑体" w:cs="宋体"/>
                <w:color w:val="000000"/>
                <w:kern w:val="0"/>
                <w:sz w:val="24"/>
                <w:szCs w:val="24"/>
              </w:rPr>
            </w:pPr>
            <w:r w:rsidRPr="007A2C7A">
              <w:rPr>
                <w:rFonts w:ascii="黑体" w:eastAsia="黑体" w:hAnsi="黑体" w:cs="宋体" w:hint="eastAsia"/>
                <w:color w:val="000000"/>
                <w:kern w:val="0"/>
                <w:sz w:val="24"/>
                <w:szCs w:val="24"/>
              </w:rPr>
              <w:t>六大银行（中，工，建，交，农，邮）</w:t>
            </w:r>
          </w:p>
        </w:tc>
        <w:tc>
          <w:tcPr>
            <w:tcW w:w="1400" w:type="dxa"/>
            <w:tcBorders>
              <w:top w:val="nil"/>
              <w:left w:val="nil"/>
              <w:bottom w:val="single" w:sz="4" w:space="0" w:color="auto"/>
              <w:right w:val="single" w:sz="4" w:space="0" w:color="auto"/>
            </w:tcBorders>
            <w:shd w:val="clear" w:color="000000" w:fill="FFFFFF"/>
            <w:noWrap/>
            <w:vAlign w:val="center"/>
            <w:hideMark/>
          </w:tcPr>
          <w:p w14:paraId="61A8BE35" w14:textId="77777777" w:rsidR="00F932BB" w:rsidRPr="00F932BB" w:rsidRDefault="00F932BB" w:rsidP="00F932BB">
            <w:pPr>
              <w:widowControl/>
              <w:spacing w:line="240" w:lineRule="auto"/>
              <w:ind w:firstLineChars="0" w:firstLine="0"/>
              <w:jc w:val="center"/>
              <w:rPr>
                <w:rFonts w:ascii="黑体" w:eastAsia="黑体" w:hAnsi="黑体" w:cs="宋体"/>
                <w:color w:val="000000"/>
                <w:kern w:val="0"/>
                <w:sz w:val="20"/>
              </w:rPr>
            </w:pPr>
            <w:r w:rsidRPr="00F932BB">
              <w:rPr>
                <w:rFonts w:ascii="黑体" w:eastAsia="黑体" w:hAnsi="黑体" w:cs="宋体" w:hint="eastAsia"/>
                <w:color w:val="000000"/>
                <w:kern w:val="0"/>
                <w:sz w:val="20"/>
              </w:rPr>
              <w:t>50,000.00</w:t>
            </w:r>
          </w:p>
        </w:tc>
        <w:tc>
          <w:tcPr>
            <w:tcW w:w="3067" w:type="dxa"/>
            <w:gridSpan w:val="2"/>
            <w:vMerge w:val="restart"/>
            <w:tcBorders>
              <w:top w:val="single" w:sz="4" w:space="0" w:color="auto"/>
              <w:left w:val="single" w:sz="4" w:space="0" w:color="auto"/>
              <w:bottom w:val="single" w:sz="4" w:space="0" w:color="000000"/>
              <w:right w:val="single" w:sz="4" w:space="0" w:color="000000"/>
            </w:tcBorders>
            <w:shd w:val="clear" w:color="000000" w:fill="FFFFFF"/>
            <w:noWrap/>
            <w:vAlign w:val="center"/>
            <w:hideMark/>
          </w:tcPr>
          <w:p w14:paraId="2195CF26" w14:textId="77777777" w:rsidR="00F932BB" w:rsidRPr="007A2C7A" w:rsidRDefault="00F932BB" w:rsidP="00F932BB">
            <w:pPr>
              <w:widowControl/>
              <w:spacing w:line="240" w:lineRule="auto"/>
              <w:ind w:firstLineChars="0" w:firstLine="0"/>
              <w:jc w:val="center"/>
              <w:rPr>
                <w:rFonts w:ascii="黑体" w:eastAsia="黑体" w:hAnsi="黑体" w:cs="宋体"/>
                <w:color w:val="000000"/>
                <w:kern w:val="0"/>
                <w:sz w:val="24"/>
                <w:szCs w:val="24"/>
              </w:rPr>
            </w:pPr>
            <w:r w:rsidRPr="007A2C7A">
              <w:rPr>
                <w:rFonts w:ascii="黑体" w:eastAsia="黑体" w:hAnsi="黑体" w:cs="宋体" w:hint="eastAsia"/>
                <w:color w:val="000000"/>
                <w:kern w:val="0"/>
                <w:sz w:val="24"/>
                <w:szCs w:val="24"/>
              </w:rPr>
              <w:t>根据需求另行收费</w:t>
            </w:r>
          </w:p>
        </w:tc>
        <w:tc>
          <w:tcPr>
            <w:tcW w:w="2268" w:type="dxa"/>
            <w:tcBorders>
              <w:top w:val="nil"/>
              <w:left w:val="nil"/>
              <w:bottom w:val="single" w:sz="4" w:space="0" w:color="auto"/>
              <w:right w:val="single" w:sz="4" w:space="0" w:color="auto"/>
            </w:tcBorders>
            <w:shd w:val="clear" w:color="000000" w:fill="FFFFFF"/>
            <w:noWrap/>
            <w:vAlign w:val="center"/>
            <w:hideMark/>
          </w:tcPr>
          <w:p w14:paraId="0B389AC2" w14:textId="77777777" w:rsidR="00F932BB" w:rsidRPr="00F932BB" w:rsidRDefault="00F932BB" w:rsidP="00F932BB">
            <w:pPr>
              <w:widowControl/>
              <w:spacing w:line="240" w:lineRule="auto"/>
              <w:ind w:firstLineChars="0" w:firstLine="0"/>
              <w:jc w:val="left"/>
              <w:rPr>
                <w:rFonts w:ascii="黑体" w:eastAsia="黑体" w:hAnsi="黑体" w:cs="宋体"/>
                <w:color w:val="000000"/>
                <w:kern w:val="0"/>
                <w:sz w:val="20"/>
              </w:rPr>
            </w:pPr>
            <w:r w:rsidRPr="00F932BB">
              <w:rPr>
                <w:rFonts w:ascii="黑体" w:eastAsia="黑体" w:hAnsi="黑体" w:cs="宋体" w:hint="eastAsia"/>
                <w:color w:val="000000"/>
                <w:kern w:val="0"/>
                <w:sz w:val="20"/>
              </w:rPr>
              <w:t xml:space="preserve">　</w:t>
            </w:r>
          </w:p>
        </w:tc>
        <w:tc>
          <w:tcPr>
            <w:tcW w:w="1685" w:type="dxa"/>
            <w:tcBorders>
              <w:top w:val="nil"/>
              <w:left w:val="nil"/>
              <w:bottom w:val="single" w:sz="4" w:space="0" w:color="auto"/>
              <w:right w:val="single" w:sz="4" w:space="0" w:color="auto"/>
            </w:tcBorders>
            <w:shd w:val="clear" w:color="000000" w:fill="FFFFFF"/>
            <w:noWrap/>
            <w:vAlign w:val="center"/>
            <w:hideMark/>
          </w:tcPr>
          <w:p w14:paraId="1595AF90" w14:textId="77777777" w:rsidR="00F932BB" w:rsidRPr="007A2C7A" w:rsidRDefault="00F932BB" w:rsidP="00F932BB">
            <w:pPr>
              <w:widowControl/>
              <w:spacing w:line="240" w:lineRule="auto"/>
              <w:ind w:firstLineChars="0" w:firstLine="0"/>
              <w:jc w:val="right"/>
              <w:rPr>
                <w:rFonts w:ascii="黑体" w:eastAsia="黑体" w:hAnsi="黑体" w:cs="宋体"/>
                <w:color w:val="000000"/>
                <w:kern w:val="0"/>
                <w:sz w:val="22"/>
                <w:szCs w:val="22"/>
              </w:rPr>
            </w:pPr>
            <w:r w:rsidRPr="007A2C7A">
              <w:rPr>
                <w:rFonts w:ascii="黑体" w:eastAsia="黑体" w:hAnsi="黑体" w:cs="宋体" w:hint="eastAsia"/>
                <w:color w:val="000000"/>
                <w:kern w:val="0"/>
                <w:sz w:val="22"/>
                <w:szCs w:val="22"/>
              </w:rPr>
              <w:t xml:space="preserve">0.00 </w:t>
            </w:r>
          </w:p>
        </w:tc>
      </w:tr>
      <w:tr w:rsidR="00F932BB" w:rsidRPr="00F932BB" w14:paraId="08259F4E" w14:textId="77777777" w:rsidTr="007A2C7A">
        <w:trPr>
          <w:trHeight w:val="285"/>
        </w:trPr>
        <w:tc>
          <w:tcPr>
            <w:tcW w:w="1860" w:type="dxa"/>
            <w:vMerge/>
            <w:tcBorders>
              <w:top w:val="single" w:sz="4" w:space="0" w:color="auto"/>
              <w:left w:val="single" w:sz="4" w:space="0" w:color="auto"/>
              <w:bottom w:val="single" w:sz="4" w:space="0" w:color="auto"/>
              <w:right w:val="single" w:sz="4" w:space="0" w:color="auto"/>
            </w:tcBorders>
            <w:vAlign w:val="center"/>
            <w:hideMark/>
          </w:tcPr>
          <w:p w14:paraId="156ECBB3" w14:textId="77777777" w:rsidR="00F932BB" w:rsidRPr="007A2C7A" w:rsidRDefault="00F932BB" w:rsidP="00F932BB">
            <w:pPr>
              <w:widowControl/>
              <w:spacing w:line="240" w:lineRule="auto"/>
              <w:ind w:firstLineChars="0" w:firstLine="0"/>
              <w:jc w:val="left"/>
              <w:rPr>
                <w:rFonts w:ascii="黑体" w:eastAsia="黑体" w:hAnsi="黑体" w:cs="宋体"/>
                <w:color w:val="000000"/>
                <w:kern w:val="0"/>
                <w:sz w:val="24"/>
                <w:szCs w:val="24"/>
              </w:rPr>
            </w:pPr>
          </w:p>
        </w:tc>
        <w:tc>
          <w:tcPr>
            <w:tcW w:w="434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56895CA8" w14:textId="77777777" w:rsidR="00F932BB" w:rsidRPr="007A2C7A" w:rsidRDefault="00F932BB" w:rsidP="00F932BB">
            <w:pPr>
              <w:widowControl/>
              <w:spacing w:line="240" w:lineRule="auto"/>
              <w:ind w:firstLineChars="0" w:firstLine="0"/>
              <w:jc w:val="left"/>
              <w:rPr>
                <w:rFonts w:ascii="黑体" w:eastAsia="黑体" w:hAnsi="黑体" w:cs="宋体"/>
                <w:color w:val="000000"/>
                <w:kern w:val="0"/>
                <w:sz w:val="24"/>
                <w:szCs w:val="24"/>
              </w:rPr>
            </w:pPr>
            <w:r w:rsidRPr="007A2C7A">
              <w:rPr>
                <w:rFonts w:ascii="黑体" w:eastAsia="黑体" w:hAnsi="黑体" w:cs="宋体" w:hint="eastAsia"/>
                <w:color w:val="000000"/>
                <w:kern w:val="0"/>
                <w:sz w:val="24"/>
                <w:szCs w:val="24"/>
              </w:rPr>
              <w:t>其它银行及金融机构</w:t>
            </w:r>
          </w:p>
        </w:tc>
        <w:tc>
          <w:tcPr>
            <w:tcW w:w="1400" w:type="dxa"/>
            <w:tcBorders>
              <w:top w:val="nil"/>
              <w:left w:val="nil"/>
              <w:bottom w:val="single" w:sz="4" w:space="0" w:color="auto"/>
              <w:right w:val="single" w:sz="4" w:space="0" w:color="auto"/>
            </w:tcBorders>
            <w:shd w:val="clear" w:color="000000" w:fill="FFFFFF"/>
            <w:noWrap/>
            <w:vAlign w:val="center"/>
            <w:hideMark/>
          </w:tcPr>
          <w:p w14:paraId="6EB46F92" w14:textId="77777777" w:rsidR="00F932BB" w:rsidRPr="00F932BB" w:rsidRDefault="00F932BB" w:rsidP="00F932BB">
            <w:pPr>
              <w:widowControl/>
              <w:spacing w:line="240" w:lineRule="auto"/>
              <w:ind w:firstLineChars="0" w:firstLine="0"/>
              <w:jc w:val="center"/>
              <w:rPr>
                <w:rFonts w:ascii="黑体" w:eastAsia="黑体" w:hAnsi="黑体" w:cs="宋体"/>
                <w:color w:val="000000"/>
                <w:kern w:val="0"/>
                <w:sz w:val="20"/>
              </w:rPr>
            </w:pPr>
            <w:r w:rsidRPr="00F932BB">
              <w:rPr>
                <w:rFonts w:ascii="黑体" w:eastAsia="黑体" w:hAnsi="黑体" w:cs="宋体" w:hint="eastAsia"/>
                <w:color w:val="000000"/>
                <w:kern w:val="0"/>
                <w:sz w:val="20"/>
              </w:rPr>
              <w:t>100,000.00</w:t>
            </w:r>
          </w:p>
        </w:tc>
        <w:tc>
          <w:tcPr>
            <w:tcW w:w="3067" w:type="dxa"/>
            <w:gridSpan w:val="2"/>
            <w:vMerge/>
            <w:tcBorders>
              <w:top w:val="nil"/>
              <w:left w:val="nil"/>
              <w:bottom w:val="single" w:sz="4" w:space="0" w:color="auto"/>
              <w:right w:val="single" w:sz="4" w:space="0" w:color="auto"/>
            </w:tcBorders>
            <w:vAlign w:val="center"/>
            <w:hideMark/>
          </w:tcPr>
          <w:p w14:paraId="1B292C60" w14:textId="77777777" w:rsidR="00F932BB" w:rsidRPr="00F932BB" w:rsidRDefault="00F932BB" w:rsidP="00F932BB">
            <w:pPr>
              <w:widowControl/>
              <w:spacing w:line="240" w:lineRule="auto"/>
              <w:ind w:firstLineChars="0" w:firstLine="0"/>
              <w:jc w:val="left"/>
              <w:rPr>
                <w:rFonts w:ascii="黑体" w:eastAsia="黑体" w:hAnsi="黑体" w:cs="宋体"/>
                <w:color w:val="000000"/>
                <w:kern w:val="0"/>
                <w:sz w:val="20"/>
              </w:rPr>
            </w:pPr>
          </w:p>
        </w:tc>
        <w:tc>
          <w:tcPr>
            <w:tcW w:w="2268" w:type="dxa"/>
            <w:tcBorders>
              <w:top w:val="nil"/>
              <w:left w:val="nil"/>
              <w:bottom w:val="single" w:sz="4" w:space="0" w:color="auto"/>
              <w:right w:val="single" w:sz="4" w:space="0" w:color="auto"/>
            </w:tcBorders>
            <w:shd w:val="clear" w:color="000000" w:fill="FFFFFF"/>
            <w:noWrap/>
            <w:vAlign w:val="center"/>
            <w:hideMark/>
          </w:tcPr>
          <w:p w14:paraId="15982DED" w14:textId="77777777" w:rsidR="00F932BB" w:rsidRPr="00F932BB" w:rsidRDefault="00F932BB" w:rsidP="00F932BB">
            <w:pPr>
              <w:widowControl/>
              <w:spacing w:line="240" w:lineRule="auto"/>
              <w:ind w:firstLineChars="0" w:firstLine="0"/>
              <w:jc w:val="left"/>
              <w:rPr>
                <w:rFonts w:ascii="黑体" w:eastAsia="黑体" w:hAnsi="黑体" w:cs="宋体"/>
                <w:color w:val="000000"/>
                <w:kern w:val="0"/>
                <w:sz w:val="20"/>
              </w:rPr>
            </w:pPr>
            <w:r w:rsidRPr="00F932BB">
              <w:rPr>
                <w:rFonts w:ascii="黑体" w:eastAsia="黑体" w:hAnsi="黑体" w:cs="宋体" w:hint="eastAsia"/>
                <w:color w:val="000000"/>
                <w:kern w:val="0"/>
                <w:sz w:val="20"/>
              </w:rPr>
              <w:t xml:space="preserve">　</w:t>
            </w:r>
          </w:p>
        </w:tc>
        <w:tc>
          <w:tcPr>
            <w:tcW w:w="1685" w:type="dxa"/>
            <w:tcBorders>
              <w:top w:val="nil"/>
              <w:left w:val="nil"/>
              <w:bottom w:val="single" w:sz="4" w:space="0" w:color="auto"/>
              <w:right w:val="single" w:sz="4" w:space="0" w:color="auto"/>
            </w:tcBorders>
            <w:shd w:val="clear" w:color="000000" w:fill="FFFFFF"/>
            <w:noWrap/>
            <w:vAlign w:val="center"/>
            <w:hideMark/>
          </w:tcPr>
          <w:p w14:paraId="0A26A8C7" w14:textId="77777777" w:rsidR="00F932BB" w:rsidRPr="007A2C7A" w:rsidRDefault="00F932BB" w:rsidP="00F932BB">
            <w:pPr>
              <w:widowControl/>
              <w:spacing w:line="240" w:lineRule="auto"/>
              <w:ind w:firstLineChars="0" w:firstLine="0"/>
              <w:jc w:val="right"/>
              <w:rPr>
                <w:rFonts w:ascii="黑体" w:eastAsia="黑体" w:hAnsi="黑体" w:cs="宋体"/>
                <w:color w:val="000000"/>
                <w:kern w:val="0"/>
                <w:sz w:val="22"/>
                <w:szCs w:val="22"/>
              </w:rPr>
            </w:pPr>
            <w:r w:rsidRPr="007A2C7A">
              <w:rPr>
                <w:rFonts w:ascii="黑体" w:eastAsia="黑体" w:hAnsi="黑体" w:cs="宋体" w:hint="eastAsia"/>
                <w:color w:val="000000"/>
                <w:kern w:val="0"/>
                <w:sz w:val="22"/>
                <w:szCs w:val="22"/>
              </w:rPr>
              <w:t xml:space="preserve">0.00 </w:t>
            </w:r>
          </w:p>
        </w:tc>
      </w:tr>
      <w:tr w:rsidR="00F932BB" w:rsidRPr="00F932BB" w14:paraId="0A9C0892" w14:textId="77777777" w:rsidTr="0073510D">
        <w:trPr>
          <w:trHeight w:val="285"/>
        </w:trPr>
        <w:tc>
          <w:tcPr>
            <w:tcW w:w="1860" w:type="dxa"/>
            <w:vMerge/>
            <w:tcBorders>
              <w:top w:val="single" w:sz="4" w:space="0" w:color="auto"/>
              <w:left w:val="single" w:sz="4" w:space="0" w:color="auto"/>
              <w:bottom w:val="single" w:sz="4" w:space="0" w:color="auto"/>
              <w:right w:val="single" w:sz="4" w:space="0" w:color="auto"/>
            </w:tcBorders>
            <w:vAlign w:val="center"/>
            <w:hideMark/>
          </w:tcPr>
          <w:p w14:paraId="265D31FA" w14:textId="77777777" w:rsidR="00F932BB" w:rsidRPr="007A2C7A" w:rsidRDefault="00F932BB" w:rsidP="00F932BB">
            <w:pPr>
              <w:widowControl/>
              <w:spacing w:line="240" w:lineRule="auto"/>
              <w:ind w:firstLineChars="0" w:firstLine="0"/>
              <w:jc w:val="left"/>
              <w:rPr>
                <w:rFonts w:ascii="黑体" w:eastAsia="黑体" w:hAnsi="黑体" w:cs="宋体"/>
                <w:color w:val="000000"/>
                <w:kern w:val="0"/>
                <w:sz w:val="24"/>
                <w:szCs w:val="24"/>
              </w:rPr>
            </w:pPr>
          </w:p>
        </w:tc>
        <w:tc>
          <w:tcPr>
            <w:tcW w:w="434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605317F7" w14:textId="77777777" w:rsidR="00F932BB" w:rsidRPr="007A2C7A" w:rsidRDefault="00F932BB" w:rsidP="00F932BB">
            <w:pPr>
              <w:widowControl/>
              <w:spacing w:line="240" w:lineRule="auto"/>
              <w:ind w:firstLineChars="0" w:firstLine="0"/>
              <w:jc w:val="left"/>
              <w:rPr>
                <w:rFonts w:ascii="黑体" w:eastAsia="黑体" w:hAnsi="黑体" w:cs="宋体"/>
                <w:color w:val="000000"/>
                <w:kern w:val="0"/>
                <w:sz w:val="24"/>
                <w:szCs w:val="24"/>
              </w:rPr>
            </w:pPr>
            <w:r w:rsidRPr="007A2C7A">
              <w:rPr>
                <w:rFonts w:ascii="黑体" w:eastAsia="黑体" w:hAnsi="黑体" w:cs="宋体" w:hint="eastAsia"/>
                <w:color w:val="000000"/>
                <w:kern w:val="0"/>
                <w:sz w:val="24"/>
                <w:szCs w:val="24"/>
              </w:rPr>
              <w:t xml:space="preserve">其它软件系统 </w:t>
            </w:r>
          </w:p>
        </w:tc>
        <w:tc>
          <w:tcPr>
            <w:tcW w:w="6735" w:type="dxa"/>
            <w:gridSpan w:val="4"/>
            <w:tcBorders>
              <w:top w:val="single" w:sz="4" w:space="0" w:color="auto"/>
              <w:left w:val="nil"/>
              <w:bottom w:val="single" w:sz="4" w:space="0" w:color="auto"/>
              <w:right w:val="single" w:sz="4" w:space="0" w:color="auto"/>
            </w:tcBorders>
            <w:shd w:val="clear" w:color="000000" w:fill="FFFFFF"/>
            <w:noWrap/>
            <w:vAlign w:val="center"/>
            <w:hideMark/>
          </w:tcPr>
          <w:p w14:paraId="6ECB37E5" w14:textId="77777777" w:rsidR="00F932BB" w:rsidRPr="007A2C7A" w:rsidRDefault="00F932BB" w:rsidP="00F932BB">
            <w:pPr>
              <w:widowControl/>
              <w:spacing w:line="240" w:lineRule="auto"/>
              <w:ind w:firstLineChars="0" w:firstLine="0"/>
              <w:jc w:val="center"/>
              <w:rPr>
                <w:rFonts w:ascii="黑体" w:eastAsia="黑体" w:hAnsi="黑体" w:cs="宋体"/>
                <w:color w:val="000000"/>
                <w:kern w:val="0"/>
                <w:sz w:val="24"/>
                <w:szCs w:val="24"/>
              </w:rPr>
            </w:pPr>
            <w:r w:rsidRPr="007A2C7A">
              <w:rPr>
                <w:rFonts w:ascii="黑体" w:eastAsia="黑体" w:hAnsi="黑体" w:cs="宋体" w:hint="eastAsia"/>
                <w:color w:val="000000"/>
                <w:kern w:val="0"/>
                <w:sz w:val="24"/>
                <w:szCs w:val="24"/>
              </w:rPr>
              <w:t>根据工作量评估后报价</w:t>
            </w:r>
          </w:p>
        </w:tc>
        <w:tc>
          <w:tcPr>
            <w:tcW w:w="1685" w:type="dxa"/>
            <w:tcBorders>
              <w:top w:val="nil"/>
              <w:left w:val="nil"/>
              <w:bottom w:val="single" w:sz="4" w:space="0" w:color="auto"/>
              <w:right w:val="single" w:sz="4" w:space="0" w:color="auto"/>
            </w:tcBorders>
            <w:shd w:val="clear" w:color="000000" w:fill="FFFFFF"/>
            <w:noWrap/>
            <w:vAlign w:val="center"/>
            <w:hideMark/>
          </w:tcPr>
          <w:p w14:paraId="052C2BE1" w14:textId="77777777" w:rsidR="00F932BB" w:rsidRPr="007A2C7A" w:rsidRDefault="00F932BB" w:rsidP="00F932BB">
            <w:pPr>
              <w:widowControl/>
              <w:spacing w:line="240" w:lineRule="auto"/>
              <w:ind w:firstLineChars="0" w:firstLine="0"/>
              <w:jc w:val="right"/>
              <w:rPr>
                <w:rFonts w:ascii="黑体" w:eastAsia="黑体" w:hAnsi="黑体" w:cs="宋体"/>
                <w:color w:val="000000"/>
                <w:kern w:val="0"/>
                <w:sz w:val="22"/>
                <w:szCs w:val="22"/>
              </w:rPr>
            </w:pPr>
            <w:r w:rsidRPr="007A2C7A">
              <w:rPr>
                <w:rFonts w:ascii="黑体" w:eastAsia="黑体" w:hAnsi="黑体" w:cs="宋体" w:hint="eastAsia"/>
                <w:color w:val="000000"/>
                <w:kern w:val="0"/>
                <w:sz w:val="22"/>
                <w:szCs w:val="22"/>
              </w:rPr>
              <w:t xml:space="preserve">0.00 </w:t>
            </w:r>
          </w:p>
        </w:tc>
      </w:tr>
      <w:tr w:rsidR="00F932BB" w:rsidRPr="00F932BB" w14:paraId="0A62447C" w14:textId="77777777" w:rsidTr="0073510D">
        <w:trPr>
          <w:trHeight w:val="285"/>
        </w:trPr>
        <w:tc>
          <w:tcPr>
            <w:tcW w:w="1860" w:type="dxa"/>
            <w:vMerge/>
            <w:tcBorders>
              <w:top w:val="single" w:sz="4" w:space="0" w:color="auto"/>
              <w:left w:val="single" w:sz="4" w:space="0" w:color="auto"/>
              <w:bottom w:val="single" w:sz="4" w:space="0" w:color="auto"/>
              <w:right w:val="single" w:sz="4" w:space="0" w:color="auto"/>
            </w:tcBorders>
            <w:vAlign w:val="center"/>
            <w:hideMark/>
          </w:tcPr>
          <w:p w14:paraId="1F017480" w14:textId="77777777" w:rsidR="00F932BB" w:rsidRPr="007A2C7A" w:rsidRDefault="00F932BB" w:rsidP="00F932BB">
            <w:pPr>
              <w:widowControl/>
              <w:spacing w:line="240" w:lineRule="auto"/>
              <w:ind w:firstLineChars="0" w:firstLine="0"/>
              <w:jc w:val="left"/>
              <w:rPr>
                <w:rFonts w:ascii="黑体" w:eastAsia="黑体" w:hAnsi="黑体" w:cs="宋体"/>
                <w:color w:val="000000"/>
                <w:kern w:val="0"/>
                <w:sz w:val="24"/>
                <w:szCs w:val="24"/>
              </w:rPr>
            </w:pPr>
          </w:p>
        </w:tc>
        <w:tc>
          <w:tcPr>
            <w:tcW w:w="11075" w:type="dxa"/>
            <w:gridSpan w:val="6"/>
            <w:tcBorders>
              <w:top w:val="single" w:sz="4" w:space="0" w:color="auto"/>
              <w:left w:val="nil"/>
              <w:bottom w:val="single" w:sz="4" w:space="0" w:color="auto"/>
              <w:right w:val="single" w:sz="4" w:space="0" w:color="000000"/>
            </w:tcBorders>
            <w:shd w:val="clear" w:color="000000" w:fill="FFFFFF"/>
            <w:noWrap/>
            <w:vAlign w:val="center"/>
            <w:hideMark/>
          </w:tcPr>
          <w:p w14:paraId="15DF1377" w14:textId="77777777" w:rsidR="00F932BB" w:rsidRPr="007A2C7A" w:rsidRDefault="00F932BB" w:rsidP="00F932BB">
            <w:pPr>
              <w:widowControl/>
              <w:spacing w:line="240" w:lineRule="auto"/>
              <w:ind w:firstLineChars="0" w:firstLine="0"/>
              <w:jc w:val="left"/>
              <w:rPr>
                <w:rFonts w:ascii="黑体" w:eastAsia="黑体" w:hAnsi="黑体" w:cs="宋体"/>
                <w:b/>
                <w:bCs/>
                <w:color w:val="000000"/>
                <w:kern w:val="0"/>
                <w:sz w:val="24"/>
                <w:szCs w:val="24"/>
              </w:rPr>
            </w:pPr>
            <w:r w:rsidRPr="007A2C7A">
              <w:rPr>
                <w:rFonts w:ascii="黑体" w:eastAsia="黑体" w:hAnsi="黑体" w:cs="宋体" w:hint="eastAsia"/>
                <w:b/>
                <w:bCs/>
                <w:color w:val="000000"/>
                <w:kern w:val="0"/>
                <w:sz w:val="24"/>
                <w:szCs w:val="24"/>
              </w:rPr>
              <w:t>小计：</w:t>
            </w:r>
          </w:p>
        </w:tc>
        <w:tc>
          <w:tcPr>
            <w:tcW w:w="1685" w:type="dxa"/>
            <w:tcBorders>
              <w:top w:val="nil"/>
              <w:left w:val="nil"/>
              <w:bottom w:val="single" w:sz="4" w:space="0" w:color="auto"/>
              <w:right w:val="single" w:sz="4" w:space="0" w:color="auto"/>
            </w:tcBorders>
            <w:shd w:val="clear" w:color="000000" w:fill="FFFFFF"/>
            <w:noWrap/>
            <w:vAlign w:val="center"/>
            <w:hideMark/>
          </w:tcPr>
          <w:p w14:paraId="29FA8237" w14:textId="77777777" w:rsidR="00F932BB" w:rsidRPr="007A2C7A" w:rsidRDefault="00F932BB" w:rsidP="00F932BB">
            <w:pPr>
              <w:widowControl/>
              <w:spacing w:line="240" w:lineRule="auto"/>
              <w:ind w:firstLineChars="0" w:firstLine="0"/>
              <w:jc w:val="right"/>
              <w:rPr>
                <w:rFonts w:ascii="黑体" w:eastAsia="黑体" w:hAnsi="黑体" w:cs="宋体"/>
                <w:color w:val="000000"/>
                <w:kern w:val="0"/>
                <w:sz w:val="22"/>
                <w:szCs w:val="22"/>
              </w:rPr>
            </w:pPr>
            <w:r w:rsidRPr="007A2C7A">
              <w:rPr>
                <w:rFonts w:ascii="黑体" w:eastAsia="黑体" w:hAnsi="黑体" w:cs="宋体" w:hint="eastAsia"/>
                <w:color w:val="000000"/>
                <w:kern w:val="0"/>
                <w:sz w:val="22"/>
                <w:szCs w:val="22"/>
              </w:rPr>
              <w:t xml:space="preserve">0.00 </w:t>
            </w:r>
          </w:p>
        </w:tc>
      </w:tr>
      <w:tr w:rsidR="00F932BB" w:rsidRPr="00F932BB" w14:paraId="570B20AF" w14:textId="77777777" w:rsidTr="0073510D">
        <w:trPr>
          <w:trHeight w:val="285"/>
        </w:trPr>
        <w:tc>
          <w:tcPr>
            <w:tcW w:w="12935"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6EA0DFA" w14:textId="77777777" w:rsidR="00F932BB" w:rsidRPr="007A2C7A" w:rsidRDefault="00F932BB" w:rsidP="00F932BB">
            <w:pPr>
              <w:widowControl/>
              <w:spacing w:line="240" w:lineRule="auto"/>
              <w:ind w:firstLineChars="0" w:firstLine="0"/>
              <w:jc w:val="center"/>
              <w:rPr>
                <w:rFonts w:ascii="黑体" w:eastAsia="黑体" w:hAnsi="黑体" w:cs="宋体"/>
                <w:b/>
                <w:bCs/>
                <w:color w:val="000000"/>
                <w:kern w:val="0"/>
                <w:sz w:val="24"/>
                <w:szCs w:val="24"/>
              </w:rPr>
            </w:pPr>
            <w:r w:rsidRPr="007A2C7A">
              <w:rPr>
                <w:rFonts w:ascii="黑体" w:eastAsia="黑体" w:hAnsi="黑体" w:cs="宋体" w:hint="eastAsia"/>
                <w:b/>
                <w:bCs/>
                <w:color w:val="000000"/>
                <w:kern w:val="0"/>
                <w:sz w:val="24"/>
                <w:szCs w:val="24"/>
              </w:rPr>
              <w:t>总计</w:t>
            </w:r>
            <w:r w:rsidR="0073510D" w:rsidRPr="007A2C7A">
              <w:rPr>
                <w:rFonts w:ascii="黑体" w:eastAsia="黑体" w:hAnsi="黑体" w:cs="宋体" w:hint="eastAsia"/>
                <w:b/>
                <w:bCs/>
                <w:color w:val="000000"/>
                <w:kern w:val="0"/>
                <w:sz w:val="24"/>
                <w:szCs w:val="24"/>
              </w:rPr>
              <w:t>：（</w:t>
            </w:r>
            <w:r w:rsidR="0073510D" w:rsidRPr="007A2C7A">
              <w:rPr>
                <w:rFonts w:ascii="黑体" w:eastAsia="黑体" w:hAnsi="黑体" w:cs="宋体"/>
                <w:b/>
                <w:bCs/>
                <w:color w:val="000000"/>
                <w:kern w:val="0"/>
                <w:sz w:val="24"/>
                <w:szCs w:val="24"/>
              </w:rPr>
              <w:t>大写人民币</w:t>
            </w:r>
            <w:r w:rsidR="0073510D" w:rsidRPr="007A2C7A">
              <w:rPr>
                <w:rFonts w:ascii="黑体" w:eastAsia="黑体" w:hAnsi="黑体" w:cs="宋体" w:hint="eastAsia"/>
                <w:b/>
                <w:bCs/>
                <w:color w:val="000000"/>
                <w:kern w:val="0"/>
                <w:sz w:val="24"/>
                <w:szCs w:val="24"/>
              </w:rPr>
              <w:t>）</w:t>
            </w:r>
            <w:r w:rsidR="0073510D" w:rsidRPr="007A2C7A">
              <w:rPr>
                <w:rFonts w:ascii="黑体" w:eastAsia="黑体" w:hAnsi="黑体" w:cs="宋体"/>
                <w:b/>
                <w:bCs/>
                <w:color w:val="000000"/>
                <w:kern w:val="0"/>
                <w:sz w:val="24"/>
                <w:szCs w:val="24"/>
              </w:rPr>
              <w:t>贰佰</w:t>
            </w:r>
            <w:r w:rsidR="0073510D" w:rsidRPr="007A2C7A">
              <w:rPr>
                <w:rFonts w:ascii="黑体" w:eastAsia="黑体" w:hAnsi="黑体" w:cs="宋体" w:hint="eastAsia"/>
                <w:b/>
                <w:bCs/>
                <w:color w:val="000000"/>
                <w:kern w:val="0"/>
                <w:sz w:val="24"/>
                <w:szCs w:val="24"/>
              </w:rPr>
              <w:t>万</w:t>
            </w:r>
            <w:r w:rsidR="0073510D" w:rsidRPr="007A2C7A">
              <w:rPr>
                <w:rFonts w:ascii="黑体" w:eastAsia="黑体" w:hAnsi="黑体" w:cs="宋体"/>
                <w:b/>
                <w:bCs/>
                <w:color w:val="000000"/>
                <w:kern w:val="0"/>
                <w:sz w:val="24"/>
                <w:szCs w:val="24"/>
              </w:rPr>
              <w:t>捌仟元整</w:t>
            </w:r>
          </w:p>
        </w:tc>
        <w:tc>
          <w:tcPr>
            <w:tcW w:w="1685" w:type="dxa"/>
            <w:tcBorders>
              <w:top w:val="nil"/>
              <w:left w:val="nil"/>
              <w:bottom w:val="single" w:sz="4" w:space="0" w:color="auto"/>
              <w:right w:val="single" w:sz="4" w:space="0" w:color="auto"/>
            </w:tcBorders>
            <w:shd w:val="clear" w:color="auto" w:fill="auto"/>
            <w:noWrap/>
            <w:vAlign w:val="center"/>
            <w:hideMark/>
          </w:tcPr>
          <w:p w14:paraId="0C273439" w14:textId="77777777" w:rsidR="00F932BB" w:rsidRPr="007A2C7A" w:rsidRDefault="00F932BB" w:rsidP="00F932BB">
            <w:pPr>
              <w:widowControl/>
              <w:spacing w:line="240" w:lineRule="auto"/>
              <w:ind w:firstLineChars="0" w:firstLine="0"/>
              <w:jc w:val="right"/>
              <w:rPr>
                <w:rFonts w:ascii="黑体" w:eastAsia="黑体" w:hAnsi="黑体" w:cs="宋体"/>
                <w:b/>
                <w:bCs/>
                <w:color w:val="000000"/>
                <w:kern w:val="0"/>
                <w:sz w:val="22"/>
                <w:szCs w:val="22"/>
              </w:rPr>
            </w:pPr>
            <w:r w:rsidRPr="007A2C7A">
              <w:rPr>
                <w:rFonts w:ascii="黑体" w:eastAsia="黑体" w:hAnsi="黑体" w:cs="宋体" w:hint="eastAsia"/>
                <w:b/>
                <w:bCs/>
                <w:color w:val="000000"/>
                <w:kern w:val="0"/>
                <w:sz w:val="22"/>
                <w:szCs w:val="22"/>
              </w:rPr>
              <w:t xml:space="preserve">2008000.00 </w:t>
            </w:r>
          </w:p>
        </w:tc>
      </w:tr>
    </w:tbl>
    <w:p w14:paraId="60F1B955" w14:textId="77777777" w:rsidR="009125BE" w:rsidRDefault="009125BE">
      <w:pPr>
        <w:pStyle w:val="2"/>
        <w:numPr>
          <w:ilvl w:val="0"/>
          <w:numId w:val="4"/>
        </w:numPr>
        <w:tabs>
          <w:tab w:val="clear" w:pos="756"/>
          <w:tab w:val="left" w:pos="426"/>
        </w:tabs>
        <w:ind w:firstLineChars="0"/>
        <w:rPr>
          <w:rFonts w:ascii="仿宋" w:eastAsia="仿宋" w:hAnsi="仿宋"/>
        </w:rPr>
        <w:pPrChange w:id="216" w:author="微软用户" w:date="2017-11-01T10:06:00Z">
          <w:pPr>
            <w:pStyle w:val="2"/>
            <w:numPr>
              <w:numId w:val="9"/>
            </w:numPr>
            <w:tabs>
              <w:tab w:val="clear" w:pos="756"/>
              <w:tab w:val="num" w:pos="360"/>
              <w:tab w:val="left" w:pos="426"/>
              <w:tab w:val="num" w:pos="720"/>
            </w:tabs>
            <w:ind w:left="720" w:firstLineChars="0" w:hanging="720"/>
          </w:pPr>
        </w:pPrChange>
      </w:pPr>
      <w:bookmarkStart w:id="217" w:name="_Toc497257441"/>
      <w:r>
        <w:rPr>
          <w:rFonts w:ascii="仿宋" w:eastAsia="仿宋" w:hAnsi="仿宋" w:hint="eastAsia"/>
        </w:rPr>
        <w:lastRenderedPageBreak/>
        <w:t>系统</w:t>
      </w:r>
      <w:r>
        <w:rPr>
          <w:rFonts w:ascii="仿宋" w:eastAsia="仿宋" w:hAnsi="仿宋"/>
        </w:rPr>
        <w:t>建设预算明细表</w:t>
      </w:r>
      <w:bookmarkEnd w:id="217"/>
    </w:p>
    <w:p w14:paraId="345FD0F7" w14:textId="77777777" w:rsidR="0075066A" w:rsidRPr="0075066A" w:rsidRDefault="0075066A" w:rsidP="0075066A">
      <w:pPr>
        <w:ind w:firstLine="480"/>
        <w:rPr>
          <w:sz w:val="24"/>
          <w:szCs w:val="24"/>
        </w:rPr>
      </w:pPr>
      <w:r w:rsidRPr="0075066A">
        <w:rPr>
          <w:rFonts w:ascii="仿宋" w:eastAsia="仿宋" w:hAnsi="仿宋" w:hint="eastAsia"/>
          <w:sz w:val="24"/>
          <w:szCs w:val="24"/>
        </w:rPr>
        <w:t>（单位:元）</w:t>
      </w:r>
    </w:p>
    <w:tbl>
      <w:tblPr>
        <w:tblW w:w="1505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218" w:author="梁宗元" w:date="2017-11-01T14:56:00Z">
          <w:tblPr>
            <w:tblW w:w="15052"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920"/>
        <w:gridCol w:w="2477"/>
        <w:gridCol w:w="1370"/>
        <w:gridCol w:w="1538"/>
        <w:gridCol w:w="1809"/>
        <w:gridCol w:w="1631"/>
        <w:gridCol w:w="2409"/>
        <w:gridCol w:w="1898"/>
        <w:tblGridChange w:id="219">
          <w:tblGrid>
            <w:gridCol w:w="1920"/>
            <w:gridCol w:w="2477"/>
            <w:gridCol w:w="1370"/>
            <w:gridCol w:w="1538"/>
            <w:gridCol w:w="1809"/>
            <w:gridCol w:w="1631"/>
            <w:gridCol w:w="283"/>
            <w:gridCol w:w="2126"/>
            <w:gridCol w:w="192"/>
            <w:gridCol w:w="92"/>
            <w:gridCol w:w="1614"/>
          </w:tblGrid>
        </w:tblGridChange>
      </w:tblGrid>
      <w:tr w:rsidR="00AA38BE" w:rsidRPr="004F783D" w14:paraId="6BFB4CB0" w14:textId="77777777" w:rsidTr="008527D2">
        <w:trPr>
          <w:trHeight w:val="789"/>
          <w:trPrChange w:id="220" w:author="梁宗元" w:date="2017-11-01T14:56:00Z">
            <w:trPr>
              <w:trHeight w:val="789"/>
            </w:trPr>
          </w:trPrChange>
        </w:trPr>
        <w:tc>
          <w:tcPr>
            <w:tcW w:w="15052" w:type="dxa"/>
            <w:gridSpan w:val="8"/>
            <w:tcPrChange w:id="221" w:author="梁宗元" w:date="2017-11-01T14:56:00Z">
              <w:tcPr>
                <w:tcW w:w="15052" w:type="dxa"/>
                <w:gridSpan w:val="11"/>
              </w:tcPr>
            </w:tcPrChange>
          </w:tcPr>
          <w:p w14:paraId="5AE05A76" w14:textId="029C4C6E" w:rsidR="00AA38BE" w:rsidRPr="004F783D" w:rsidRDefault="00AA38BE" w:rsidP="004F783D">
            <w:pPr>
              <w:widowControl/>
              <w:spacing w:line="240" w:lineRule="auto"/>
              <w:ind w:firstLineChars="0" w:firstLine="0"/>
              <w:jc w:val="center"/>
              <w:rPr>
                <w:rFonts w:ascii="黑体" w:eastAsia="黑体" w:hAnsi="黑体" w:cs="宋体"/>
                <w:b/>
                <w:bCs/>
                <w:color w:val="000000"/>
                <w:kern w:val="0"/>
                <w:sz w:val="24"/>
                <w:szCs w:val="24"/>
              </w:rPr>
            </w:pPr>
            <w:r w:rsidRPr="004F783D">
              <w:rPr>
                <w:rFonts w:ascii="黑体" w:eastAsia="黑体" w:hAnsi="黑体" w:cs="宋体" w:hint="eastAsia"/>
                <w:b/>
                <w:bCs/>
                <w:color w:val="000000"/>
                <w:kern w:val="0"/>
                <w:sz w:val="24"/>
                <w:szCs w:val="24"/>
              </w:rPr>
              <w:t>宁夏回族自治区司法行政综合管理系统实施部署、培训、运维报价确认函（全省29家人民法院，其中1家高级人民法院、5家中级人民法院、23家基层人民法院）</w:t>
            </w:r>
          </w:p>
        </w:tc>
      </w:tr>
      <w:tr w:rsidR="008527D2" w:rsidRPr="004F783D" w14:paraId="71C1580B" w14:textId="77777777" w:rsidTr="008527D2">
        <w:trPr>
          <w:trHeight w:val="346"/>
          <w:trPrChange w:id="222" w:author="梁宗元" w:date="2017-11-01T14:57:00Z">
            <w:trPr>
              <w:trHeight w:val="346"/>
            </w:trPr>
          </w:trPrChange>
        </w:trPr>
        <w:tc>
          <w:tcPr>
            <w:tcW w:w="1920" w:type="dxa"/>
            <w:shd w:val="clear" w:color="auto" w:fill="auto"/>
            <w:vAlign w:val="center"/>
            <w:hideMark/>
            <w:tcPrChange w:id="223" w:author="梁宗元" w:date="2017-11-01T14:57:00Z">
              <w:tcPr>
                <w:tcW w:w="1920" w:type="dxa"/>
                <w:shd w:val="clear" w:color="auto" w:fill="auto"/>
                <w:vAlign w:val="center"/>
                <w:hideMark/>
              </w:tcPr>
            </w:tcPrChange>
          </w:tcPr>
          <w:p w14:paraId="22B9E464" w14:textId="77777777" w:rsidR="00AA38BE" w:rsidRPr="004F783D" w:rsidRDefault="00AA38BE" w:rsidP="004F783D">
            <w:pPr>
              <w:widowControl/>
              <w:spacing w:line="240" w:lineRule="auto"/>
              <w:ind w:firstLineChars="0" w:firstLine="0"/>
              <w:jc w:val="center"/>
              <w:rPr>
                <w:rFonts w:ascii="黑体" w:eastAsia="黑体" w:hAnsi="黑体" w:cs="宋体"/>
                <w:kern w:val="0"/>
                <w:sz w:val="24"/>
                <w:szCs w:val="24"/>
              </w:rPr>
            </w:pPr>
            <w:r w:rsidRPr="004F783D">
              <w:rPr>
                <w:rFonts w:ascii="黑体" w:eastAsia="黑体" w:hAnsi="黑体" w:cs="宋体" w:hint="eastAsia"/>
                <w:kern w:val="0"/>
                <w:sz w:val="24"/>
                <w:szCs w:val="24"/>
              </w:rPr>
              <w:t>项目分期</w:t>
            </w:r>
          </w:p>
        </w:tc>
        <w:tc>
          <w:tcPr>
            <w:tcW w:w="2477" w:type="dxa"/>
            <w:shd w:val="clear" w:color="auto" w:fill="auto"/>
            <w:vAlign w:val="center"/>
            <w:hideMark/>
            <w:tcPrChange w:id="224" w:author="梁宗元" w:date="2017-11-01T14:57:00Z">
              <w:tcPr>
                <w:tcW w:w="2477" w:type="dxa"/>
                <w:shd w:val="clear" w:color="auto" w:fill="auto"/>
                <w:vAlign w:val="center"/>
                <w:hideMark/>
              </w:tcPr>
            </w:tcPrChange>
          </w:tcPr>
          <w:p w14:paraId="507B8BE5" w14:textId="77777777" w:rsidR="00AA38BE" w:rsidRPr="004F783D" w:rsidRDefault="00AA38BE" w:rsidP="004F783D">
            <w:pPr>
              <w:widowControl/>
              <w:spacing w:line="240" w:lineRule="auto"/>
              <w:ind w:firstLineChars="0" w:firstLine="0"/>
              <w:jc w:val="center"/>
              <w:rPr>
                <w:rFonts w:ascii="黑体" w:eastAsia="黑体" w:hAnsi="黑体" w:cs="宋体"/>
                <w:kern w:val="0"/>
                <w:sz w:val="24"/>
                <w:szCs w:val="24"/>
              </w:rPr>
            </w:pPr>
            <w:r w:rsidRPr="004F783D">
              <w:rPr>
                <w:rFonts w:ascii="黑体" w:eastAsia="黑体" w:hAnsi="黑体" w:cs="宋体" w:hint="eastAsia"/>
                <w:kern w:val="0"/>
                <w:sz w:val="24"/>
                <w:szCs w:val="24"/>
              </w:rPr>
              <w:t>名称</w:t>
            </w:r>
          </w:p>
        </w:tc>
        <w:tc>
          <w:tcPr>
            <w:tcW w:w="1370" w:type="dxa"/>
            <w:shd w:val="clear" w:color="auto" w:fill="auto"/>
            <w:noWrap/>
            <w:vAlign w:val="center"/>
            <w:hideMark/>
            <w:tcPrChange w:id="225" w:author="梁宗元" w:date="2017-11-01T14:57:00Z">
              <w:tcPr>
                <w:tcW w:w="1370" w:type="dxa"/>
                <w:shd w:val="clear" w:color="auto" w:fill="auto"/>
                <w:noWrap/>
                <w:vAlign w:val="center"/>
                <w:hideMark/>
              </w:tcPr>
            </w:tcPrChange>
          </w:tcPr>
          <w:p w14:paraId="2EB2B98B" w14:textId="77777777" w:rsidR="00AA38BE" w:rsidRPr="0005610A" w:rsidRDefault="00AA38BE" w:rsidP="004F783D">
            <w:pPr>
              <w:widowControl/>
              <w:spacing w:line="240" w:lineRule="auto"/>
              <w:ind w:firstLineChars="0" w:firstLine="0"/>
              <w:jc w:val="center"/>
              <w:rPr>
                <w:rFonts w:ascii="黑体" w:eastAsia="黑体" w:hAnsi="黑体" w:cs="宋体"/>
                <w:color w:val="000000"/>
                <w:kern w:val="0"/>
                <w:sz w:val="24"/>
                <w:szCs w:val="24"/>
              </w:rPr>
            </w:pPr>
            <w:r w:rsidRPr="0005610A">
              <w:rPr>
                <w:rFonts w:ascii="黑体" w:eastAsia="黑体" w:hAnsi="黑体" w:cs="宋体" w:hint="eastAsia"/>
                <w:color w:val="000000"/>
                <w:kern w:val="0"/>
                <w:sz w:val="24"/>
                <w:szCs w:val="24"/>
              </w:rPr>
              <w:t>需求调研</w:t>
            </w:r>
          </w:p>
        </w:tc>
        <w:tc>
          <w:tcPr>
            <w:tcW w:w="1538" w:type="dxa"/>
            <w:shd w:val="clear" w:color="auto" w:fill="auto"/>
            <w:noWrap/>
            <w:vAlign w:val="center"/>
            <w:hideMark/>
            <w:tcPrChange w:id="226" w:author="梁宗元" w:date="2017-11-01T14:57:00Z">
              <w:tcPr>
                <w:tcW w:w="1538" w:type="dxa"/>
                <w:shd w:val="clear" w:color="auto" w:fill="auto"/>
                <w:noWrap/>
                <w:vAlign w:val="center"/>
                <w:hideMark/>
              </w:tcPr>
            </w:tcPrChange>
          </w:tcPr>
          <w:p w14:paraId="1984CBCF" w14:textId="77777777" w:rsidR="00AA38BE" w:rsidRPr="0005610A" w:rsidRDefault="00AA38BE" w:rsidP="004F783D">
            <w:pPr>
              <w:widowControl/>
              <w:spacing w:line="240" w:lineRule="auto"/>
              <w:ind w:firstLineChars="0" w:firstLine="0"/>
              <w:jc w:val="center"/>
              <w:rPr>
                <w:rFonts w:ascii="黑体" w:eastAsia="黑体" w:hAnsi="黑体" w:cs="宋体"/>
                <w:color w:val="000000"/>
                <w:kern w:val="0"/>
                <w:sz w:val="24"/>
                <w:szCs w:val="24"/>
              </w:rPr>
            </w:pPr>
            <w:r w:rsidRPr="0005610A">
              <w:rPr>
                <w:rFonts w:ascii="黑体" w:eastAsia="黑体" w:hAnsi="黑体" w:cs="宋体" w:hint="eastAsia"/>
                <w:color w:val="000000"/>
                <w:kern w:val="0"/>
                <w:sz w:val="24"/>
                <w:szCs w:val="24"/>
              </w:rPr>
              <w:t>系统初始化</w:t>
            </w:r>
          </w:p>
        </w:tc>
        <w:tc>
          <w:tcPr>
            <w:tcW w:w="1809" w:type="dxa"/>
            <w:shd w:val="clear" w:color="auto" w:fill="auto"/>
            <w:noWrap/>
            <w:vAlign w:val="center"/>
            <w:hideMark/>
            <w:tcPrChange w:id="227" w:author="梁宗元" w:date="2017-11-01T14:57:00Z">
              <w:tcPr>
                <w:tcW w:w="1809" w:type="dxa"/>
                <w:shd w:val="clear" w:color="auto" w:fill="auto"/>
                <w:noWrap/>
                <w:vAlign w:val="center"/>
                <w:hideMark/>
              </w:tcPr>
            </w:tcPrChange>
          </w:tcPr>
          <w:p w14:paraId="168B9486" w14:textId="77777777" w:rsidR="00AA38BE" w:rsidRPr="0005610A" w:rsidRDefault="00AA38BE" w:rsidP="004F783D">
            <w:pPr>
              <w:widowControl/>
              <w:spacing w:line="240" w:lineRule="auto"/>
              <w:ind w:firstLineChars="0" w:firstLine="0"/>
              <w:jc w:val="center"/>
              <w:rPr>
                <w:rFonts w:ascii="黑体" w:eastAsia="黑体" w:hAnsi="黑体" w:cs="宋体"/>
                <w:color w:val="000000"/>
                <w:kern w:val="0"/>
                <w:sz w:val="24"/>
                <w:szCs w:val="24"/>
              </w:rPr>
            </w:pPr>
            <w:r w:rsidRPr="0005610A">
              <w:rPr>
                <w:rFonts w:ascii="黑体" w:eastAsia="黑体" w:hAnsi="黑体" w:cs="宋体" w:hint="eastAsia"/>
                <w:color w:val="000000"/>
                <w:kern w:val="0"/>
                <w:sz w:val="24"/>
                <w:szCs w:val="24"/>
              </w:rPr>
              <w:t>系统实施部署</w:t>
            </w:r>
          </w:p>
        </w:tc>
        <w:tc>
          <w:tcPr>
            <w:tcW w:w="1631" w:type="dxa"/>
            <w:shd w:val="clear" w:color="auto" w:fill="auto"/>
            <w:noWrap/>
            <w:vAlign w:val="center"/>
            <w:hideMark/>
            <w:tcPrChange w:id="228" w:author="梁宗元" w:date="2017-11-01T14:57:00Z">
              <w:tcPr>
                <w:tcW w:w="1914" w:type="dxa"/>
                <w:gridSpan w:val="2"/>
                <w:shd w:val="clear" w:color="auto" w:fill="auto"/>
                <w:noWrap/>
                <w:vAlign w:val="center"/>
                <w:hideMark/>
              </w:tcPr>
            </w:tcPrChange>
          </w:tcPr>
          <w:p w14:paraId="03CDA7BC" w14:textId="77777777" w:rsidR="00AA38BE" w:rsidRPr="0005610A" w:rsidRDefault="00AA38BE" w:rsidP="004F783D">
            <w:pPr>
              <w:widowControl/>
              <w:spacing w:line="240" w:lineRule="auto"/>
              <w:ind w:firstLineChars="0" w:firstLine="0"/>
              <w:jc w:val="center"/>
              <w:rPr>
                <w:rFonts w:ascii="黑体" w:eastAsia="黑体" w:hAnsi="黑体" w:cs="宋体"/>
                <w:color w:val="000000"/>
                <w:kern w:val="0"/>
                <w:sz w:val="24"/>
                <w:szCs w:val="24"/>
              </w:rPr>
            </w:pPr>
            <w:r w:rsidRPr="0005610A">
              <w:rPr>
                <w:rFonts w:ascii="黑体" w:eastAsia="黑体" w:hAnsi="黑体" w:cs="宋体" w:hint="eastAsia"/>
                <w:color w:val="000000"/>
                <w:kern w:val="0"/>
                <w:sz w:val="24"/>
                <w:szCs w:val="24"/>
              </w:rPr>
              <w:t>系统培训</w:t>
            </w:r>
          </w:p>
        </w:tc>
        <w:tc>
          <w:tcPr>
            <w:tcW w:w="2409" w:type="dxa"/>
            <w:vAlign w:val="center"/>
            <w:tcPrChange w:id="229" w:author="梁宗元" w:date="2017-11-01T14:57:00Z">
              <w:tcPr>
                <w:tcW w:w="2410" w:type="dxa"/>
                <w:gridSpan w:val="3"/>
                <w:vAlign w:val="center"/>
              </w:tcPr>
            </w:tcPrChange>
          </w:tcPr>
          <w:p w14:paraId="4FBB8204" w14:textId="578C8A2A" w:rsidR="00AA38BE" w:rsidRPr="0005610A" w:rsidRDefault="00AA38BE" w:rsidP="004F783D">
            <w:pPr>
              <w:widowControl/>
              <w:spacing w:line="240" w:lineRule="auto"/>
              <w:ind w:firstLineChars="0" w:firstLine="0"/>
              <w:jc w:val="center"/>
              <w:rPr>
                <w:ins w:id="230" w:author="梁宗元" w:date="2017-11-01T14:52:00Z"/>
                <w:rFonts w:ascii="黑体" w:eastAsia="黑体" w:hAnsi="黑体" w:cs="宋体" w:hint="eastAsia"/>
                <w:color w:val="000000"/>
                <w:kern w:val="0"/>
                <w:sz w:val="24"/>
                <w:szCs w:val="24"/>
              </w:rPr>
            </w:pPr>
            <w:ins w:id="231" w:author="梁宗元" w:date="2017-11-01T14:53:00Z">
              <w:r w:rsidRPr="0005610A">
                <w:rPr>
                  <w:rFonts w:ascii="黑体" w:eastAsia="黑体" w:hAnsi="黑体" w:cs="宋体" w:hint="eastAsia"/>
                  <w:color w:val="000000"/>
                  <w:kern w:val="0"/>
                  <w:sz w:val="24"/>
                  <w:szCs w:val="24"/>
                </w:rPr>
                <w:t>全省系统运维</w:t>
              </w:r>
            </w:ins>
          </w:p>
        </w:tc>
        <w:tc>
          <w:tcPr>
            <w:tcW w:w="1898" w:type="dxa"/>
            <w:shd w:val="clear" w:color="auto" w:fill="auto"/>
            <w:noWrap/>
            <w:vAlign w:val="center"/>
            <w:hideMark/>
            <w:tcPrChange w:id="232" w:author="梁宗元" w:date="2017-11-01T14:57:00Z">
              <w:tcPr>
                <w:tcW w:w="1614" w:type="dxa"/>
                <w:shd w:val="clear" w:color="auto" w:fill="auto"/>
                <w:noWrap/>
                <w:vAlign w:val="center"/>
                <w:hideMark/>
              </w:tcPr>
            </w:tcPrChange>
          </w:tcPr>
          <w:p w14:paraId="03A87C9D" w14:textId="6CD69C0F" w:rsidR="00AA38BE" w:rsidRPr="0005610A" w:rsidRDefault="00AA38BE" w:rsidP="004F783D">
            <w:pPr>
              <w:widowControl/>
              <w:spacing w:line="240" w:lineRule="auto"/>
              <w:ind w:firstLineChars="0" w:firstLine="0"/>
              <w:jc w:val="center"/>
              <w:rPr>
                <w:rFonts w:ascii="黑体" w:eastAsia="黑体" w:hAnsi="黑体" w:cs="宋体"/>
                <w:color w:val="000000"/>
                <w:kern w:val="0"/>
                <w:sz w:val="24"/>
                <w:szCs w:val="24"/>
              </w:rPr>
            </w:pPr>
            <w:del w:id="233" w:author="梁宗元" w:date="2017-11-01T14:54:00Z">
              <w:r w:rsidRPr="0005610A" w:rsidDel="00AA38BE">
                <w:rPr>
                  <w:rFonts w:ascii="黑体" w:eastAsia="黑体" w:hAnsi="黑体" w:cs="宋体" w:hint="eastAsia"/>
                  <w:color w:val="000000"/>
                  <w:kern w:val="0"/>
                  <w:sz w:val="24"/>
                  <w:szCs w:val="24"/>
                </w:rPr>
                <w:delText>全省系统运维</w:delText>
              </w:r>
            </w:del>
            <w:ins w:id="234" w:author="梁宗元" w:date="2017-11-01T14:54:00Z">
              <w:r>
                <w:rPr>
                  <w:rFonts w:ascii="黑体" w:eastAsia="黑体" w:hAnsi="黑体" w:cs="宋体" w:hint="eastAsia"/>
                  <w:color w:val="000000"/>
                  <w:kern w:val="0"/>
                  <w:sz w:val="24"/>
                  <w:szCs w:val="24"/>
                </w:rPr>
                <w:t>小计</w:t>
              </w:r>
            </w:ins>
          </w:p>
        </w:tc>
      </w:tr>
      <w:tr w:rsidR="008527D2" w:rsidRPr="004F783D" w14:paraId="318E9160" w14:textId="77777777" w:rsidTr="008B2B1E">
        <w:trPr>
          <w:trHeight w:val="288"/>
          <w:trPrChange w:id="235" w:author="梁宗元" w:date="2017-11-01T14:59:00Z">
            <w:trPr>
              <w:trHeight w:val="288"/>
            </w:trPr>
          </w:trPrChange>
        </w:trPr>
        <w:tc>
          <w:tcPr>
            <w:tcW w:w="1920" w:type="dxa"/>
            <w:vMerge w:val="restart"/>
            <w:shd w:val="clear" w:color="auto" w:fill="auto"/>
            <w:noWrap/>
            <w:vAlign w:val="center"/>
            <w:hideMark/>
            <w:tcPrChange w:id="236" w:author="梁宗元" w:date="2017-11-01T14:59:00Z">
              <w:tcPr>
                <w:tcW w:w="1920" w:type="dxa"/>
                <w:vMerge w:val="restart"/>
                <w:shd w:val="clear" w:color="auto" w:fill="auto"/>
                <w:noWrap/>
                <w:vAlign w:val="center"/>
                <w:hideMark/>
              </w:tcPr>
            </w:tcPrChange>
          </w:tcPr>
          <w:p w14:paraId="215B8300" w14:textId="77777777" w:rsidR="00AA38BE" w:rsidRPr="009C08C8" w:rsidRDefault="00AA38BE" w:rsidP="004F783D">
            <w:pPr>
              <w:widowControl/>
              <w:spacing w:line="240" w:lineRule="auto"/>
              <w:ind w:firstLineChars="0" w:firstLine="0"/>
              <w:jc w:val="center"/>
              <w:rPr>
                <w:rFonts w:ascii="黑体" w:eastAsia="黑体" w:hAnsi="黑体" w:cs="宋体"/>
                <w:color w:val="000000"/>
                <w:kern w:val="0"/>
                <w:sz w:val="24"/>
                <w:szCs w:val="24"/>
              </w:rPr>
            </w:pPr>
            <w:r w:rsidRPr="009C08C8">
              <w:rPr>
                <w:rFonts w:ascii="黑体" w:eastAsia="黑体" w:hAnsi="黑体" w:cs="宋体" w:hint="eastAsia"/>
                <w:color w:val="000000"/>
                <w:kern w:val="0"/>
                <w:sz w:val="24"/>
                <w:szCs w:val="24"/>
              </w:rPr>
              <w:t>一期</w:t>
            </w:r>
          </w:p>
        </w:tc>
        <w:tc>
          <w:tcPr>
            <w:tcW w:w="2477" w:type="dxa"/>
            <w:shd w:val="clear" w:color="auto" w:fill="auto"/>
            <w:noWrap/>
            <w:vAlign w:val="center"/>
            <w:hideMark/>
            <w:tcPrChange w:id="237" w:author="梁宗元" w:date="2017-11-01T14:59:00Z">
              <w:tcPr>
                <w:tcW w:w="2477" w:type="dxa"/>
                <w:shd w:val="clear" w:color="auto" w:fill="auto"/>
                <w:noWrap/>
                <w:vAlign w:val="center"/>
                <w:hideMark/>
              </w:tcPr>
            </w:tcPrChange>
          </w:tcPr>
          <w:p w14:paraId="4EBD6B25" w14:textId="77777777" w:rsidR="00AA38BE" w:rsidRPr="004F783D" w:rsidRDefault="00AA38BE" w:rsidP="004F783D">
            <w:pPr>
              <w:widowControl/>
              <w:spacing w:line="240" w:lineRule="auto"/>
              <w:ind w:firstLineChars="0" w:firstLine="0"/>
              <w:jc w:val="left"/>
              <w:rPr>
                <w:rFonts w:ascii="黑体" w:eastAsia="黑体" w:hAnsi="黑体" w:cs="宋体"/>
                <w:color w:val="000000"/>
                <w:kern w:val="0"/>
                <w:sz w:val="24"/>
                <w:szCs w:val="24"/>
              </w:rPr>
            </w:pPr>
            <w:r w:rsidRPr="004F783D">
              <w:rPr>
                <w:rFonts w:ascii="黑体" w:eastAsia="黑体" w:hAnsi="黑体" w:cs="宋体" w:hint="eastAsia"/>
                <w:color w:val="000000"/>
                <w:kern w:val="0"/>
                <w:sz w:val="24"/>
                <w:szCs w:val="24"/>
              </w:rPr>
              <w:t>一、基础平台</w:t>
            </w:r>
          </w:p>
        </w:tc>
        <w:tc>
          <w:tcPr>
            <w:tcW w:w="1370" w:type="dxa"/>
            <w:shd w:val="clear" w:color="auto" w:fill="auto"/>
            <w:noWrap/>
            <w:vAlign w:val="center"/>
            <w:hideMark/>
            <w:tcPrChange w:id="238" w:author="梁宗元" w:date="2017-11-01T14:59:00Z">
              <w:tcPr>
                <w:tcW w:w="1370" w:type="dxa"/>
                <w:shd w:val="clear" w:color="auto" w:fill="auto"/>
                <w:noWrap/>
                <w:vAlign w:val="center"/>
                <w:hideMark/>
              </w:tcPr>
            </w:tcPrChange>
          </w:tcPr>
          <w:p w14:paraId="53C4439B"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25,600.00 </w:t>
            </w:r>
          </w:p>
        </w:tc>
        <w:tc>
          <w:tcPr>
            <w:tcW w:w="1538" w:type="dxa"/>
            <w:shd w:val="clear" w:color="auto" w:fill="auto"/>
            <w:noWrap/>
            <w:vAlign w:val="center"/>
            <w:hideMark/>
            <w:tcPrChange w:id="239" w:author="梁宗元" w:date="2017-11-01T14:59:00Z">
              <w:tcPr>
                <w:tcW w:w="1538" w:type="dxa"/>
                <w:shd w:val="clear" w:color="auto" w:fill="auto"/>
                <w:noWrap/>
                <w:vAlign w:val="center"/>
                <w:hideMark/>
              </w:tcPr>
            </w:tcPrChange>
          </w:tcPr>
          <w:p w14:paraId="2B6270FE"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33,280.00 </w:t>
            </w:r>
          </w:p>
        </w:tc>
        <w:tc>
          <w:tcPr>
            <w:tcW w:w="1809" w:type="dxa"/>
            <w:shd w:val="clear" w:color="auto" w:fill="auto"/>
            <w:noWrap/>
            <w:vAlign w:val="center"/>
            <w:hideMark/>
            <w:tcPrChange w:id="240" w:author="梁宗元" w:date="2017-11-01T14:59:00Z">
              <w:tcPr>
                <w:tcW w:w="1809" w:type="dxa"/>
                <w:shd w:val="clear" w:color="auto" w:fill="auto"/>
                <w:noWrap/>
                <w:vAlign w:val="center"/>
                <w:hideMark/>
              </w:tcPr>
            </w:tcPrChange>
          </w:tcPr>
          <w:p w14:paraId="7A959863"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93,440.00 </w:t>
            </w:r>
          </w:p>
        </w:tc>
        <w:tc>
          <w:tcPr>
            <w:tcW w:w="1631" w:type="dxa"/>
            <w:shd w:val="clear" w:color="auto" w:fill="auto"/>
            <w:noWrap/>
            <w:vAlign w:val="center"/>
            <w:hideMark/>
            <w:tcPrChange w:id="241" w:author="梁宗元" w:date="2017-11-01T14:59:00Z">
              <w:tcPr>
                <w:tcW w:w="1914" w:type="dxa"/>
                <w:gridSpan w:val="2"/>
                <w:shd w:val="clear" w:color="auto" w:fill="auto"/>
                <w:noWrap/>
                <w:vAlign w:val="center"/>
                <w:hideMark/>
              </w:tcPr>
            </w:tcPrChange>
          </w:tcPr>
          <w:p w14:paraId="5803FF2E"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49,920.00 </w:t>
            </w:r>
          </w:p>
        </w:tc>
        <w:tc>
          <w:tcPr>
            <w:tcW w:w="2409" w:type="dxa"/>
            <w:vAlign w:val="center"/>
            <w:tcPrChange w:id="242" w:author="梁宗元" w:date="2017-11-01T14:59:00Z">
              <w:tcPr>
                <w:tcW w:w="2410" w:type="dxa"/>
                <w:gridSpan w:val="3"/>
                <w:vAlign w:val="center"/>
              </w:tcPr>
            </w:tcPrChange>
          </w:tcPr>
          <w:p w14:paraId="774B1061" w14:textId="459D40F4" w:rsidR="00AA38BE" w:rsidRPr="0005610A" w:rsidRDefault="00AA38BE" w:rsidP="004F783D">
            <w:pPr>
              <w:widowControl/>
              <w:spacing w:line="240" w:lineRule="auto"/>
              <w:ind w:firstLineChars="0" w:firstLine="0"/>
              <w:jc w:val="right"/>
              <w:rPr>
                <w:ins w:id="243" w:author="梁宗元" w:date="2017-11-01T14:52:00Z"/>
                <w:rFonts w:ascii="黑体" w:eastAsia="黑体" w:hAnsi="黑体" w:cs="宋体" w:hint="eastAsia"/>
                <w:color w:val="000000"/>
                <w:kern w:val="0"/>
                <w:sz w:val="22"/>
                <w:szCs w:val="22"/>
              </w:rPr>
            </w:pPr>
            <w:ins w:id="244" w:author="梁宗元" w:date="2017-11-01T14:53:00Z">
              <w:r w:rsidRPr="0005610A">
                <w:rPr>
                  <w:rFonts w:ascii="黑体" w:eastAsia="黑体" w:hAnsi="黑体" w:cs="宋体" w:hint="eastAsia"/>
                  <w:color w:val="000000"/>
                  <w:kern w:val="0"/>
                  <w:sz w:val="22"/>
                  <w:szCs w:val="22"/>
                </w:rPr>
                <w:t xml:space="preserve">134,400.00 </w:t>
              </w:r>
            </w:ins>
          </w:p>
        </w:tc>
        <w:tc>
          <w:tcPr>
            <w:tcW w:w="1898" w:type="dxa"/>
            <w:vMerge w:val="restart"/>
            <w:shd w:val="clear" w:color="auto" w:fill="auto"/>
            <w:noWrap/>
            <w:vAlign w:val="center"/>
            <w:hideMark/>
            <w:tcPrChange w:id="245" w:author="梁宗元" w:date="2017-11-01T14:59:00Z">
              <w:tcPr>
                <w:tcW w:w="1614" w:type="dxa"/>
                <w:vMerge w:val="restart"/>
                <w:shd w:val="clear" w:color="auto" w:fill="auto"/>
                <w:noWrap/>
                <w:vAlign w:val="center"/>
                <w:hideMark/>
              </w:tcPr>
            </w:tcPrChange>
          </w:tcPr>
          <w:p w14:paraId="0D9CEEB3" w14:textId="77777777" w:rsidR="008B2B1E" w:rsidRPr="008B2B1E" w:rsidRDefault="008B2B1E" w:rsidP="008B2B1E">
            <w:pPr>
              <w:widowControl/>
              <w:spacing w:line="240" w:lineRule="auto"/>
              <w:ind w:firstLineChars="0" w:firstLine="0"/>
              <w:jc w:val="right"/>
              <w:rPr>
                <w:ins w:id="246" w:author="梁宗元" w:date="2017-11-01T14:59:00Z"/>
                <w:rFonts w:ascii="DengXian" w:eastAsia="DengXian" w:hAnsi="DengXian"/>
                <w:color w:val="000000"/>
                <w:kern w:val="0"/>
                <w:sz w:val="22"/>
                <w:szCs w:val="22"/>
              </w:rPr>
            </w:pPr>
            <w:ins w:id="247" w:author="梁宗元" w:date="2017-11-01T14:59:00Z">
              <w:r w:rsidRPr="008B2B1E">
                <w:rPr>
                  <w:rFonts w:ascii="DengXian" w:eastAsia="DengXian" w:hAnsi="DengXian" w:hint="eastAsia"/>
                  <w:color w:val="000000"/>
                  <w:kern w:val="0"/>
                  <w:sz w:val="22"/>
                  <w:szCs w:val="22"/>
                </w:rPr>
                <w:t>1,014,400.00</w:t>
              </w:r>
            </w:ins>
          </w:p>
          <w:p w14:paraId="27C3CE2D" w14:textId="1DB3F04C" w:rsidR="00AA38BE" w:rsidRPr="0005610A" w:rsidDel="00AA38BE" w:rsidRDefault="00AA38BE" w:rsidP="008B2B1E">
            <w:pPr>
              <w:widowControl/>
              <w:spacing w:line="240" w:lineRule="auto"/>
              <w:ind w:firstLineChars="0" w:firstLine="0"/>
              <w:jc w:val="right"/>
              <w:rPr>
                <w:del w:id="248" w:author="梁宗元" w:date="2017-11-01T14:55:00Z"/>
                <w:rFonts w:ascii="黑体" w:eastAsia="黑体" w:hAnsi="黑体" w:cs="宋体"/>
                <w:color w:val="000000"/>
                <w:kern w:val="0"/>
                <w:sz w:val="22"/>
                <w:szCs w:val="22"/>
              </w:rPr>
              <w:pPrChange w:id="249" w:author="梁宗元" w:date="2017-11-01T14:59:00Z">
                <w:pPr>
                  <w:widowControl/>
                  <w:spacing w:line="240" w:lineRule="auto"/>
                  <w:ind w:firstLineChars="0" w:firstLine="0"/>
                  <w:jc w:val="right"/>
                </w:pPr>
              </w:pPrChange>
            </w:pPr>
            <w:del w:id="250" w:author="梁宗元" w:date="2017-11-01T14:55:00Z">
              <w:r w:rsidRPr="0005610A" w:rsidDel="00AA38BE">
                <w:rPr>
                  <w:rFonts w:ascii="黑体" w:eastAsia="黑体" w:hAnsi="黑体" w:cs="宋体" w:hint="eastAsia"/>
                  <w:color w:val="000000"/>
                  <w:kern w:val="0"/>
                  <w:sz w:val="22"/>
                  <w:szCs w:val="22"/>
                </w:rPr>
                <w:delText>134,400.00</w:delText>
              </w:r>
            </w:del>
          </w:p>
          <w:p w14:paraId="1DC95B28" w14:textId="1B165AB8" w:rsidR="00AA38BE" w:rsidRPr="0005610A" w:rsidDel="00AA38BE" w:rsidRDefault="00AA38BE" w:rsidP="008B2B1E">
            <w:pPr>
              <w:widowControl/>
              <w:spacing w:line="240" w:lineRule="auto"/>
              <w:ind w:firstLineChars="0" w:firstLine="0"/>
              <w:jc w:val="right"/>
              <w:rPr>
                <w:del w:id="251" w:author="梁宗元" w:date="2017-11-01T14:55:00Z"/>
                <w:rFonts w:ascii="黑体" w:eastAsia="黑体" w:hAnsi="黑体" w:cs="宋体"/>
                <w:color w:val="000000"/>
                <w:kern w:val="0"/>
                <w:sz w:val="22"/>
                <w:szCs w:val="22"/>
              </w:rPr>
              <w:pPrChange w:id="252" w:author="梁宗元" w:date="2017-11-01T14:59:00Z">
                <w:pPr>
                  <w:widowControl/>
                  <w:spacing w:line="240" w:lineRule="auto"/>
                  <w:ind w:firstLineChars="0" w:firstLine="0"/>
                  <w:jc w:val="right"/>
                </w:pPr>
              </w:pPrChange>
            </w:pPr>
            <w:del w:id="253" w:author="梁宗元" w:date="2017-11-01T14:55:00Z">
              <w:r w:rsidRPr="0005610A" w:rsidDel="00AA38BE">
                <w:rPr>
                  <w:rFonts w:ascii="黑体" w:eastAsia="黑体" w:hAnsi="黑体" w:cs="宋体" w:hint="eastAsia"/>
                  <w:color w:val="000000"/>
                  <w:kern w:val="0"/>
                  <w:sz w:val="22"/>
                  <w:szCs w:val="22"/>
                </w:rPr>
                <w:delText>76,800.00</w:delText>
              </w:r>
            </w:del>
          </w:p>
          <w:p w14:paraId="50BAD9F5" w14:textId="43A306C8" w:rsidR="00AA38BE" w:rsidRPr="0005610A" w:rsidDel="00AA38BE" w:rsidRDefault="00AA38BE" w:rsidP="008B2B1E">
            <w:pPr>
              <w:widowControl/>
              <w:spacing w:line="240" w:lineRule="auto"/>
              <w:ind w:firstLineChars="0" w:firstLine="0"/>
              <w:jc w:val="right"/>
              <w:rPr>
                <w:del w:id="254" w:author="梁宗元" w:date="2017-11-01T14:55:00Z"/>
                <w:rFonts w:ascii="黑体" w:eastAsia="黑体" w:hAnsi="黑体" w:cs="宋体"/>
                <w:color w:val="000000"/>
                <w:kern w:val="0"/>
                <w:sz w:val="22"/>
                <w:szCs w:val="22"/>
              </w:rPr>
              <w:pPrChange w:id="255" w:author="梁宗元" w:date="2017-11-01T14:59:00Z">
                <w:pPr>
                  <w:widowControl/>
                  <w:spacing w:line="240" w:lineRule="auto"/>
                  <w:ind w:firstLineChars="0" w:firstLine="0"/>
                  <w:jc w:val="right"/>
                </w:pPr>
              </w:pPrChange>
            </w:pPr>
            <w:del w:id="256" w:author="梁宗元" w:date="2017-11-01T14:55:00Z">
              <w:r w:rsidRPr="0005610A" w:rsidDel="00AA38BE">
                <w:rPr>
                  <w:rFonts w:ascii="黑体" w:eastAsia="黑体" w:hAnsi="黑体" w:cs="宋体" w:hint="eastAsia"/>
                  <w:color w:val="000000"/>
                  <w:kern w:val="0"/>
                  <w:sz w:val="22"/>
                  <w:szCs w:val="22"/>
                </w:rPr>
                <w:delText>115,840.00</w:delText>
              </w:r>
            </w:del>
          </w:p>
          <w:p w14:paraId="2C61733C" w14:textId="6047FA80" w:rsidR="00AA38BE" w:rsidRPr="0005610A" w:rsidRDefault="00AA38BE" w:rsidP="008B2B1E">
            <w:pPr>
              <w:ind w:firstLine="440"/>
              <w:jc w:val="right"/>
              <w:rPr>
                <w:rFonts w:ascii="黑体" w:eastAsia="黑体" w:hAnsi="黑体" w:cs="宋体"/>
                <w:color w:val="000000"/>
                <w:kern w:val="0"/>
                <w:sz w:val="22"/>
                <w:szCs w:val="22"/>
              </w:rPr>
            </w:pPr>
            <w:del w:id="257" w:author="梁宗元" w:date="2017-11-01T14:55:00Z">
              <w:r w:rsidRPr="0005610A" w:rsidDel="00AA38BE">
                <w:rPr>
                  <w:rFonts w:ascii="黑体" w:eastAsia="黑体" w:hAnsi="黑体" w:cs="宋体" w:hint="eastAsia"/>
                  <w:color w:val="000000"/>
                  <w:kern w:val="0"/>
                  <w:sz w:val="22"/>
                  <w:szCs w:val="22"/>
                </w:rPr>
                <w:delText>7</w:delText>
              </w:r>
              <w:r w:rsidDel="00AA38BE">
                <w:rPr>
                  <w:rFonts w:ascii="黑体" w:eastAsia="黑体" w:hAnsi="黑体" w:cs="宋体"/>
                  <w:color w:val="000000"/>
                  <w:kern w:val="0"/>
                  <w:sz w:val="22"/>
                  <w:szCs w:val="22"/>
                </w:rPr>
                <w:delText>7</w:delText>
              </w:r>
              <w:r w:rsidRPr="0005610A" w:rsidDel="00AA38BE">
                <w:rPr>
                  <w:rFonts w:ascii="黑体" w:eastAsia="黑体" w:hAnsi="黑体" w:cs="宋体" w:hint="eastAsia"/>
                  <w:color w:val="000000"/>
                  <w:kern w:val="0"/>
                  <w:sz w:val="22"/>
                  <w:szCs w:val="22"/>
                </w:rPr>
                <w:delText>,</w:delText>
              </w:r>
              <w:r w:rsidDel="00AA38BE">
                <w:rPr>
                  <w:rFonts w:ascii="黑体" w:eastAsia="黑体" w:hAnsi="黑体" w:cs="宋体"/>
                  <w:color w:val="000000"/>
                  <w:kern w:val="0"/>
                  <w:sz w:val="22"/>
                  <w:szCs w:val="22"/>
                </w:rPr>
                <w:delText>44</w:delText>
              </w:r>
              <w:r w:rsidRPr="0005610A" w:rsidDel="00AA38BE">
                <w:rPr>
                  <w:rFonts w:ascii="黑体" w:eastAsia="黑体" w:hAnsi="黑体" w:cs="宋体" w:hint="eastAsia"/>
                  <w:color w:val="000000"/>
                  <w:kern w:val="0"/>
                  <w:sz w:val="22"/>
                  <w:szCs w:val="22"/>
                </w:rPr>
                <w:delText>0.00</w:delText>
              </w:r>
            </w:del>
          </w:p>
        </w:tc>
      </w:tr>
      <w:tr w:rsidR="008527D2" w:rsidRPr="004F783D" w14:paraId="7A062EB8" w14:textId="77777777" w:rsidTr="008B2B1E">
        <w:trPr>
          <w:trHeight w:val="288"/>
          <w:trPrChange w:id="258" w:author="梁宗元" w:date="2017-11-01T14:59:00Z">
            <w:trPr>
              <w:trHeight w:val="288"/>
            </w:trPr>
          </w:trPrChange>
        </w:trPr>
        <w:tc>
          <w:tcPr>
            <w:tcW w:w="1920" w:type="dxa"/>
            <w:vMerge/>
            <w:vAlign w:val="center"/>
            <w:hideMark/>
            <w:tcPrChange w:id="259" w:author="梁宗元" w:date="2017-11-01T14:59:00Z">
              <w:tcPr>
                <w:tcW w:w="1920" w:type="dxa"/>
                <w:vMerge/>
                <w:vAlign w:val="center"/>
                <w:hideMark/>
              </w:tcPr>
            </w:tcPrChange>
          </w:tcPr>
          <w:p w14:paraId="456BDBC7" w14:textId="77777777" w:rsidR="00AA38BE" w:rsidRPr="009C08C8" w:rsidRDefault="00AA38BE" w:rsidP="004F783D">
            <w:pPr>
              <w:widowControl/>
              <w:spacing w:line="240" w:lineRule="auto"/>
              <w:ind w:firstLineChars="0" w:firstLine="0"/>
              <w:jc w:val="left"/>
              <w:rPr>
                <w:rFonts w:ascii="黑体" w:eastAsia="黑体" w:hAnsi="黑体" w:cs="宋体"/>
                <w:color w:val="000000"/>
                <w:kern w:val="0"/>
                <w:sz w:val="24"/>
                <w:szCs w:val="24"/>
              </w:rPr>
            </w:pPr>
          </w:p>
        </w:tc>
        <w:tc>
          <w:tcPr>
            <w:tcW w:w="2477" w:type="dxa"/>
            <w:shd w:val="clear" w:color="auto" w:fill="auto"/>
            <w:noWrap/>
            <w:vAlign w:val="center"/>
            <w:hideMark/>
            <w:tcPrChange w:id="260" w:author="梁宗元" w:date="2017-11-01T14:59:00Z">
              <w:tcPr>
                <w:tcW w:w="2477" w:type="dxa"/>
                <w:shd w:val="clear" w:color="auto" w:fill="auto"/>
                <w:noWrap/>
                <w:vAlign w:val="center"/>
                <w:hideMark/>
              </w:tcPr>
            </w:tcPrChange>
          </w:tcPr>
          <w:p w14:paraId="55DB3B35" w14:textId="77777777" w:rsidR="00AA38BE" w:rsidRPr="004F783D" w:rsidRDefault="00AA38BE" w:rsidP="004F783D">
            <w:pPr>
              <w:widowControl/>
              <w:spacing w:line="240" w:lineRule="auto"/>
              <w:ind w:firstLineChars="0" w:firstLine="0"/>
              <w:jc w:val="left"/>
              <w:rPr>
                <w:rFonts w:ascii="黑体" w:eastAsia="黑体" w:hAnsi="黑体" w:cs="宋体"/>
                <w:color w:val="000000"/>
                <w:kern w:val="0"/>
                <w:sz w:val="24"/>
                <w:szCs w:val="24"/>
              </w:rPr>
            </w:pPr>
            <w:r w:rsidRPr="004F783D">
              <w:rPr>
                <w:rFonts w:ascii="黑体" w:eastAsia="黑体" w:hAnsi="黑体" w:cs="宋体" w:hint="eastAsia"/>
                <w:color w:val="000000"/>
                <w:kern w:val="0"/>
                <w:sz w:val="24"/>
                <w:szCs w:val="24"/>
              </w:rPr>
              <w:t>二、预算管理</w:t>
            </w:r>
          </w:p>
        </w:tc>
        <w:tc>
          <w:tcPr>
            <w:tcW w:w="1370" w:type="dxa"/>
            <w:shd w:val="clear" w:color="auto" w:fill="auto"/>
            <w:noWrap/>
            <w:vAlign w:val="center"/>
            <w:hideMark/>
            <w:tcPrChange w:id="261" w:author="梁宗元" w:date="2017-11-01T14:59:00Z">
              <w:tcPr>
                <w:tcW w:w="1370" w:type="dxa"/>
                <w:shd w:val="clear" w:color="auto" w:fill="auto"/>
                <w:noWrap/>
                <w:vAlign w:val="center"/>
                <w:hideMark/>
              </w:tcPr>
            </w:tcPrChange>
          </w:tcPr>
          <w:p w14:paraId="567B38E5"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14,720.00 </w:t>
            </w:r>
          </w:p>
        </w:tc>
        <w:tc>
          <w:tcPr>
            <w:tcW w:w="1538" w:type="dxa"/>
            <w:shd w:val="clear" w:color="auto" w:fill="auto"/>
            <w:noWrap/>
            <w:vAlign w:val="center"/>
            <w:hideMark/>
            <w:tcPrChange w:id="262" w:author="梁宗元" w:date="2017-11-01T14:59:00Z">
              <w:tcPr>
                <w:tcW w:w="1538" w:type="dxa"/>
                <w:shd w:val="clear" w:color="auto" w:fill="auto"/>
                <w:noWrap/>
                <w:vAlign w:val="center"/>
                <w:hideMark/>
              </w:tcPr>
            </w:tcPrChange>
          </w:tcPr>
          <w:p w14:paraId="50427E76"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19,200.00 </w:t>
            </w:r>
          </w:p>
        </w:tc>
        <w:tc>
          <w:tcPr>
            <w:tcW w:w="1809" w:type="dxa"/>
            <w:shd w:val="clear" w:color="auto" w:fill="auto"/>
            <w:noWrap/>
            <w:vAlign w:val="center"/>
            <w:hideMark/>
            <w:tcPrChange w:id="263" w:author="梁宗元" w:date="2017-11-01T14:59:00Z">
              <w:tcPr>
                <w:tcW w:w="1809" w:type="dxa"/>
                <w:shd w:val="clear" w:color="auto" w:fill="auto"/>
                <w:noWrap/>
                <w:vAlign w:val="center"/>
                <w:hideMark/>
              </w:tcPr>
            </w:tcPrChange>
          </w:tcPr>
          <w:p w14:paraId="21FA4378"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53,760.00 </w:t>
            </w:r>
          </w:p>
        </w:tc>
        <w:tc>
          <w:tcPr>
            <w:tcW w:w="1631" w:type="dxa"/>
            <w:shd w:val="clear" w:color="auto" w:fill="auto"/>
            <w:noWrap/>
            <w:vAlign w:val="center"/>
            <w:hideMark/>
            <w:tcPrChange w:id="264" w:author="梁宗元" w:date="2017-11-01T14:59:00Z">
              <w:tcPr>
                <w:tcW w:w="1914" w:type="dxa"/>
                <w:gridSpan w:val="2"/>
                <w:shd w:val="clear" w:color="auto" w:fill="auto"/>
                <w:noWrap/>
                <w:vAlign w:val="center"/>
                <w:hideMark/>
              </w:tcPr>
            </w:tcPrChange>
          </w:tcPr>
          <w:p w14:paraId="18FB1AD4"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29,440.00 </w:t>
            </w:r>
          </w:p>
        </w:tc>
        <w:tc>
          <w:tcPr>
            <w:tcW w:w="2409" w:type="dxa"/>
            <w:vAlign w:val="center"/>
            <w:tcPrChange w:id="265" w:author="梁宗元" w:date="2017-11-01T14:59:00Z">
              <w:tcPr>
                <w:tcW w:w="2410" w:type="dxa"/>
                <w:gridSpan w:val="3"/>
                <w:vAlign w:val="center"/>
              </w:tcPr>
            </w:tcPrChange>
          </w:tcPr>
          <w:p w14:paraId="0BF83B0C" w14:textId="3CD1A65C" w:rsidR="00AA38BE" w:rsidRPr="0005610A" w:rsidRDefault="00AA38BE" w:rsidP="004F783D">
            <w:pPr>
              <w:widowControl/>
              <w:spacing w:line="240" w:lineRule="auto"/>
              <w:ind w:firstLineChars="0" w:firstLine="0"/>
              <w:jc w:val="right"/>
              <w:rPr>
                <w:ins w:id="266" w:author="梁宗元" w:date="2017-11-01T14:52:00Z"/>
                <w:rFonts w:ascii="黑体" w:eastAsia="黑体" w:hAnsi="黑体" w:cs="宋体" w:hint="eastAsia"/>
                <w:color w:val="000000"/>
                <w:kern w:val="0"/>
                <w:sz w:val="22"/>
                <w:szCs w:val="22"/>
              </w:rPr>
            </w:pPr>
            <w:ins w:id="267" w:author="梁宗元" w:date="2017-11-01T14:53:00Z">
              <w:r w:rsidRPr="0005610A">
                <w:rPr>
                  <w:rFonts w:ascii="黑体" w:eastAsia="黑体" w:hAnsi="黑体" w:cs="宋体" w:hint="eastAsia"/>
                  <w:color w:val="000000"/>
                  <w:kern w:val="0"/>
                  <w:sz w:val="22"/>
                  <w:szCs w:val="22"/>
                </w:rPr>
                <w:t xml:space="preserve">76,800.00 </w:t>
              </w:r>
            </w:ins>
          </w:p>
        </w:tc>
        <w:tc>
          <w:tcPr>
            <w:tcW w:w="1898" w:type="dxa"/>
            <w:vMerge/>
            <w:shd w:val="clear" w:color="auto" w:fill="auto"/>
            <w:noWrap/>
            <w:vAlign w:val="center"/>
            <w:hideMark/>
            <w:tcPrChange w:id="268" w:author="梁宗元" w:date="2017-11-01T14:59:00Z">
              <w:tcPr>
                <w:tcW w:w="1614" w:type="dxa"/>
                <w:vMerge/>
                <w:shd w:val="clear" w:color="auto" w:fill="auto"/>
                <w:noWrap/>
                <w:vAlign w:val="center"/>
                <w:hideMark/>
              </w:tcPr>
            </w:tcPrChange>
          </w:tcPr>
          <w:p w14:paraId="7440EE63" w14:textId="52DA9CF2" w:rsidR="00AA38BE" w:rsidRPr="0005610A" w:rsidRDefault="00AA38BE" w:rsidP="008B2B1E">
            <w:pPr>
              <w:ind w:firstLine="440"/>
              <w:jc w:val="right"/>
              <w:rPr>
                <w:rFonts w:ascii="黑体" w:eastAsia="黑体" w:hAnsi="黑体" w:cs="宋体"/>
                <w:color w:val="000000"/>
                <w:kern w:val="0"/>
                <w:sz w:val="22"/>
                <w:szCs w:val="22"/>
              </w:rPr>
              <w:pPrChange w:id="269" w:author="梁宗元" w:date="2017-11-01T14:59:00Z">
                <w:pPr>
                  <w:ind w:firstLine="440"/>
                  <w:jc w:val="right"/>
                </w:pPr>
              </w:pPrChange>
            </w:pPr>
          </w:p>
        </w:tc>
      </w:tr>
      <w:tr w:rsidR="008527D2" w:rsidRPr="004F783D" w14:paraId="56CF46EC" w14:textId="77777777" w:rsidTr="008B2B1E">
        <w:trPr>
          <w:trHeight w:val="332"/>
          <w:trPrChange w:id="270" w:author="梁宗元" w:date="2017-11-01T14:59:00Z">
            <w:trPr>
              <w:trHeight w:val="332"/>
            </w:trPr>
          </w:trPrChange>
        </w:trPr>
        <w:tc>
          <w:tcPr>
            <w:tcW w:w="1920" w:type="dxa"/>
            <w:vMerge/>
            <w:vAlign w:val="center"/>
            <w:hideMark/>
            <w:tcPrChange w:id="271" w:author="梁宗元" w:date="2017-11-01T14:59:00Z">
              <w:tcPr>
                <w:tcW w:w="1920" w:type="dxa"/>
                <w:vMerge/>
                <w:vAlign w:val="center"/>
                <w:hideMark/>
              </w:tcPr>
            </w:tcPrChange>
          </w:tcPr>
          <w:p w14:paraId="5A3B3244" w14:textId="77777777" w:rsidR="00AA38BE" w:rsidRPr="009C08C8" w:rsidRDefault="00AA38BE" w:rsidP="004F783D">
            <w:pPr>
              <w:widowControl/>
              <w:spacing w:line="240" w:lineRule="auto"/>
              <w:ind w:firstLineChars="0" w:firstLine="0"/>
              <w:jc w:val="left"/>
              <w:rPr>
                <w:rFonts w:ascii="黑体" w:eastAsia="黑体" w:hAnsi="黑体" w:cs="宋体"/>
                <w:color w:val="000000"/>
                <w:kern w:val="0"/>
                <w:sz w:val="24"/>
                <w:szCs w:val="24"/>
              </w:rPr>
            </w:pPr>
          </w:p>
        </w:tc>
        <w:tc>
          <w:tcPr>
            <w:tcW w:w="2477" w:type="dxa"/>
            <w:shd w:val="clear" w:color="auto" w:fill="auto"/>
            <w:noWrap/>
            <w:vAlign w:val="center"/>
            <w:hideMark/>
            <w:tcPrChange w:id="272" w:author="梁宗元" w:date="2017-11-01T14:59:00Z">
              <w:tcPr>
                <w:tcW w:w="2477" w:type="dxa"/>
                <w:shd w:val="clear" w:color="auto" w:fill="auto"/>
                <w:noWrap/>
                <w:vAlign w:val="center"/>
                <w:hideMark/>
              </w:tcPr>
            </w:tcPrChange>
          </w:tcPr>
          <w:p w14:paraId="2C044A6C" w14:textId="77777777" w:rsidR="00AA38BE" w:rsidRPr="004F783D" w:rsidRDefault="00AA38BE" w:rsidP="004F783D">
            <w:pPr>
              <w:widowControl/>
              <w:spacing w:line="240" w:lineRule="auto"/>
              <w:ind w:firstLineChars="0" w:firstLine="0"/>
              <w:jc w:val="left"/>
              <w:rPr>
                <w:rFonts w:ascii="黑体" w:eastAsia="黑体" w:hAnsi="黑体" w:cs="宋体"/>
                <w:color w:val="000000"/>
                <w:kern w:val="0"/>
                <w:sz w:val="24"/>
                <w:szCs w:val="24"/>
              </w:rPr>
            </w:pPr>
            <w:r w:rsidRPr="004F783D">
              <w:rPr>
                <w:rFonts w:ascii="黑体" w:eastAsia="黑体" w:hAnsi="黑体" w:cs="宋体" w:hint="eastAsia"/>
                <w:color w:val="000000"/>
                <w:kern w:val="0"/>
                <w:sz w:val="24"/>
                <w:szCs w:val="24"/>
              </w:rPr>
              <w:t>三、财务管理</w:t>
            </w:r>
          </w:p>
        </w:tc>
        <w:tc>
          <w:tcPr>
            <w:tcW w:w="1370" w:type="dxa"/>
            <w:shd w:val="clear" w:color="auto" w:fill="auto"/>
            <w:noWrap/>
            <w:vAlign w:val="center"/>
            <w:hideMark/>
            <w:tcPrChange w:id="273" w:author="梁宗元" w:date="2017-11-01T14:59:00Z">
              <w:tcPr>
                <w:tcW w:w="1370" w:type="dxa"/>
                <w:shd w:val="clear" w:color="auto" w:fill="auto"/>
                <w:noWrap/>
                <w:vAlign w:val="center"/>
                <w:hideMark/>
              </w:tcPr>
            </w:tcPrChange>
          </w:tcPr>
          <w:p w14:paraId="3BA7E468"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21,760.00 </w:t>
            </w:r>
          </w:p>
        </w:tc>
        <w:tc>
          <w:tcPr>
            <w:tcW w:w="1538" w:type="dxa"/>
            <w:shd w:val="clear" w:color="auto" w:fill="auto"/>
            <w:noWrap/>
            <w:vAlign w:val="center"/>
            <w:hideMark/>
            <w:tcPrChange w:id="274" w:author="梁宗元" w:date="2017-11-01T14:59:00Z">
              <w:tcPr>
                <w:tcW w:w="1538" w:type="dxa"/>
                <w:shd w:val="clear" w:color="auto" w:fill="auto"/>
                <w:noWrap/>
                <w:vAlign w:val="center"/>
                <w:hideMark/>
              </w:tcPr>
            </w:tcPrChange>
          </w:tcPr>
          <w:p w14:paraId="32F23516"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29,440.00 </w:t>
            </w:r>
          </w:p>
        </w:tc>
        <w:tc>
          <w:tcPr>
            <w:tcW w:w="1809" w:type="dxa"/>
            <w:shd w:val="clear" w:color="auto" w:fill="auto"/>
            <w:noWrap/>
            <w:vAlign w:val="center"/>
            <w:hideMark/>
            <w:tcPrChange w:id="275" w:author="梁宗元" w:date="2017-11-01T14:59:00Z">
              <w:tcPr>
                <w:tcW w:w="1809" w:type="dxa"/>
                <w:shd w:val="clear" w:color="auto" w:fill="auto"/>
                <w:noWrap/>
                <w:vAlign w:val="center"/>
                <w:hideMark/>
              </w:tcPr>
            </w:tcPrChange>
          </w:tcPr>
          <w:p w14:paraId="10EB5587"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80,640.00 </w:t>
            </w:r>
          </w:p>
        </w:tc>
        <w:tc>
          <w:tcPr>
            <w:tcW w:w="1631" w:type="dxa"/>
            <w:shd w:val="clear" w:color="auto" w:fill="auto"/>
            <w:noWrap/>
            <w:vAlign w:val="center"/>
            <w:hideMark/>
            <w:tcPrChange w:id="276" w:author="梁宗元" w:date="2017-11-01T14:59:00Z">
              <w:tcPr>
                <w:tcW w:w="1914" w:type="dxa"/>
                <w:gridSpan w:val="2"/>
                <w:shd w:val="clear" w:color="auto" w:fill="auto"/>
                <w:noWrap/>
                <w:vAlign w:val="center"/>
                <w:hideMark/>
              </w:tcPr>
            </w:tcPrChange>
          </w:tcPr>
          <w:p w14:paraId="2F3CC8ED"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42,240.00 </w:t>
            </w:r>
          </w:p>
        </w:tc>
        <w:tc>
          <w:tcPr>
            <w:tcW w:w="2409" w:type="dxa"/>
            <w:vAlign w:val="center"/>
            <w:tcPrChange w:id="277" w:author="梁宗元" w:date="2017-11-01T14:59:00Z">
              <w:tcPr>
                <w:tcW w:w="2410" w:type="dxa"/>
                <w:gridSpan w:val="3"/>
                <w:vAlign w:val="center"/>
              </w:tcPr>
            </w:tcPrChange>
          </w:tcPr>
          <w:p w14:paraId="455E724D" w14:textId="51E7E978" w:rsidR="00AA38BE" w:rsidRPr="0005610A" w:rsidRDefault="00AA38BE" w:rsidP="004F783D">
            <w:pPr>
              <w:widowControl/>
              <w:spacing w:line="240" w:lineRule="auto"/>
              <w:ind w:firstLineChars="0" w:firstLine="0"/>
              <w:jc w:val="right"/>
              <w:rPr>
                <w:ins w:id="278" w:author="梁宗元" w:date="2017-11-01T14:52:00Z"/>
                <w:rFonts w:ascii="黑体" w:eastAsia="黑体" w:hAnsi="黑体" w:cs="宋体" w:hint="eastAsia"/>
                <w:color w:val="000000"/>
                <w:kern w:val="0"/>
                <w:sz w:val="22"/>
                <w:szCs w:val="22"/>
              </w:rPr>
            </w:pPr>
            <w:ins w:id="279" w:author="梁宗元" w:date="2017-11-01T14:53:00Z">
              <w:r w:rsidRPr="0005610A">
                <w:rPr>
                  <w:rFonts w:ascii="黑体" w:eastAsia="黑体" w:hAnsi="黑体" w:cs="宋体" w:hint="eastAsia"/>
                  <w:color w:val="000000"/>
                  <w:kern w:val="0"/>
                  <w:sz w:val="22"/>
                  <w:szCs w:val="22"/>
                </w:rPr>
                <w:t xml:space="preserve">115,840.00 </w:t>
              </w:r>
            </w:ins>
          </w:p>
        </w:tc>
        <w:tc>
          <w:tcPr>
            <w:tcW w:w="1898" w:type="dxa"/>
            <w:vMerge/>
            <w:shd w:val="clear" w:color="auto" w:fill="auto"/>
            <w:noWrap/>
            <w:vAlign w:val="center"/>
            <w:hideMark/>
            <w:tcPrChange w:id="280" w:author="梁宗元" w:date="2017-11-01T14:59:00Z">
              <w:tcPr>
                <w:tcW w:w="1614" w:type="dxa"/>
                <w:vMerge/>
                <w:shd w:val="clear" w:color="auto" w:fill="auto"/>
                <w:noWrap/>
                <w:vAlign w:val="center"/>
                <w:hideMark/>
              </w:tcPr>
            </w:tcPrChange>
          </w:tcPr>
          <w:p w14:paraId="49F4FE5E" w14:textId="5DD82F8C" w:rsidR="00AA38BE" w:rsidRPr="0005610A" w:rsidRDefault="00AA38BE" w:rsidP="008B2B1E">
            <w:pPr>
              <w:ind w:firstLine="440"/>
              <w:jc w:val="right"/>
              <w:rPr>
                <w:rFonts w:ascii="黑体" w:eastAsia="黑体" w:hAnsi="黑体" w:cs="宋体"/>
                <w:color w:val="000000"/>
                <w:kern w:val="0"/>
                <w:sz w:val="22"/>
                <w:szCs w:val="22"/>
              </w:rPr>
              <w:pPrChange w:id="281" w:author="梁宗元" w:date="2017-11-01T14:59:00Z">
                <w:pPr>
                  <w:ind w:firstLine="440"/>
                  <w:jc w:val="right"/>
                </w:pPr>
              </w:pPrChange>
            </w:pPr>
          </w:p>
        </w:tc>
      </w:tr>
      <w:tr w:rsidR="008527D2" w:rsidRPr="004F783D" w14:paraId="45E10ED9" w14:textId="77777777" w:rsidTr="008B2B1E">
        <w:trPr>
          <w:trHeight w:val="288"/>
          <w:trPrChange w:id="282" w:author="梁宗元" w:date="2017-11-01T14:59:00Z">
            <w:trPr>
              <w:trHeight w:val="288"/>
            </w:trPr>
          </w:trPrChange>
        </w:trPr>
        <w:tc>
          <w:tcPr>
            <w:tcW w:w="1920" w:type="dxa"/>
            <w:vMerge/>
            <w:vAlign w:val="center"/>
            <w:hideMark/>
            <w:tcPrChange w:id="283" w:author="梁宗元" w:date="2017-11-01T14:59:00Z">
              <w:tcPr>
                <w:tcW w:w="1920" w:type="dxa"/>
                <w:vMerge/>
                <w:vAlign w:val="center"/>
                <w:hideMark/>
              </w:tcPr>
            </w:tcPrChange>
          </w:tcPr>
          <w:p w14:paraId="68E09F5A" w14:textId="77777777" w:rsidR="00AA38BE" w:rsidRPr="009C08C8" w:rsidRDefault="00AA38BE" w:rsidP="004F783D">
            <w:pPr>
              <w:widowControl/>
              <w:spacing w:line="240" w:lineRule="auto"/>
              <w:ind w:firstLineChars="0" w:firstLine="0"/>
              <w:jc w:val="left"/>
              <w:rPr>
                <w:rFonts w:ascii="黑体" w:eastAsia="黑体" w:hAnsi="黑体" w:cs="宋体"/>
                <w:color w:val="000000"/>
                <w:kern w:val="0"/>
                <w:sz w:val="24"/>
                <w:szCs w:val="24"/>
              </w:rPr>
            </w:pPr>
          </w:p>
        </w:tc>
        <w:tc>
          <w:tcPr>
            <w:tcW w:w="2477" w:type="dxa"/>
            <w:shd w:val="clear" w:color="auto" w:fill="auto"/>
            <w:noWrap/>
            <w:vAlign w:val="center"/>
            <w:hideMark/>
            <w:tcPrChange w:id="284" w:author="梁宗元" w:date="2017-11-01T14:59:00Z">
              <w:tcPr>
                <w:tcW w:w="2477" w:type="dxa"/>
                <w:shd w:val="clear" w:color="auto" w:fill="auto"/>
                <w:noWrap/>
                <w:vAlign w:val="center"/>
                <w:hideMark/>
              </w:tcPr>
            </w:tcPrChange>
          </w:tcPr>
          <w:p w14:paraId="0C4E34D0" w14:textId="77777777" w:rsidR="00AA38BE" w:rsidRPr="004F783D" w:rsidRDefault="00AA38BE" w:rsidP="004F783D">
            <w:pPr>
              <w:widowControl/>
              <w:spacing w:line="240" w:lineRule="auto"/>
              <w:ind w:firstLineChars="0" w:firstLine="0"/>
              <w:jc w:val="left"/>
              <w:rPr>
                <w:rFonts w:ascii="黑体" w:eastAsia="黑体" w:hAnsi="黑体" w:cs="宋体"/>
                <w:color w:val="000000"/>
                <w:kern w:val="0"/>
                <w:sz w:val="24"/>
                <w:szCs w:val="24"/>
              </w:rPr>
            </w:pPr>
            <w:r w:rsidRPr="004F783D">
              <w:rPr>
                <w:rFonts w:ascii="黑体" w:eastAsia="黑体" w:hAnsi="黑体" w:cs="宋体" w:hint="eastAsia"/>
                <w:color w:val="000000"/>
                <w:kern w:val="0"/>
                <w:sz w:val="24"/>
                <w:szCs w:val="24"/>
              </w:rPr>
              <w:t>四、会计核算</w:t>
            </w:r>
          </w:p>
        </w:tc>
        <w:tc>
          <w:tcPr>
            <w:tcW w:w="1370" w:type="dxa"/>
            <w:shd w:val="clear" w:color="auto" w:fill="auto"/>
            <w:noWrap/>
            <w:vAlign w:val="center"/>
            <w:hideMark/>
            <w:tcPrChange w:id="285" w:author="梁宗元" w:date="2017-11-01T14:59:00Z">
              <w:tcPr>
                <w:tcW w:w="1370" w:type="dxa"/>
                <w:shd w:val="clear" w:color="auto" w:fill="auto"/>
                <w:noWrap/>
                <w:vAlign w:val="center"/>
                <w:hideMark/>
              </w:tcPr>
            </w:tcPrChange>
          </w:tcPr>
          <w:p w14:paraId="2F4CBF5E"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14,080.00 </w:t>
            </w:r>
          </w:p>
        </w:tc>
        <w:tc>
          <w:tcPr>
            <w:tcW w:w="1538" w:type="dxa"/>
            <w:shd w:val="clear" w:color="auto" w:fill="auto"/>
            <w:noWrap/>
            <w:vAlign w:val="center"/>
            <w:hideMark/>
            <w:tcPrChange w:id="286" w:author="梁宗元" w:date="2017-11-01T14:59:00Z">
              <w:tcPr>
                <w:tcW w:w="1538" w:type="dxa"/>
                <w:shd w:val="clear" w:color="auto" w:fill="auto"/>
                <w:noWrap/>
                <w:vAlign w:val="center"/>
                <w:hideMark/>
              </w:tcPr>
            </w:tcPrChange>
          </w:tcPr>
          <w:p w14:paraId="2E564EA5"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19,200.00 </w:t>
            </w:r>
          </w:p>
        </w:tc>
        <w:tc>
          <w:tcPr>
            <w:tcW w:w="1809" w:type="dxa"/>
            <w:shd w:val="clear" w:color="auto" w:fill="auto"/>
            <w:noWrap/>
            <w:vAlign w:val="center"/>
            <w:hideMark/>
            <w:tcPrChange w:id="287" w:author="梁宗元" w:date="2017-11-01T14:59:00Z">
              <w:tcPr>
                <w:tcW w:w="1809" w:type="dxa"/>
                <w:shd w:val="clear" w:color="auto" w:fill="auto"/>
                <w:noWrap/>
                <w:vAlign w:val="center"/>
                <w:hideMark/>
              </w:tcPr>
            </w:tcPrChange>
          </w:tcPr>
          <w:p w14:paraId="4013CD15"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53,760.00 </w:t>
            </w:r>
          </w:p>
        </w:tc>
        <w:tc>
          <w:tcPr>
            <w:tcW w:w="1631" w:type="dxa"/>
            <w:shd w:val="clear" w:color="auto" w:fill="auto"/>
            <w:noWrap/>
            <w:vAlign w:val="center"/>
            <w:hideMark/>
            <w:tcPrChange w:id="288" w:author="梁宗元" w:date="2017-11-01T14:59:00Z">
              <w:tcPr>
                <w:tcW w:w="1914" w:type="dxa"/>
                <w:gridSpan w:val="2"/>
                <w:shd w:val="clear" w:color="auto" w:fill="auto"/>
                <w:noWrap/>
                <w:vAlign w:val="center"/>
                <w:hideMark/>
              </w:tcPr>
            </w:tcPrChange>
          </w:tcPr>
          <w:p w14:paraId="52AF80DC"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29,440.00 </w:t>
            </w:r>
          </w:p>
        </w:tc>
        <w:tc>
          <w:tcPr>
            <w:tcW w:w="2409" w:type="dxa"/>
            <w:vAlign w:val="center"/>
            <w:tcPrChange w:id="289" w:author="梁宗元" w:date="2017-11-01T14:59:00Z">
              <w:tcPr>
                <w:tcW w:w="2410" w:type="dxa"/>
                <w:gridSpan w:val="3"/>
                <w:vAlign w:val="center"/>
              </w:tcPr>
            </w:tcPrChange>
          </w:tcPr>
          <w:p w14:paraId="518150EE" w14:textId="48F47676" w:rsidR="00AA38BE" w:rsidRPr="0005610A" w:rsidRDefault="00AA38BE" w:rsidP="004F783D">
            <w:pPr>
              <w:widowControl/>
              <w:spacing w:line="240" w:lineRule="auto"/>
              <w:ind w:firstLineChars="0" w:firstLine="0"/>
              <w:jc w:val="right"/>
              <w:rPr>
                <w:ins w:id="290" w:author="梁宗元" w:date="2017-11-01T14:52:00Z"/>
                <w:rFonts w:ascii="黑体" w:eastAsia="黑体" w:hAnsi="黑体" w:cs="宋体" w:hint="eastAsia"/>
                <w:color w:val="000000"/>
                <w:kern w:val="0"/>
                <w:sz w:val="22"/>
                <w:szCs w:val="22"/>
              </w:rPr>
            </w:pPr>
            <w:ins w:id="291" w:author="梁宗元" w:date="2017-11-01T14:53:00Z">
              <w:r w:rsidRPr="0005610A">
                <w:rPr>
                  <w:rFonts w:ascii="黑体" w:eastAsia="黑体" w:hAnsi="黑体" w:cs="宋体" w:hint="eastAsia"/>
                  <w:color w:val="000000"/>
                  <w:kern w:val="0"/>
                  <w:sz w:val="22"/>
                  <w:szCs w:val="22"/>
                </w:rPr>
                <w:t>7</w:t>
              </w:r>
              <w:r>
                <w:rPr>
                  <w:rFonts w:ascii="黑体" w:eastAsia="黑体" w:hAnsi="黑体" w:cs="宋体"/>
                  <w:color w:val="000000"/>
                  <w:kern w:val="0"/>
                  <w:sz w:val="22"/>
                  <w:szCs w:val="22"/>
                </w:rPr>
                <w:t>7</w:t>
              </w:r>
              <w:r w:rsidRPr="0005610A">
                <w:rPr>
                  <w:rFonts w:ascii="黑体" w:eastAsia="黑体" w:hAnsi="黑体" w:cs="宋体" w:hint="eastAsia"/>
                  <w:color w:val="000000"/>
                  <w:kern w:val="0"/>
                  <w:sz w:val="22"/>
                  <w:szCs w:val="22"/>
                </w:rPr>
                <w:t>,</w:t>
              </w:r>
              <w:r>
                <w:rPr>
                  <w:rFonts w:ascii="黑体" w:eastAsia="黑体" w:hAnsi="黑体" w:cs="宋体"/>
                  <w:color w:val="000000"/>
                  <w:kern w:val="0"/>
                  <w:sz w:val="22"/>
                  <w:szCs w:val="22"/>
                </w:rPr>
                <w:t>44</w:t>
              </w:r>
              <w:r w:rsidRPr="0005610A">
                <w:rPr>
                  <w:rFonts w:ascii="黑体" w:eastAsia="黑体" w:hAnsi="黑体" w:cs="宋体" w:hint="eastAsia"/>
                  <w:color w:val="000000"/>
                  <w:kern w:val="0"/>
                  <w:sz w:val="22"/>
                  <w:szCs w:val="22"/>
                </w:rPr>
                <w:t xml:space="preserve">0.00 </w:t>
              </w:r>
            </w:ins>
          </w:p>
        </w:tc>
        <w:tc>
          <w:tcPr>
            <w:tcW w:w="1898" w:type="dxa"/>
            <w:vMerge/>
            <w:shd w:val="clear" w:color="auto" w:fill="auto"/>
            <w:noWrap/>
            <w:vAlign w:val="center"/>
            <w:hideMark/>
            <w:tcPrChange w:id="292" w:author="梁宗元" w:date="2017-11-01T14:59:00Z">
              <w:tcPr>
                <w:tcW w:w="1614" w:type="dxa"/>
                <w:vMerge/>
                <w:shd w:val="clear" w:color="auto" w:fill="auto"/>
                <w:noWrap/>
                <w:vAlign w:val="center"/>
                <w:hideMark/>
              </w:tcPr>
            </w:tcPrChange>
          </w:tcPr>
          <w:p w14:paraId="31EF56C8" w14:textId="7D83FA86" w:rsidR="00AA38BE" w:rsidRPr="0005610A" w:rsidRDefault="00AA38BE" w:rsidP="008B2B1E">
            <w:pPr>
              <w:widowControl/>
              <w:spacing w:line="240" w:lineRule="auto"/>
              <w:ind w:firstLineChars="0" w:firstLine="0"/>
              <w:jc w:val="right"/>
              <w:rPr>
                <w:rFonts w:ascii="黑体" w:eastAsia="黑体" w:hAnsi="黑体" w:cs="宋体"/>
                <w:color w:val="000000"/>
                <w:kern w:val="0"/>
                <w:sz w:val="22"/>
                <w:szCs w:val="22"/>
              </w:rPr>
              <w:pPrChange w:id="293" w:author="梁宗元" w:date="2017-11-01T14:59:00Z">
                <w:pPr>
                  <w:widowControl/>
                  <w:spacing w:line="240" w:lineRule="auto"/>
                  <w:ind w:firstLineChars="0" w:firstLine="0"/>
                  <w:jc w:val="right"/>
                </w:pPr>
              </w:pPrChange>
            </w:pPr>
          </w:p>
        </w:tc>
      </w:tr>
      <w:tr w:rsidR="008527D2" w:rsidRPr="004F783D" w14:paraId="4BAC8CBE" w14:textId="77777777" w:rsidTr="008B2B1E">
        <w:trPr>
          <w:trHeight w:val="288"/>
          <w:trPrChange w:id="294" w:author="梁宗元" w:date="2017-11-01T14:59:00Z">
            <w:trPr>
              <w:trHeight w:val="288"/>
            </w:trPr>
          </w:trPrChange>
        </w:trPr>
        <w:tc>
          <w:tcPr>
            <w:tcW w:w="1920" w:type="dxa"/>
            <w:vMerge w:val="restart"/>
            <w:shd w:val="clear" w:color="auto" w:fill="auto"/>
            <w:noWrap/>
            <w:vAlign w:val="center"/>
            <w:hideMark/>
            <w:tcPrChange w:id="295" w:author="梁宗元" w:date="2017-11-01T14:59:00Z">
              <w:tcPr>
                <w:tcW w:w="1920" w:type="dxa"/>
                <w:vMerge w:val="restart"/>
                <w:shd w:val="clear" w:color="auto" w:fill="auto"/>
                <w:noWrap/>
                <w:vAlign w:val="center"/>
                <w:hideMark/>
              </w:tcPr>
            </w:tcPrChange>
          </w:tcPr>
          <w:p w14:paraId="66036CA7" w14:textId="77777777" w:rsidR="00AA38BE" w:rsidRPr="009C08C8" w:rsidRDefault="00AA38BE" w:rsidP="004F783D">
            <w:pPr>
              <w:widowControl/>
              <w:spacing w:line="240" w:lineRule="auto"/>
              <w:ind w:firstLineChars="0" w:firstLine="0"/>
              <w:jc w:val="center"/>
              <w:rPr>
                <w:rFonts w:ascii="黑体" w:eastAsia="黑体" w:hAnsi="黑体" w:cs="宋体"/>
                <w:color w:val="000000"/>
                <w:kern w:val="0"/>
                <w:sz w:val="24"/>
                <w:szCs w:val="24"/>
              </w:rPr>
            </w:pPr>
            <w:r w:rsidRPr="009C08C8">
              <w:rPr>
                <w:rFonts w:ascii="黑体" w:eastAsia="黑体" w:hAnsi="黑体" w:cs="宋体" w:hint="eastAsia"/>
                <w:color w:val="000000"/>
                <w:kern w:val="0"/>
                <w:sz w:val="24"/>
                <w:szCs w:val="24"/>
              </w:rPr>
              <w:t>二期</w:t>
            </w:r>
          </w:p>
        </w:tc>
        <w:tc>
          <w:tcPr>
            <w:tcW w:w="2477" w:type="dxa"/>
            <w:shd w:val="clear" w:color="auto" w:fill="auto"/>
            <w:noWrap/>
            <w:vAlign w:val="center"/>
            <w:hideMark/>
            <w:tcPrChange w:id="296" w:author="梁宗元" w:date="2017-11-01T14:59:00Z">
              <w:tcPr>
                <w:tcW w:w="2477" w:type="dxa"/>
                <w:shd w:val="clear" w:color="auto" w:fill="auto"/>
                <w:noWrap/>
                <w:vAlign w:val="center"/>
                <w:hideMark/>
              </w:tcPr>
            </w:tcPrChange>
          </w:tcPr>
          <w:p w14:paraId="2C6C29FF" w14:textId="77777777" w:rsidR="00AA38BE" w:rsidRPr="004F783D" w:rsidRDefault="00AA38BE" w:rsidP="004F783D">
            <w:pPr>
              <w:widowControl/>
              <w:spacing w:line="240" w:lineRule="auto"/>
              <w:ind w:firstLineChars="0" w:firstLine="0"/>
              <w:jc w:val="left"/>
              <w:rPr>
                <w:rFonts w:ascii="黑体" w:eastAsia="黑体" w:hAnsi="黑体" w:cs="宋体"/>
                <w:kern w:val="0"/>
                <w:sz w:val="24"/>
                <w:szCs w:val="24"/>
              </w:rPr>
            </w:pPr>
            <w:r w:rsidRPr="004F783D">
              <w:rPr>
                <w:rFonts w:ascii="黑体" w:eastAsia="黑体" w:hAnsi="黑体" w:cs="宋体" w:hint="eastAsia"/>
                <w:kern w:val="0"/>
                <w:sz w:val="24"/>
                <w:szCs w:val="24"/>
              </w:rPr>
              <w:t>五、物资管理</w:t>
            </w:r>
          </w:p>
        </w:tc>
        <w:tc>
          <w:tcPr>
            <w:tcW w:w="1370" w:type="dxa"/>
            <w:shd w:val="clear" w:color="auto" w:fill="auto"/>
            <w:noWrap/>
            <w:vAlign w:val="center"/>
            <w:hideMark/>
            <w:tcPrChange w:id="297" w:author="梁宗元" w:date="2017-11-01T14:59:00Z">
              <w:tcPr>
                <w:tcW w:w="1370" w:type="dxa"/>
                <w:shd w:val="clear" w:color="auto" w:fill="auto"/>
                <w:noWrap/>
                <w:vAlign w:val="center"/>
                <w:hideMark/>
              </w:tcPr>
            </w:tcPrChange>
          </w:tcPr>
          <w:p w14:paraId="4C93E19F"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5,760.00 </w:t>
            </w:r>
          </w:p>
        </w:tc>
        <w:tc>
          <w:tcPr>
            <w:tcW w:w="1538" w:type="dxa"/>
            <w:shd w:val="clear" w:color="auto" w:fill="auto"/>
            <w:noWrap/>
            <w:vAlign w:val="center"/>
            <w:hideMark/>
            <w:tcPrChange w:id="298" w:author="梁宗元" w:date="2017-11-01T14:59:00Z">
              <w:tcPr>
                <w:tcW w:w="1538" w:type="dxa"/>
                <w:shd w:val="clear" w:color="auto" w:fill="auto"/>
                <w:noWrap/>
                <w:vAlign w:val="center"/>
                <w:hideMark/>
              </w:tcPr>
            </w:tcPrChange>
          </w:tcPr>
          <w:p w14:paraId="60435D43"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8,320.00 </w:t>
            </w:r>
          </w:p>
        </w:tc>
        <w:tc>
          <w:tcPr>
            <w:tcW w:w="1809" w:type="dxa"/>
            <w:shd w:val="clear" w:color="auto" w:fill="auto"/>
            <w:noWrap/>
            <w:vAlign w:val="center"/>
            <w:hideMark/>
            <w:tcPrChange w:id="299" w:author="梁宗元" w:date="2017-11-01T14:59:00Z">
              <w:tcPr>
                <w:tcW w:w="1809" w:type="dxa"/>
                <w:shd w:val="clear" w:color="auto" w:fill="auto"/>
                <w:noWrap/>
                <w:vAlign w:val="center"/>
                <w:hideMark/>
              </w:tcPr>
            </w:tcPrChange>
          </w:tcPr>
          <w:p w14:paraId="135DBEA4"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22,560.00 </w:t>
            </w:r>
          </w:p>
        </w:tc>
        <w:tc>
          <w:tcPr>
            <w:tcW w:w="1631" w:type="dxa"/>
            <w:shd w:val="clear" w:color="auto" w:fill="auto"/>
            <w:noWrap/>
            <w:vAlign w:val="center"/>
            <w:hideMark/>
            <w:tcPrChange w:id="300" w:author="梁宗元" w:date="2017-11-01T14:59:00Z">
              <w:tcPr>
                <w:tcW w:w="1914" w:type="dxa"/>
                <w:gridSpan w:val="2"/>
                <w:shd w:val="clear" w:color="auto" w:fill="auto"/>
                <w:noWrap/>
                <w:vAlign w:val="center"/>
                <w:hideMark/>
              </w:tcPr>
            </w:tcPrChange>
          </w:tcPr>
          <w:p w14:paraId="0E675141"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12,800.00 </w:t>
            </w:r>
          </w:p>
        </w:tc>
        <w:tc>
          <w:tcPr>
            <w:tcW w:w="2409" w:type="dxa"/>
            <w:vAlign w:val="center"/>
            <w:tcPrChange w:id="301" w:author="梁宗元" w:date="2017-11-01T14:59:00Z">
              <w:tcPr>
                <w:tcW w:w="2410" w:type="dxa"/>
                <w:gridSpan w:val="3"/>
                <w:vAlign w:val="center"/>
              </w:tcPr>
            </w:tcPrChange>
          </w:tcPr>
          <w:p w14:paraId="594398FA" w14:textId="65716CD9" w:rsidR="00AA38BE" w:rsidRPr="0005610A" w:rsidRDefault="00AA38BE" w:rsidP="004F783D">
            <w:pPr>
              <w:widowControl/>
              <w:spacing w:line="240" w:lineRule="auto"/>
              <w:ind w:firstLineChars="0" w:firstLine="0"/>
              <w:jc w:val="right"/>
              <w:rPr>
                <w:ins w:id="302" w:author="梁宗元" w:date="2017-11-01T14:52:00Z"/>
                <w:rFonts w:ascii="黑体" w:eastAsia="黑体" w:hAnsi="黑体" w:cs="宋体" w:hint="eastAsia"/>
                <w:color w:val="000000"/>
                <w:kern w:val="0"/>
                <w:sz w:val="22"/>
                <w:szCs w:val="22"/>
              </w:rPr>
            </w:pPr>
            <w:ins w:id="303" w:author="梁宗元" w:date="2017-11-01T14:53:00Z">
              <w:r w:rsidRPr="0005610A">
                <w:rPr>
                  <w:rFonts w:ascii="黑体" w:eastAsia="黑体" w:hAnsi="黑体" w:cs="宋体" w:hint="eastAsia"/>
                  <w:color w:val="000000"/>
                  <w:kern w:val="0"/>
                  <w:sz w:val="22"/>
                  <w:szCs w:val="22"/>
                </w:rPr>
                <w:t xml:space="preserve">33,280.00 </w:t>
              </w:r>
            </w:ins>
          </w:p>
        </w:tc>
        <w:tc>
          <w:tcPr>
            <w:tcW w:w="1898" w:type="dxa"/>
            <w:vMerge w:val="restart"/>
            <w:shd w:val="clear" w:color="auto" w:fill="auto"/>
            <w:noWrap/>
            <w:vAlign w:val="center"/>
            <w:hideMark/>
            <w:tcPrChange w:id="304" w:author="梁宗元" w:date="2017-11-01T14:59:00Z">
              <w:tcPr>
                <w:tcW w:w="1614" w:type="dxa"/>
                <w:vMerge w:val="restart"/>
                <w:shd w:val="clear" w:color="auto" w:fill="auto"/>
                <w:noWrap/>
                <w:vAlign w:val="center"/>
                <w:hideMark/>
              </w:tcPr>
            </w:tcPrChange>
          </w:tcPr>
          <w:p w14:paraId="657A9A6F" w14:textId="77777777" w:rsidR="008B2B1E" w:rsidRPr="008B2B1E" w:rsidRDefault="008B2B1E" w:rsidP="008B2B1E">
            <w:pPr>
              <w:widowControl/>
              <w:spacing w:line="240" w:lineRule="auto"/>
              <w:ind w:firstLineChars="0" w:firstLine="0"/>
              <w:jc w:val="right"/>
              <w:rPr>
                <w:ins w:id="305" w:author="梁宗元" w:date="2017-11-01T14:59:00Z"/>
                <w:rFonts w:ascii="DengXian" w:eastAsia="DengXian" w:hAnsi="DengXian"/>
                <w:color w:val="000000"/>
                <w:kern w:val="0"/>
                <w:sz w:val="22"/>
                <w:szCs w:val="22"/>
              </w:rPr>
            </w:pPr>
            <w:ins w:id="306" w:author="梁宗元" w:date="2017-11-01T14:59:00Z">
              <w:r w:rsidRPr="008B2B1E">
                <w:rPr>
                  <w:rFonts w:ascii="DengXian" w:eastAsia="DengXian" w:hAnsi="DengXian" w:hint="eastAsia"/>
                  <w:color w:val="000000"/>
                  <w:kern w:val="0"/>
                  <w:sz w:val="22"/>
                  <w:szCs w:val="22"/>
                </w:rPr>
                <w:t>331,200.00</w:t>
              </w:r>
            </w:ins>
          </w:p>
          <w:p w14:paraId="7E9D8050" w14:textId="4461E428" w:rsidR="00AA38BE" w:rsidRPr="0005610A" w:rsidDel="00AA38BE" w:rsidRDefault="00AA38BE" w:rsidP="008B2B1E">
            <w:pPr>
              <w:widowControl/>
              <w:spacing w:line="240" w:lineRule="auto"/>
              <w:ind w:firstLineChars="0" w:firstLine="0"/>
              <w:jc w:val="right"/>
              <w:rPr>
                <w:del w:id="307" w:author="梁宗元" w:date="2017-11-01T14:55:00Z"/>
                <w:rFonts w:ascii="黑体" w:eastAsia="黑体" w:hAnsi="黑体" w:cs="宋体"/>
                <w:color w:val="000000"/>
                <w:kern w:val="0"/>
                <w:sz w:val="22"/>
                <w:szCs w:val="22"/>
              </w:rPr>
              <w:pPrChange w:id="308" w:author="梁宗元" w:date="2017-11-01T14:59:00Z">
                <w:pPr>
                  <w:widowControl/>
                  <w:spacing w:line="240" w:lineRule="auto"/>
                  <w:ind w:firstLineChars="0" w:firstLine="0"/>
                  <w:jc w:val="right"/>
                </w:pPr>
              </w:pPrChange>
            </w:pPr>
            <w:del w:id="309" w:author="梁宗元" w:date="2017-11-01T14:55:00Z">
              <w:r w:rsidRPr="0005610A" w:rsidDel="00AA38BE">
                <w:rPr>
                  <w:rFonts w:ascii="黑体" w:eastAsia="黑体" w:hAnsi="黑体" w:cs="宋体" w:hint="eastAsia"/>
                  <w:color w:val="000000"/>
                  <w:kern w:val="0"/>
                  <w:sz w:val="22"/>
                  <w:szCs w:val="22"/>
                </w:rPr>
                <w:delText>33,280.00</w:delText>
              </w:r>
            </w:del>
          </w:p>
          <w:p w14:paraId="7B506C7A" w14:textId="7A7A9C55" w:rsidR="00AA38BE" w:rsidRPr="0005610A" w:rsidDel="00AA38BE" w:rsidRDefault="00AA38BE" w:rsidP="008B2B1E">
            <w:pPr>
              <w:widowControl/>
              <w:spacing w:line="240" w:lineRule="auto"/>
              <w:ind w:firstLineChars="0" w:firstLine="0"/>
              <w:jc w:val="right"/>
              <w:rPr>
                <w:del w:id="310" w:author="梁宗元" w:date="2017-11-01T14:55:00Z"/>
                <w:rFonts w:ascii="黑体" w:eastAsia="黑体" w:hAnsi="黑体" w:cs="宋体"/>
                <w:color w:val="000000"/>
                <w:kern w:val="0"/>
                <w:sz w:val="22"/>
                <w:szCs w:val="22"/>
              </w:rPr>
              <w:pPrChange w:id="311" w:author="梁宗元" w:date="2017-11-01T14:59:00Z">
                <w:pPr>
                  <w:widowControl/>
                  <w:spacing w:line="240" w:lineRule="auto"/>
                  <w:ind w:firstLineChars="0" w:firstLine="0"/>
                  <w:jc w:val="right"/>
                </w:pPr>
              </w:pPrChange>
            </w:pPr>
            <w:del w:id="312" w:author="梁宗元" w:date="2017-11-01T14:55:00Z">
              <w:r w:rsidRPr="0005610A" w:rsidDel="00AA38BE">
                <w:rPr>
                  <w:rFonts w:ascii="黑体" w:eastAsia="黑体" w:hAnsi="黑体" w:cs="宋体" w:hint="eastAsia"/>
                  <w:color w:val="000000"/>
                  <w:kern w:val="0"/>
                  <w:sz w:val="22"/>
                  <w:szCs w:val="22"/>
                </w:rPr>
                <w:delText>66,080.00</w:delText>
              </w:r>
            </w:del>
          </w:p>
          <w:p w14:paraId="2CA4DC84" w14:textId="4CCC65DC" w:rsidR="00AA38BE" w:rsidRPr="0005610A" w:rsidRDefault="00AA38BE" w:rsidP="008B2B1E">
            <w:pPr>
              <w:ind w:firstLine="440"/>
              <w:jc w:val="right"/>
              <w:rPr>
                <w:rFonts w:ascii="黑体" w:eastAsia="黑体" w:hAnsi="黑体" w:cs="宋体"/>
                <w:color w:val="000000"/>
                <w:kern w:val="0"/>
                <w:sz w:val="22"/>
                <w:szCs w:val="22"/>
              </w:rPr>
            </w:pPr>
            <w:del w:id="313" w:author="梁宗元" w:date="2017-11-01T14:55:00Z">
              <w:r w:rsidRPr="0005610A" w:rsidDel="00AA38BE">
                <w:rPr>
                  <w:rFonts w:ascii="黑体" w:eastAsia="黑体" w:hAnsi="黑体" w:cs="宋体" w:hint="eastAsia"/>
                  <w:color w:val="000000"/>
                  <w:kern w:val="0"/>
                  <w:sz w:val="22"/>
                  <w:szCs w:val="22"/>
                </w:rPr>
                <w:delText>33,280.00</w:delText>
              </w:r>
            </w:del>
          </w:p>
        </w:tc>
      </w:tr>
      <w:tr w:rsidR="008527D2" w:rsidRPr="004F783D" w14:paraId="28B1A813" w14:textId="77777777" w:rsidTr="008B2B1E">
        <w:trPr>
          <w:trHeight w:val="288"/>
          <w:trPrChange w:id="314" w:author="梁宗元" w:date="2017-11-01T14:59:00Z">
            <w:trPr>
              <w:trHeight w:val="288"/>
            </w:trPr>
          </w:trPrChange>
        </w:trPr>
        <w:tc>
          <w:tcPr>
            <w:tcW w:w="1920" w:type="dxa"/>
            <w:vMerge/>
            <w:vAlign w:val="center"/>
            <w:hideMark/>
            <w:tcPrChange w:id="315" w:author="梁宗元" w:date="2017-11-01T14:59:00Z">
              <w:tcPr>
                <w:tcW w:w="1920" w:type="dxa"/>
                <w:vMerge/>
                <w:vAlign w:val="center"/>
                <w:hideMark/>
              </w:tcPr>
            </w:tcPrChange>
          </w:tcPr>
          <w:p w14:paraId="35A0383B" w14:textId="77777777" w:rsidR="00AA38BE" w:rsidRPr="009C08C8" w:rsidRDefault="00AA38BE" w:rsidP="004F783D">
            <w:pPr>
              <w:widowControl/>
              <w:spacing w:line="240" w:lineRule="auto"/>
              <w:ind w:firstLineChars="0" w:firstLine="0"/>
              <w:jc w:val="left"/>
              <w:rPr>
                <w:rFonts w:ascii="黑体" w:eastAsia="黑体" w:hAnsi="黑体" w:cs="宋体"/>
                <w:color w:val="000000"/>
                <w:kern w:val="0"/>
                <w:sz w:val="24"/>
                <w:szCs w:val="24"/>
              </w:rPr>
            </w:pPr>
          </w:p>
        </w:tc>
        <w:tc>
          <w:tcPr>
            <w:tcW w:w="2477" w:type="dxa"/>
            <w:shd w:val="clear" w:color="auto" w:fill="auto"/>
            <w:noWrap/>
            <w:vAlign w:val="center"/>
            <w:hideMark/>
            <w:tcPrChange w:id="316" w:author="梁宗元" w:date="2017-11-01T14:59:00Z">
              <w:tcPr>
                <w:tcW w:w="2477" w:type="dxa"/>
                <w:shd w:val="clear" w:color="auto" w:fill="auto"/>
                <w:noWrap/>
                <w:vAlign w:val="center"/>
                <w:hideMark/>
              </w:tcPr>
            </w:tcPrChange>
          </w:tcPr>
          <w:p w14:paraId="5E99F5CA" w14:textId="77777777" w:rsidR="00AA38BE" w:rsidRPr="004F783D" w:rsidRDefault="00AA38BE" w:rsidP="004F783D">
            <w:pPr>
              <w:widowControl/>
              <w:spacing w:line="240" w:lineRule="auto"/>
              <w:ind w:firstLineChars="0" w:firstLine="0"/>
              <w:jc w:val="left"/>
              <w:rPr>
                <w:rFonts w:ascii="黑体" w:eastAsia="黑体" w:hAnsi="黑体" w:cs="宋体"/>
                <w:kern w:val="0"/>
                <w:sz w:val="24"/>
                <w:szCs w:val="24"/>
              </w:rPr>
            </w:pPr>
            <w:r w:rsidRPr="004F783D">
              <w:rPr>
                <w:rFonts w:ascii="黑体" w:eastAsia="黑体" w:hAnsi="黑体" w:cs="宋体" w:hint="eastAsia"/>
                <w:kern w:val="0"/>
                <w:sz w:val="24"/>
                <w:szCs w:val="24"/>
              </w:rPr>
              <w:t>六、固定资产管理</w:t>
            </w:r>
          </w:p>
        </w:tc>
        <w:tc>
          <w:tcPr>
            <w:tcW w:w="1370" w:type="dxa"/>
            <w:shd w:val="clear" w:color="auto" w:fill="auto"/>
            <w:noWrap/>
            <w:vAlign w:val="center"/>
            <w:hideMark/>
            <w:tcPrChange w:id="317" w:author="梁宗元" w:date="2017-11-01T14:59:00Z">
              <w:tcPr>
                <w:tcW w:w="1370" w:type="dxa"/>
                <w:shd w:val="clear" w:color="auto" w:fill="auto"/>
                <w:noWrap/>
                <w:vAlign w:val="center"/>
                <w:hideMark/>
              </w:tcPr>
            </w:tcPrChange>
          </w:tcPr>
          <w:p w14:paraId="537735BA"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12,160.00 </w:t>
            </w:r>
          </w:p>
        </w:tc>
        <w:tc>
          <w:tcPr>
            <w:tcW w:w="1538" w:type="dxa"/>
            <w:shd w:val="clear" w:color="auto" w:fill="auto"/>
            <w:noWrap/>
            <w:vAlign w:val="center"/>
            <w:hideMark/>
            <w:tcPrChange w:id="318" w:author="梁宗元" w:date="2017-11-01T14:59:00Z">
              <w:tcPr>
                <w:tcW w:w="1538" w:type="dxa"/>
                <w:shd w:val="clear" w:color="auto" w:fill="auto"/>
                <w:noWrap/>
                <w:vAlign w:val="center"/>
                <w:hideMark/>
              </w:tcPr>
            </w:tcPrChange>
          </w:tcPr>
          <w:p w14:paraId="1F54F744"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16,640.00 </w:t>
            </w:r>
          </w:p>
        </w:tc>
        <w:tc>
          <w:tcPr>
            <w:tcW w:w="1809" w:type="dxa"/>
            <w:shd w:val="clear" w:color="auto" w:fill="auto"/>
            <w:noWrap/>
            <w:vAlign w:val="center"/>
            <w:hideMark/>
            <w:tcPrChange w:id="319" w:author="梁宗元" w:date="2017-11-01T14:59:00Z">
              <w:tcPr>
                <w:tcW w:w="1809" w:type="dxa"/>
                <w:shd w:val="clear" w:color="auto" w:fill="auto"/>
                <w:noWrap/>
                <w:vAlign w:val="center"/>
                <w:hideMark/>
              </w:tcPr>
            </w:tcPrChange>
          </w:tcPr>
          <w:p w14:paraId="199EA540"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46,080.00 </w:t>
            </w:r>
          </w:p>
        </w:tc>
        <w:tc>
          <w:tcPr>
            <w:tcW w:w="1631" w:type="dxa"/>
            <w:shd w:val="clear" w:color="auto" w:fill="auto"/>
            <w:noWrap/>
            <w:vAlign w:val="center"/>
            <w:hideMark/>
            <w:tcPrChange w:id="320" w:author="梁宗元" w:date="2017-11-01T14:59:00Z">
              <w:tcPr>
                <w:tcW w:w="1914" w:type="dxa"/>
                <w:gridSpan w:val="2"/>
                <w:shd w:val="clear" w:color="auto" w:fill="auto"/>
                <w:noWrap/>
                <w:vAlign w:val="center"/>
                <w:hideMark/>
              </w:tcPr>
            </w:tcPrChange>
          </w:tcPr>
          <w:p w14:paraId="76364EE8"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24,320.00 </w:t>
            </w:r>
          </w:p>
        </w:tc>
        <w:tc>
          <w:tcPr>
            <w:tcW w:w="2409" w:type="dxa"/>
            <w:vAlign w:val="center"/>
            <w:tcPrChange w:id="321" w:author="梁宗元" w:date="2017-11-01T14:59:00Z">
              <w:tcPr>
                <w:tcW w:w="2410" w:type="dxa"/>
                <w:gridSpan w:val="3"/>
                <w:vAlign w:val="center"/>
              </w:tcPr>
            </w:tcPrChange>
          </w:tcPr>
          <w:p w14:paraId="58D6F5BB" w14:textId="4B69B4D2" w:rsidR="00AA38BE" w:rsidRPr="0005610A" w:rsidRDefault="00AA38BE" w:rsidP="004F783D">
            <w:pPr>
              <w:widowControl/>
              <w:spacing w:line="240" w:lineRule="auto"/>
              <w:ind w:firstLineChars="0" w:firstLine="0"/>
              <w:jc w:val="right"/>
              <w:rPr>
                <w:ins w:id="322" w:author="梁宗元" w:date="2017-11-01T14:52:00Z"/>
                <w:rFonts w:ascii="黑体" w:eastAsia="黑体" w:hAnsi="黑体" w:cs="宋体" w:hint="eastAsia"/>
                <w:color w:val="000000"/>
                <w:kern w:val="0"/>
                <w:sz w:val="22"/>
                <w:szCs w:val="22"/>
              </w:rPr>
            </w:pPr>
            <w:ins w:id="323" w:author="梁宗元" w:date="2017-11-01T14:53:00Z">
              <w:r w:rsidRPr="0005610A">
                <w:rPr>
                  <w:rFonts w:ascii="黑体" w:eastAsia="黑体" w:hAnsi="黑体" w:cs="宋体" w:hint="eastAsia"/>
                  <w:color w:val="000000"/>
                  <w:kern w:val="0"/>
                  <w:sz w:val="22"/>
                  <w:szCs w:val="22"/>
                </w:rPr>
                <w:t xml:space="preserve">66,080.00 </w:t>
              </w:r>
            </w:ins>
          </w:p>
        </w:tc>
        <w:tc>
          <w:tcPr>
            <w:tcW w:w="1898" w:type="dxa"/>
            <w:vMerge/>
            <w:shd w:val="clear" w:color="auto" w:fill="auto"/>
            <w:noWrap/>
            <w:vAlign w:val="center"/>
            <w:hideMark/>
            <w:tcPrChange w:id="324" w:author="梁宗元" w:date="2017-11-01T14:59:00Z">
              <w:tcPr>
                <w:tcW w:w="1614" w:type="dxa"/>
                <w:vMerge/>
                <w:shd w:val="clear" w:color="auto" w:fill="auto"/>
                <w:noWrap/>
                <w:vAlign w:val="center"/>
                <w:hideMark/>
              </w:tcPr>
            </w:tcPrChange>
          </w:tcPr>
          <w:p w14:paraId="1C7DFF23" w14:textId="3C896968" w:rsidR="00AA38BE" w:rsidRPr="0005610A" w:rsidRDefault="00AA38BE" w:rsidP="008B2B1E">
            <w:pPr>
              <w:ind w:firstLine="440"/>
              <w:jc w:val="right"/>
              <w:rPr>
                <w:rFonts w:ascii="黑体" w:eastAsia="黑体" w:hAnsi="黑体" w:cs="宋体"/>
                <w:color w:val="000000"/>
                <w:kern w:val="0"/>
                <w:sz w:val="22"/>
                <w:szCs w:val="22"/>
              </w:rPr>
              <w:pPrChange w:id="325" w:author="梁宗元" w:date="2017-11-01T14:59:00Z">
                <w:pPr>
                  <w:ind w:firstLine="440"/>
                  <w:jc w:val="right"/>
                </w:pPr>
              </w:pPrChange>
            </w:pPr>
          </w:p>
        </w:tc>
      </w:tr>
      <w:tr w:rsidR="008527D2" w:rsidRPr="004F783D" w14:paraId="2416254C" w14:textId="77777777" w:rsidTr="008B2B1E">
        <w:trPr>
          <w:trHeight w:val="288"/>
          <w:trPrChange w:id="326" w:author="梁宗元" w:date="2017-11-01T14:59:00Z">
            <w:trPr>
              <w:trHeight w:val="288"/>
            </w:trPr>
          </w:trPrChange>
        </w:trPr>
        <w:tc>
          <w:tcPr>
            <w:tcW w:w="1920" w:type="dxa"/>
            <w:vMerge/>
            <w:vAlign w:val="center"/>
            <w:hideMark/>
            <w:tcPrChange w:id="327" w:author="梁宗元" w:date="2017-11-01T14:59:00Z">
              <w:tcPr>
                <w:tcW w:w="1920" w:type="dxa"/>
                <w:vMerge/>
                <w:vAlign w:val="center"/>
                <w:hideMark/>
              </w:tcPr>
            </w:tcPrChange>
          </w:tcPr>
          <w:p w14:paraId="4289A9E2" w14:textId="77777777" w:rsidR="00AA38BE" w:rsidRPr="009C08C8" w:rsidRDefault="00AA38BE" w:rsidP="004F783D">
            <w:pPr>
              <w:widowControl/>
              <w:spacing w:line="240" w:lineRule="auto"/>
              <w:ind w:firstLineChars="0" w:firstLine="0"/>
              <w:jc w:val="left"/>
              <w:rPr>
                <w:rFonts w:ascii="黑体" w:eastAsia="黑体" w:hAnsi="黑体" w:cs="宋体"/>
                <w:color w:val="000000"/>
                <w:kern w:val="0"/>
                <w:sz w:val="24"/>
                <w:szCs w:val="24"/>
              </w:rPr>
            </w:pPr>
          </w:p>
        </w:tc>
        <w:tc>
          <w:tcPr>
            <w:tcW w:w="2477" w:type="dxa"/>
            <w:shd w:val="clear" w:color="auto" w:fill="auto"/>
            <w:noWrap/>
            <w:vAlign w:val="center"/>
            <w:hideMark/>
            <w:tcPrChange w:id="328" w:author="梁宗元" w:date="2017-11-01T14:59:00Z">
              <w:tcPr>
                <w:tcW w:w="2477" w:type="dxa"/>
                <w:shd w:val="clear" w:color="auto" w:fill="auto"/>
                <w:noWrap/>
                <w:vAlign w:val="center"/>
                <w:hideMark/>
              </w:tcPr>
            </w:tcPrChange>
          </w:tcPr>
          <w:p w14:paraId="364719CB" w14:textId="77777777" w:rsidR="00AA38BE" w:rsidRPr="004F783D" w:rsidRDefault="00AA38BE" w:rsidP="004F783D">
            <w:pPr>
              <w:widowControl/>
              <w:spacing w:line="240" w:lineRule="auto"/>
              <w:ind w:firstLineChars="0" w:firstLine="0"/>
              <w:jc w:val="left"/>
              <w:rPr>
                <w:rFonts w:ascii="黑体" w:eastAsia="黑体" w:hAnsi="黑体" w:cs="宋体"/>
                <w:kern w:val="0"/>
                <w:sz w:val="24"/>
                <w:szCs w:val="24"/>
              </w:rPr>
            </w:pPr>
            <w:r w:rsidRPr="004F783D">
              <w:rPr>
                <w:rFonts w:ascii="黑体" w:eastAsia="黑体" w:hAnsi="黑体" w:cs="宋体" w:hint="eastAsia"/>
                <w:kern w:val="0"/>
                <w:sz w:val="24"/>
                <w:szCs w:val="24"/>
              </w:rPr>
              <w:t>七、采购管理</w:t>
            </w:r>
          </w:p>
        </w:tc>
        <w:tc>
          <w:tcPr>
            <w:tcW w:w="1370" w:type="dxa"/>
            <w:shd w:val="clear" w:color="auto" w:fill="auto"/>
            <w:noWrap/>
            <w:vAlign w:val="center"/>
            <w:hideMark/>
            <w:tcPrChange w:id="329" w:author="梁宗元" w:date="2017-11-01T14:59:00Z">
              <w:tcPr>
                <w:tcW w:w="1370" w:type="dxa"/>
                <w:shd w:val="clear" w:color="auto" w:fill="auto"/>
                <w:noWrap/>
                <w:vAlign w:val="center"/>
                <w:hideMark/>
              </w:tcPr>
            </w:tcPrChange>
          </w:tcPr>
          <w:p w14:paraId="60B560A7"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6,400.00 </w:t>
            </w:r>
          </w:p>
        </w:tc>
        <w:tc>
          <w:tcPr>
            <w:tcW w:w="1538" w:type="dxa"/>
            <w:shd w:val="clear" w:color="auto" w:fill="auto"/>
            <w:noWrap/>
            <w:vAlign w:val="center"/>
            <w:hideMark/>
            <w:tcPrChange w:id="330" w:author="梁宗元" w:date="2017-11-01T14:59:00Z">
              <w:tcPr>
                <w:tcW w:w="1538" w:type="dxa"/>
                <w:shd w:val="clear" w:color="auto" w:fill="auto"/>
                <w:noWrap/>
                <w:vAlign w:val="center"/>
                <w:hideMark/>
              </w:tcPr>
            </w:tcPrChange>
          </w:tcPr>
          <w:p w14:paraId="2949D3B1"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8,320.00 </w:t>
            </w:r>
          </w:p>
        </w:tc>
        <w:tc>
          <w:tcPr>
            <w:tcW w:w="1809" w:type="dxa"/>
            <w:shd w:val="clear" w:color="auto" w:fill="auto"/>
            <w:noWrap/>
            <w:vAlign w:val="center"/>
            <w:hideMark/>
            <w:tcPrChange w:id="331" w:author="梁宗元" w:date="2017-11-01T14:59:00Z">
              <w:tcPr>
                <w:tcW w:w="1809" w:type="dxa"/>
                <w:shd w:val="clear" w:color="auto" w:fill="auto"/>
                <w:noWrap/>
                <w:vAlign w:val="center"/>
                <w:hideMark/>
              </w:tcPr>
            </w:tcPrChange>
          </w:tcPr>
          <w:p w14:paraId="104AEBCB"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23,040.00 </w:t>
            </w:r>
          </w:p>
        </w:tc>
        <w:tc>
          <w:tcPr>
            <w:tcW w:w="1631" w:type="dxa"/>
            <w:shd w:val="clear" w:color="auto" w:fill="auto"/>
            <w:noWrap/>
            <w:vAlign w:val="center"/>
            <w:hideMark/>
            <w:tcPrChange w:id="332" w:author="梁宗元" w:date="2017-11-01T14:59:00Z">
              <w:tcPr>
                <w:tcW w:w="1914" w:type="dxa"/>
                <w:gridSpan w:val="2"/>
                <w:shd w:val="clear" w:color="auto" w:fill="auto"/>
                <w:noWrap/>
                <w:vAlign w:val="center"/>
                <w:hideMark/>
              </w:tcPr>
            </w:tcPrChange>
          </w:tcPr>
          <w:p w14:paraId="254490F5"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12,160.00 </w:t>
            </w:r>
          </w:p>
        </w:tc>
        <w:tc>
          <w:tcPr>
            <w:tcW w:w="2409" w:type="dxa"/>
            <w:vAlign w:val="center"/>
            <w:tcPrChange w:id="333" w:author="梁宗元" w:date="2017-11-01T14:59:00Z">
              <w:tcPr>
                <w:tcW w:w="2410" w:type="dxa"/>
                <w:gridSpan w:val="3"/>
                <w:vAlign w:val="center"/>
              </w:tcPr>
            </w:tcPrChange>
          </w:tcPr>
          <w:p w14:paraId="49D5F151" w14:textId="314ABD06" w:rsidR="00AA38BE" w:rsidRPr="0005610A" w:rsidRDefault="00AA38BE" w:rsidP="004F783D">
            <w:pPr>
              <w:widowControl/>
              <w:spacing w:line="240" w:lineRule="auto"/>
              <w:ind w:firstLineChars="0" w:firstLine="0"/>
              <w:jc w:val="right"/>
              <w:rPr>
                <w:ins w:id="334" w:author="梁宗元" w:date="2017-11-01T14:52:00Z"/>
                <w:rFonts w:ascii="黑体" w:eastAsia="黑体" w:hAnsi="黑体" w:cs="宋体" w:hint="eastAsia"/>
                <w:color w:val="000000"/>
                <w:kern w:val="0"/>
                <w:sz w:val="22"/>
                <w:szCs w:val="22"/>
              </w:rPr>
            </w:pPr>
            <w:ins w:id="335" w:author="梁宗元" w:date="2017-11-01T14:53:00Z">
              <w:r w:rsidRPr="0005610A">
                <w:rPr>
                  <w:rFonts w:ascii="黑体" w:eastAsia="黑体" w:hAnsi="黑体" w:cs="宋体" w:hint="eastAsia"/>
                  <w:color w:val="000000"/>
                  <w:kern w:val="0"/>
                  <w:sz w:val="22"/>
                  <w:szCs w:val="22"/>
                </w:rPr>
                <w:t xml:space="preserve">33,280.00 </w:t>
              </w:r>
            </w:ins>
          </w:p>
        </w:tc>
        <w:tc>
          <w:tcPr>
            <w:tcW w:w="1898" w:type="dxa"/>
            <w:vMerge/>
            <w:shd w:val="clear" w:color="auto" w:fill="auto"/>
            <w:noWrap/>
            <w:vAlign w:val="center"/>
            <w:hideMark/>
            <w:tcPrChange w:id="336" w:author="梁宗元" w:date="2017-11-01T14:59:00Z">
              <w:tcPr>
                <w:tcW w:w="1614" w:type="dxa"/>
                <w:vMerge/>
                <w:shd w:val="clear" w:color="auto" w:fill="auto"/>
                <w:noWrap/>
                <w:vAlign w:val="center"/>
                <w:hideMark/>
              </w:tcPr>
            </w:tcPrChange>
          </w:tcPr>
          <w:p w14:paraId="5279C20C" w14:textId="163C730D" w:rsidR="00AA38BE" w:rsidRPr="0005610A" w:rsidRDefault="00AA38BE" w:rsidP="008B2B1E">
            <w:pPr>
              <w:widowControl/>
              <w:spacing w:line="240" w:lineRule="auto"/>
              <w:ind w:firstLineChars="0" w:firstLine="0"/>
              <w:jc w:val="right"/>
              <w:rPr>
                <w:rFonts w:ascii="黑体" w:eastAsia="黑体" w:hAnsi="黑体" w:cs="宋体"/>
                <w:color w:val="000000"/>
                <w:kern w:val="0"/>
                <w:sz w:val="22"/>
                <w:szCs w:val="22"/>
              </w:rPr>
              <w:pPrChange w:id="337" w:author="梁宗元" w:date="2017-11-01T14:59:00Z">
                <w:pPr>
                  <w:widowControl/>
                  <w:spacing w:line="240" w:lineRule="auto"/>
                  <w:ind w:firstLineChars="0" w:firstLine="0"/>
                  <w:jc w:val="right"/>
                </w:pPr>
              </w:pPrChange>
            </w:pPr>
          </w:p>
        </w:tc>
      </w:tr>
      <w:tr w:rsidR="008527D2" w:rsidRPr="004F783D" w14:paraId="18A8CE36" w14:textId="77777777" w:rsidTr="008B2B1E">
        <w:trPr>
          <w:trHeight w:val="288"/>
          <w:trPrChange w:id="338" w:author="梁宗元" w:date="2017-11-01T14:59:00Z">
            <w:trPr>
              <w:trHeight w:val="288"/>
            </w:trPr>
          </w:trPrChange>
        </w:trPr>
        <w:tc>
          <w:tcPr>
            <w:tcW w:w="1920" w:type="dxa"/>
            <w:vMerge w:val="restart"/>
            <w:shd w:val="clear" w:color="auto" w:fill="auto"/>
            <w:noWrap/>
            <w:vAlign w:val="center"/>
            <w:hideMark/>
            <w:tcPrChange w:id="339" w:author="梁宗元" w:date="2017-11-01T14:59:00Z">
              <w:tcPr>
                <w:tcW w:w="1920" w:type="dxa"/>
                <w:vMerge w:val="restart"/>
                <w:shd w:val="clear" w:color="auto" w:fill="auto"/>
                <w:noWrap/>
                <w:vAlign w:val="center"/>
                <w:hideMark/>
              </w:tcPr>
            </w:tcPrChange>
          </w:tcPr>
          <w:p w14:paraId="00A18D69" w14:textId="77777777" w:rsidR="00AA38BE" w:rsidRPr="009C08C8" w:rsidRDefault="00AA38BE" w:rsidP="004F783D">
            <w:pPr>
              <w:widowControl/>
              <w:spacing w:line="240" w:lineRule="auto"/>
              <w:ind w:firstLineChars="0" w:firstLine="0"/>
              <w:jc w:val="center"/>
              <w:rPr>
                <w:rFonts w:ascii="黑体" w:eastAsia="黑体" w:hAnsi="黑体" w:cs="宋体"/>
                <w:color w:val="000000"/>
                <w:kern w:val="0"/>
                <w:sz w:val="24"/>
                <w:szCs w:val="24"/>
              </w:rPr>
            </w:pPr>
            <w:r w:rsidRPr="009C08C8">
              <w:rPr>
                <w:rFonts w:ascii="黑体" w:eastAsia="黑体" w:hAnsi="黑体" w:cs="宋体" w:hint="eastAsia"/>
                <w:color w:val="000000"/>
                <w:kern w:val="0"/>
                <w:sz w:val="24"/>
                <w:szCs w:val="24"/>
              </w:rPr>
              <w:t>三期</w:t>
            </w:r>
          </w:p>
        </w:tc>
        <w:tc>
          <w:tcPr>
            <w:tcW w:w="2477" w:type="dxa"/>
            <w:shd w:val="clear" w:color="auto" w:fill="auto"/>
            <w:noWrap/>
            <w:vAlign w:val="center"/>
            <w:hideMark/>
            <w:tcPrChange w:id="340" w:author="梁宗元" w:date="2017-11-01T14:59:00Z">
              <w:tcPr>
                <w:tcW w:w="2477" w:type="dxa"/>
                <w:shd w:val="clear" w:color="auto" w:fill="auto"/>
                <w:noWrap/>
                <w:vAlign w:val="center"/>
                <w:hideMark/>
              </w:tcPr>
            </w:tcPrChange>
          </w:tcPr>
          <w:p w14:paraId="50BA9C7B" w14:textId="77777777" w:rsidR="00AA38BE" w:rsidRPr="004F783D" w:rsidRDefault="00AA38BE" w:rsidP="004F783D">
            <w:pPr>
              <w:widowControl/>
              <w:spacing w:line="240" w:lineRule="auto"/>
              <w:ind w:firstLineChars="0" w:firstLine="0"/>
              <w:jc w:val="left"/>
              <w:rPr>
                <w:rFonts w:ascii="黑体" w:eastAsia="黑体" w:hAnsi="黑体" w:cs="宋体"/>
                <w:kern w:val="0"/>
                <w:sz w:val="24"/>
                <w:szCs w:val="24"/>
              </w:rPr>
            </w:pPr>
            <w:r w:rsidRPr="004F783D">
              <w:rPr>
                <w:rFonts w:ascii="黑体" w:eastAsia="黑体" w:hAnsi="黑体" w:cs="宋体" w:hint="eastAsia"/>
                <w:kern w:val="0"/>
                <w:sz w:val="24"/>
                <w:szCs w:val="24"/>
              </w:rPr>
              <w:t>八、装备管理</w:t>
            </w:r>
          </w:p>
        </w:tc>
        <w:tc>
          <w:tcPr>
            <w:tcW w:w="1370" w:type="dxa"/>
            <w:shd w:val="clear" w:color="auto" w:fill="auto"/>
            <w:noWrap/>
            <w:vAlign w:val="center"/>
            <w:hideMark/>
            <w:tcPrChange w:id="341" w:author="梁宗元" w:date="2017-11-01T14:59:00Z">
              <w:tcPr>
                <w:tcW w:w="1370" w:type="dxa"/>
                <w:shd w:val="clear" w:color="auto" w:fill="auto"/>
                <w:noWrap/>
                <w:vAlign w:val="center"/>
                <w:hideMark/>
              </w:tcPr>
            </w:tcPrChange>
          </w:tcPr>
          <w:p w14:paraId="22120263"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5,760.00 </w:t>
            </w:r>
          </w:p>
        </w:tc>
        <w:tc>
          <w:tcPr>
            <w:tcW w:w="1538" w:type="dxa"/>
            <w:shd w:val="clear" w:color="auto" w:fill="auto"/>
            <w:noWrap/>
            <w:vAlign w:val="center"/>
            <w:hideMark/>
            <w:tcPrChange w:id="342" w:author="梁宗元" w:date="2017-11-01T14:59:00Z">
              <w:tcPr>
                <w:tcW w:w="1538" w:type="dxa"/>
                <w:shd w:val="clear" w:color="auto" w:fill="auto"/>
                <w:noWrap/>
                <w:vAlign w:val="center"/>
                <w:hideMark/>
              </w:tcPr>
            </w:tcPrChange>
          </w:tcPr>
          <w:p w14:paraId="27F25DE4"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8,320.00 </w:t>
            </w:r>
          </w:p>
        </w:tc>
        <w:tc>
          <w:tcPr>
            <w:tcW w:w="1809" w:type="dxa"/>
            <w:shd w:val="clear" w:color="auto" w:fill="auto"/>
            <w:noWrap/>
            <w:vAlign w:val="center"/>
            <w:hideMark/>
            <w:tcPrChange w:id="343" w:author="梁宗元" w:date="2017-11-01T14:59:00Z">
              <w:tcPr>
                <w:tcW w:w="1809" w:type="dxa"/>
                <w:shd w:val="clear" w:color="auto" w:fill="auto"/>
                <w:noWrap/>
                <w:vAlign w:val="center"/>
                <w:hideMark/>
              </w:tcPr>
            </w:tcPrChange>
          </w:tcPr>
          <w:p w14:paraId="1808CA13"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23,040.00 </w:t>
            </w:r>
          </w:p>
        </w:tc>
        <w:tc>
          <w:tcPr>
            <w:tcW w:w="1631" w:type="dxa"/>
            <w:shd w:val="clear" w:color="auto" w:fill="auto"/>
            <w:noWrap/>
            <w:vAlign w:val="center"/>
            <w:hideMark/>
            <w:tcPrChange w:id="344" w:author="梁宗元" w:date="2017-11-01T14:59:00Z">
              <w:tcPr>
                <w:tcW w:w="1914" w:type="dxa"/>
                <w:gridSpan w:val="2"/>
                <w:shd w:val="clear" w:color="auto" w:fill="auto"/>
                <w:noWrap/>
                <w:vAlign w:val="center"/>
                <w:hideMark/>
              </w:tcPr>
            </w:tcPrChange>
          </w:tcPr>
          <w:p w14:paraId="243CF101"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12,160.00 </w:t>
            </w:r>
          </w:p>
        </w:tc>
        <w:tc>
          <w:tcPr>
            <w:tcW w:w="2409" w:type="dxa"/>
            <w:vAlign w:val="center"/>
            <w:tcPrChange w:id="345" w:author="梁宗元" w:date="2017-11-01T14:59:00Z">
              <w:tcPr>
                <w:tcW w:w="2410" w:type="dxa"/>
                <w:gridSpan w:val="3"/>
                <w:vAlign w:val="center"/>
              </w:tcPr>
            </w:tcPrChange>
          </w:tcPr>
          <w:p w14:paraId="626112BA" w14:textId="1B4255C4" w:rsidR="00AA38BE" w:rsidRPr="0005610A" w:rsidRDefault="00AA38BE" w:rsidP="004F783D">
            <w:pPr>
              <w:widowControl/>
              <w:spacing w:line="240" w:lineRule="auto"/>
              <w:ind w:firstLineChars="0" w:firstLine="0"/>
              <w:jc w:val="right"/>
              <w:rPr>
                <w:ins w:id="346" w:author="梁宗元" w:date="2017-11-01T14:52:00Z"/>
                <w:rFonts w:ascii="黑体" w:eastAsia="黑体" w:hAnsi="黑体" w:cs="宋体" w:hint="eastAsia"/>
                <w:color w:val="000000"/>
                <w:kern w:val="0"/>
                <w:sz w:val="22"/>
                <w:szCs w:val="22"/>
              </w:rPr>
            </w:pPr>
            <w:ins w:id="347" w:author="梁宗元" w:date="2017-11-01T14:53:00Z">
              <w:r w:rsidRPr="0005610A">
                <w:rPr>
                  <w:rFonts w:ascii="黑体" w:eastAsia="黑体" w:hAnsi="黑体" w:cs="宋体" w:hint="eastAsia"/>
                  <w:color w:val="000000"/>
                  <w:kern w:val="0"/>
                  <w:sz w:val="22"/>
                  <w:szCs w:val="22"/>
                </w:rPr>
                <w:t xml:space="preserve">33,280.00 </w:t>
              </w:r>
            </w:ins>
          </w:p>
        </w:tc>
        <w:tc>
          <w:tcPr>
            <w:tcW w:w="1898" w:type="dxa"/>
            <w:vMerge w:val="restart"/>
            <w:shd w:val="clear" w:color="auto" w:fill="auto"/>
            <w:noWrap/>
            <w:vAlign w:val="center"/>
            <w:hideMark/>
            <w:tcPrChange w:id="348" w:author="梁宗元" w:date="2017-11-01T14:59:00Z">
              <w:tcPr>
                <w:tcW w:w="1614" w:type="dxa"/>
                <w:vMerge w:val="restart"/>
                <w:shd w:val="clear" w:color="auto" w:fill="auto"/>
                <w:noWrap/>
                <w:vAlign w:val="center"/>
                <w:hideMark/>
              </w:tcPr>
            </w:tcPrChange>
          </w:tcPr>
          <w:p w14:paraId="57E606E9" w14:textId="77777777" w:rsidR="008B2B1E" w:rsidRPr="008B2B1E" w:rsidRDefault="008B2B1E" w:rsidP="008B2B1E">
            <w:pPr>
              <w:widowControl/>
              <w:spacing w:line="240" w:lineRule="auto"/>
              <w:ind w:firstLineChars="0" w:firstLine="0"/>
              <w:jc w:val="right"/>
              <w:rPr>
                <w:ins w:id="349" w:author="梁宗元" w:date="2017-11-01T14:59:00Z"/>
                <w:rFonts w:ascii="DengXian" w:eastAsia="DengXian" w:hAnsi="DengXian"/>
                <w:color w:val="000000"/>
                <w:kern w:val="0"/>
                <w:sz w:val="22"/>
                <w:szCs w:val="22"/>
              </w:rPr>
            </w:pPr>
            <w:ins w:id="350" w:author="梁宗元" w:date="2017-11-01T14:59:00Z">
              <w:r w:rsidRPr="008B2B1E">
                <w:rPr>
                  <w:rFonts w:ascii="DengXian" w:eastAsia="DengXian" w:hAnsi="DengXian" w:hint="eastAsia"/>
                  <w:color w:val="000000"/>
                  <w:kern w:val="0"/>
                  <w:sz w:val="22"/>
                  <w:szCs w:val="22"/>
                </w:rPr>
                <w:t>496,800.00</w:t>
              </w:r>
            </w:ins>
          </w:p>
          <w:p w14:paraId="257F7A5C" w14:textId="586C81DC" w:rsidR="00AA38BE" w:rsidRPr="0005610A" w:rsidDel="00AA38BE" w:rsidRDefault="00AA38BE" w:rsidP="008B2B1E">
            <w:pPr>
              <w:widowControl/>
              <w:spacing w:line="240" w:lineRule="auto"/>
              <w:ind w:firstLineChars="0" w:firstLine="0"/>
              <w:jc w:val="right"/>
              <w:rPr>
                <w:del w:id="351" w:author="梁宗元" w:date="2017-11-01T14:55:00Z"/>
                <w:rFonts w:ascii="黑体" w:eastAsia="黑体" w:hAnsi="黑体" w:cs="宋体"/>
                <w:color w:val="000000"/>
                <w:kern w:val="0"/>
                <w:sz w:val="22"/>
                <w:szCs w:val="22"/>
              </w:rPr>
              <w:pPrChange w:id="352" w:author="梁宗元" w:date="2017-11-01T14:59:00Z">
                <w:pPr>
                  <w:widowControl/>
                  <w:spacing w:line="240" w:lineRule="auto"/>
                  <w:ind w:firstLineChars="0" w:firstLine="0"/>
                  <w:jc w:val="right"/>
                </w:pPr>
              </w:pPrChange>
            </w:pPr>
            <w:del w:id="353" w:author="梁宗元" w:date="2017-11-01T14:55:00Z">
              <w:r w:rsidRPr="0005610A" w:rsidDel="00AA38BE">
                <w:rPr>
                  <w:rFonts w:ascii="黑体" w:eastAsia="黑体" w:hAnsi="黑体" w:cs="宋体" w:hint="eastAsia"/>
                  <w:color w:val="000000"/>
                  <w:kern w:val="0"/>
                  <w:sz w:val="22"/>
                  <w:szCs w:val="22"/>
                </w:rPr>
                <w:delText>33,280.00</w:delText>
              </w:r>
            </w:del>
          </w:p>
          <w:p w14:paraId="2685D917" w14:textId="55BEC610" w:rsidR="00AA38BE" w:rsidRPr="0005610A" w:rsidDel="00AA38BE" w:rsidRDefault="00AA38BE" w:rsidP="008B2B1E">
            <w:pPr>
              <w:widowControl/>
              <w:spacing w:line="240" w:lineRule="auto"/>
              <w:ind w:firstLineChars="0" w:firstLine="0"/>
              <w:jc w:val="right"/>
              <w:rPr>
                <w:del w:id="354" w:author="梁宗元" w:date="2017-11-01T14:55:00Z"/>
                <w:rFonts w:ascii="黑体" w:eastAsia="黑体" w:hAnsi="黑体" w:cs="宋体"/>
                <w:color w:val="000000"/>
                <w:kern w:val="0"/>
                <w:sz w:val="22"/>
                <w:szCs w:val="22"/>
              </w:rPr>
              <w:pPrChange w:id="355" w:author="梁宗元" w:date="2017-11-01T14:59:00Z">
                <w:pPr>
                  <w:widowControl/>
                  <w:spacing w:line="240" w:lineRule="auto"/>
                  <w:ind w:firstLineChars="0" w:firstLine="0"/>
                  <w:jc w:val="right"/>
                </w:pPr>
              </w:pPrChange>
            </w:pPr>
            <w:del w:id="356" w:author="梁宗元" w:date="2017-11-01T14:55:00Z">
              <w:r w:rsidRPr="0005610A" w:rsidDel="00AA38BE">
                <w:rPr>
                  <w:rFonts w:ascii="黑体" w:eastAsia="黑体" w:hAnsi="黑体" w:cs="宋体" w:hint="eastAsia"/>
                  <w:color w:val="000000"/>
                  <w:kern w:val="0"/>
                  <w:sz w:val="22"/>
                  <w:szCs w:val="22"/>
                </w:rPr>
                <w:delText>3</w:delText>
              </w:r>
              <w:r w:rsidDel="00AA38BE">
                <w:rPr>
                  <w:rFonts w:ascii="黑体" w:eastAsia="黑体" w:hAnsi="黑体" w:cs="宋体"/>
                  <w:color w:val="000000"/>
                  <w:kern w:val="0"/>
                  <w:sz w:val="22"/>
                  <w:szCs w:val="22"/>
                </w:rPr>
                <w:delText>2</w:delText>
              </w:r>
              <w:r w:rsidRPr="0005610A" w:rsidDel="00AA38BE">
                <w:rPr>
                  <w:rFonts w:ascii="黑体" w:eastAsia="黑体" w:hAnsi="黑体" w:cs="宋体" w:hint="eastAsia"/>
                  <w:color w:val="000000"/>
                  <w:kern w:val="0"/>
                  <w:sz w:val="22"/>
                  <w:szCs w:val="22"/>
                </w:rPr>
                <w:delText>,</w:delText>
              </w:r>
              <w:r w:rsidDel="00AA38BE">
                <w:rPr>
                  <w:rFonts w:ascii="黑体" w:eastAsia="黑体" w:hAnsi="黑体" w:cs="宋体"/>
                  <w:color w:val="000000"/>
                  <w:kern w:val="0"/>
                  <w:sz w:val="22"/>
                  <w:szCs w:val="22"/>
                </w:rPr>
                <w:delText>80</w:delText>
              </w:r>
              <w:r w:rsidRPr="0005610A" w:rsidDel="00AA38BE">
                <w:rPr>
                  <w:rFonts w:ascii="黑体" w:eastAsia="黑体" w:hAnsi="黑体" w:cs="宋体" w:hint="eastAsia"/>
                  <w:color w:val="000000"/>
                  <w:kern w:val="0"/>
                  <w:sz w:val="22"/>
                  <w:szCs w:val="22"/>
                </w:rPr>
                <w:delText>0.00</w:delText>
              </w:r>
            </w:del>
          </w:p>
          <w:p w14:paraId="77E60DA3" w14:textId="12C1384B" w:rsidR="00AA38BE" w:rsidRPr="0005610A" w:rsidDel="00AA38BE" w:rsidRDefault="00AA38BE" w:rsidP="008B2B1E">
            <w:pPr>
              <w:widowControl/>
              <w:spacing w:line="240" w:lineRule="auto"/>
              <w:ind w:firstLineChars="0" w:firstLine="0"/>
              <w:jc w:val="right"/>
              <w:rPr>
                <w:del w:id="357" w:author="梁宗元" w:date="2017-11-01T14:55:00Z"/>
                <w:rFonts w:ascii="黑体" w:eastAsia="黑体" w:hAnsi="黑体" w:cs="宋体"/>
                <w:color w:val="000000"/>
                <w:kern w:val="0"/>
                <w:sz w:val="22"/>
                <w:szCs w:val="22"/>
              </w:rPr>
              <w:pPrChange w:id="358" w:author="梁宗元" w:date="2017-11-01T14:59:00Z">
                <w:pPr>
                  <w:widowControl/>
                  <w:spacing w:line="240" w:lineRule="auto"/>
                  <w:ind w:firstLineChars="0" w:firstLine="0"/>
                  <w:jc w:val="right"/>
                </w:pPr>
              </w:pPrChange>
            </w:pPr>
            <w:del w:id="359" w:author="梁宗元" w:date="2017-11-01T14:55:00Z">
              <w:r w:rsidRPr="0005610A" w:rsidDel="00AA38BE">
                <w:rPr>
                  <w:rFonts w:ascii="黑体" w:eastAsia="黑体" w:hAnsi="黑体" w:cs="宋体" w:hint="eastAsia"/>
                  <w:color w:val="000000"/>
                  <w:kern w:val="0"/>
                  <w:sz w:val="22"/>
                  <w:szCs w:val="22"/>
                </w:rPr>
                <w:delText>66,560.00</w:delText>
              </w:r>
            </w:del>
          </w:p>
          <w:p w14:paraId="50F66C62" w14:textId="19995EFA" w:rsidR="00AA38BE" w:rsidRPr="0005610A" w:rsidRDefault="00AA38BE" w:rsidP="008B2B1E">
            <w:pPr>
              <w:ind w:firstLine="440"/>
              <w:jc w:val="right"/>
              <w:rPr>
                <w:rFonts w:ascii="黑体" w:eastAsia="黑体" w:hAnsi="黑体" w:cs="宋体"/>
                <w:color w:val="000000"/>
                <w:kern w:val="0"/>
                <w:sz w:val="22"/>
                <w:szCs w:val="22"/>
              </w:rPr>
            </w:pPr>
            <w:del w:id="360" w:author="梁宗元" w:date="2017-11-01T14:55:00Z">
              <w:r w:rsidRPr="0005610A" w:rsidDel="00AA38BE">
                <w:rPr>
                  <w:rFonts w:ascii="黑体" w:eastAsia="黑体" w:hAnsi="黑体" w:cs="宋体" w:hint="eastAsia"/>
                  <w:color w:val="000000"/>
                  <w:kern w:val="0"/>
                  <w:sz w:val="22"/>
                  <w:szCs w:val="22"/>
                </w:rPr>
                <w:delText>66,560.00</w:delText>
              </w:r>
            </w:del>
          </w:p>
        </w:tc>
      </w:tr>
      <w:tr w:rsidR="008527D2" w:rsidRPr="004F783D" w14:paraId="4C844ED6" w14:textId="77777777" w:rsidTr="008B2B1E">
        <w:trPr>
          <w:trHeight w:val="288"/>
          <w:trPrChange w:id="361" w:author="梁宗元" w:date="2017-11-01T14:59:00Z">
            <w:trPr>
              <w:trHeight w:val="288"/>
            </w:trPr>
          </w:trPrChange>
        </w:trPr>
        <w:tc>
          <w:tcPr>
            <w:tcW w:w="1920" w:type="dxa"/>
            <w:vMerge/>
            <w:vAlign w:val="center"/>
            <w:hideMark/>
            <w:tcPrChange w:id="362" w:author="梁宗元" w:date="2017-11-01T14:59:00Z">
              <w:tcPr>
                <w:tcW w:w="1920" w:type="dxa"/>
                <w:vMerge/>
                <w:vAlign w:val="center"/>
                <w:hideMark/>
              </w:tcPr>
            </w:tcPrChange>
          </w:tcPr>
          <w:p w14:paraId="1EFBA298" w14:textId="77777777" w:rsidR="00AA38BE" w:rsidRPr="009C08C8" w:rsidRDefault="00AA38BE" w:rsidP="004F783D">
            <w:pPr>
              <w:widowControl/>
              <w:spacing w:line="240" w:lineRule="auto"/>
              <w:ind w:firstLineChars="0" w:firstLine="0"/>
              <w:jc w:val="left"/>
              <w:rPr>
                <w:rFonts w:ascii="黑体" w:eastAsia="黑体" w:hAnsi="黑体" w:cs="宋体"/>
                <w:color w:val="000000"/>
                <w:kern w:val="0"/>
                <w:sz w:val="24"/>
                <w:szCs w:val="24"/>
              </w:rPr>
            </w:pPr>
          </w:p>
        </w:tc>
        <w:tc>
          <w:tcPr>
            <w:tcW w:w="2477" w:type="dxa"/>
            <w:shd w:val="clear" w:color="auto" w:fill="auto"/>
            <w:noWrap/>
            <w:vAlign w:val="center"/>
            <w:hideMark/>
            <w:tcPrChange w:id="363" w:author="梁宗元" w:date="2017-11-01T14:59:00Z">
              <w:tcPr>
                <w:tcW w:w="2477" w:type="dxa"/>
                <w:shd w:val="clear" w:color="auto" w:fill="auto"/>
                <w:noWrap/>
                <w:vAlign w:val="center"/>
                <w:hideMark/>
              </w:tcPr>
            </w:tcPrChange>
          </w:tcPr>
          <w:p w14:paraId="369964CE" w14:textId="77777777" w:rsidR="00AA38BE" w:rsidRPr="004F783D" w:rsidRDefault="00AA38BE" w:rsidP="004F783D">
            <w:pPr>
              <w:widowControl/>
              <w:spacing w:line="240" w:lineRule="auto"/>
              <w:ind w:firstLineChars="0" w:firstLine="0"/>
              <w:jc w:val="left"/>
              <w:rPr>
                <w:rFonts w:ascii="黑体" w:eastAsia="黑体" w:hAnsi="黑体" w:cs="宋体"/>
                <w:kern w:val="0"/>
                <w:sz w:val="24"/>
                <w:szCs w:val="24"/>
              </w:rPr>
            </w:pPr>
            <w:r w:rsidRPr="004F783D">
              <w:rPr>
                <w:rFonts w:ascii="黑体" w:eastAsia="黑体" w:hAnsi="黑体" w:cs="宋体" w:hint="eastAsia"/>
                <w:kern w:val="0"/>
                <w:sz w:val="24"/>
                <w:szCs w:val="24"/>
              </w:rPr>
              <w:t>九、车辆管理</w:t>
            </w:r>
          </w:p>
        </w:tc>
        <w:tc>
          <w:tcPr>
            <w:tcW w:w="1370" w:type="dxa"/>
            <w:shd w:val="clear" w:color="auto" w:fill="auto"/>
            <w:noWrap/>
            <w:vAlign w:val="center"/>
            <w:hideMark/>
            <w:tcPrChange w:id="364" w:author="梁宗元" w:date="2017-11-01T14:59:00Z">
              <w:tcPr>
                <w:tcW w:w="1370" w:type="dxa"/>
                <w:shd w:val="clear" w:color="auto" w:fill="auto"/>
                <w:noWrap/>
                <w:vAlign w:val="center"/>
                <w:hideMark/>
              </w:tcPr>
            </w:tcPrChange>
          </w:tcPr>
          <w:p w14:paraId="35BD0688"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6,400.00 </w:t>
            </w:r>
          </w:p>
        </w:tc>
        <w:tc>
          <w:tcPr>
            <w:tcW w:w="1538" w:type="dxa"/>
            <w:shd w:val="clear" w:color="auto" w:fill="auto"/>
            <w:noWrap/>
            <w:vAlign w:val="center"/>
            <w:hideMark/>
            <w:tcPrChange w:id="365" w:author="梁宗元" w:date="2017-11-01T14:59:00Z">
              <w:tcPr>
                <w:tcW w:w="1538" w:type="dxa"/>
                <w:shd w:val="clear" w:color="auto" w:fill="auto"/>
                <w:noWrap/>
                <w:vAlign w:val="center"/>
                <w:hideMark/>
              </w:tcPr>
            </w:tcPrChange>
          </w:tcPr>
          <w:p w14:paraId="2FB06520"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8,320.00 </w:t>
            </w:r>
          </w:p>
        </w:tc>
        <w:tc>
          <w:tcPr>
            <w:tcW w:w="1809" w:type="dxa"/>
            <w:shd w:val="clear" w:color="auto" w:fill="auto"/>
            <w:noWrap/>
            <w:vAlign w:val="center"/>
            <w:hideMark/>
            <w:tcPrChange w:id="366" w:author="梁宗元" w:date="2017-11-01T14:59:00Z">
              <w:tcPr>
                <w:tcW w:w="1809" w:type="dxa"/>
                <w:shd w:val="clear" w:color="auto" w:fill="auto"/>
                <w:noWrap/>
                <w:vAlign w:val="center"/>
                <w:hideMark/>
              </w:tcPr>
            </w:tcPrChange>
          </w:tcPr>
          <w:p w14:paraId="1D244EAD"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23,040.00 </w:t>
            </w:r>
          </w:p>
        </w:tc>
        <w:tc>
          <w:tcPr>
            <w:tcW w:w="1631" w:type="dxa"/>
            <w:shd w:val="clear" w:color="auto" w:fill="auto"/>
            <w:noWrap/>
            <w:vAlign w:val="center"/>
            <w:hideMark/>
            <w:tcPrChange w:id="367" w:author="梁宗元" w:date="2017-11-01T14:59:00Z">
              <w:tcPr>
                <w:tcW w:w="1914" w:type="dxa"/>
                <w:gridSpan w:val="2"/>
                <w:shd w:val="clear" w:color="auto" w:fill="auto"/>
                <w:noWrap/>
                <w:vAlign w:val="center"/>
                <w:hideMark/>
              </w:tcPr>
            </w:tcPrChange>
          </w:tcPr>
          <w:p w14:paraId="14EAF25B"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12,160.00 </w:t>
            </w:r>
          </w:p>
        </w:tc>
        <w:tc>
          <w:tcPr>
            <w:tcW w:w="2409" w:type="dxa"/>
            <w:vAlign w:val="center"/>
            <w:tcPrChange w:id="368" w:author="梁宗元" w:date="2017-11-01T14:59:00Z">
              <w:tcPr>
                <w:tcW w:w="2410" w:type="dxa"/>
                <w:gridSpan w:val="3"/>
                <w:vAlign w:val="center"/>
              </w:tcPr>
            </w:tcPrChange>
          </w:tcPr>
          <w:p w14:paraId="601D486B" w14:textId="5AE0F7B9" w:rsidR="00AA38BE" w:rsidRPr="0005610A" w:rsidRDefault="00AA38BE" w:rsidP="004F783D">
            <w:pPr>
              <w:widowControl/>
              <w:spacing w:line="240" w:lineRule="auto"/>
              <w:ind w:firstLineChars="0" w:firstLine="0"/>
              <w:jc w:val="right"/>
              <w:rPr>
                <w:ins w:id="369" w:author="梁宗元" w:date="2017-11-01T14:52:00Z"/>
                <w:rFonts w:ascii="黑体" w:eastAsia="黑体" w:hAnsi="黑体" w:cs="宋体" w:hint="eastAsia"/>
                <w:color w:val="000000"/>
                <w:kern w:val="0"/>
                <w:sz w:val="22"/>
                <w:szCs w:val="22"/>
              </w:rPr>
            </w:pPr>
            <w:ins w:id="370" w:author="梁宗元" w:date="2017-11-01T14:53:00Z">
              <w:r w:rsidRPr="0005610A">
                <w:rPr>
                  <w:rFonts w:ascii="黑体" w:eastAsia="黑体" w:hAnsi="黑体" w:cs="宋体" w:hint="eastAsia"/>
                  <w:color w:val="000000"/>
                  <w:kern w:val="0"/>
                  <w:sz w:val="22"/>
                  <w:szCs w:val="22"/>
                </w:rPr>
                <w:t>3</w:t>
              </w:r>
              <w:r>
                <w:rPr>
                  <w:rFonts w:ascii="黑体" w:eastAsia="黑体" w:hAnsi="黑体" w:cs="宋体"/>
                  <w:color w:val="000000"/>
                  <w:kern w:val="0"/>
                  <w:sz w:val="22"/>
                  <w:szCs w:val="22"/>
                </w:rPr>
                <w:t>2</w:t>
              </w:r>
              <w:r w:rsidRPr="0005610A">
                <w:rPr>
                  <w:rFonts w:ascii="黑体" w:eastAsia="黑体" w:hAnsi="黑体" w:cs="宋体" w:hint="eastAsia"/>
                  <w:color w:val="000000"/>
                  <w:kern w:val="0"/>
                  <w:sz w:val="22"/>
                  <w:szCs w:val="22"/>
                </w:rPr>
                <w:t>,</w:t>
              </w:r>
              <w:r>
                <w:rPr>
                  <w:rFonts w:ascii="黑体" w:eastAsia="黑体" w:hAnsi="黑体" w:cs="宋体"/>
                  <w:color w:val="000000"/>
                  <w:kern w:val="0"/>
                  <w:sz w:val="22"/>
                  <w:szCs w:val="22"/>
                </w:rPr>
                <w:t>80</w:t>
              </w:r>
              <w:r w:rsidRPr="0005610A">
                <w:rPr>
                  <w:rFonts w:ascii="黑体" w:eastAsia="黑体" w:hAnsi="黑体" w:cs="宋体" w:hint="eastAsia"/>
                  <w:color w:val="000000"/>
                  <w:kern w:val="0"/>
                  <w:sz w:val="22"/>
                  <w:szCs w:val="22"/>
                </w:rPr>
                <w:t xml:space="preserve">0.00 </w:t>
              </w:r>
            </w:ins>
          </w:p>
        </w:tc>
        <w:tc>
          <w:tcPr>
            <w:tcW w:w="1898" w:type="dxa"/>
            <w:vMerge/>
            <w:shd w:val="clear" w:color="auto" w:fill="auto"/>
            <w:noWrap/>
            <w:vAlign w:val="center"/>
            <w:hideMark/>
            <w:tcPrChange w:id="371" w:author="梁宗元" w:date="2017-11-01T14:59:00Z">
              <w:tcPr>
                <w:tcW w:w="1614" w:type="dxa"/>
                <w:vMerge/>
                <w:shd w:val="clear" w:color="auto" w:fill="auto"/>
                <w:noWrap/>
                <w:vAlign w:val="center"/>
                <w:hideMark/>
              </w:tcPr>
            </w:tcPrChange>
          </w:tcPr>
          <w:p w14:paraId="146046AE" w14:textId="7B6D2709" w:rsidR="00AA38BE" w:rsidRPr="0005610A" w:rsidRDefault="00AA38BE" w:rsidP="008B2B1E">
            <w:pPr>
              <w:ind w:firstLine="440"/>
              <w:jc w:val="right"/>
              <w:rPr>
                <w:rFonts w:ascii="黑体" w:eastAsia="黑体" w:hAnsi="黑体" w:cs="宋体"/>
                <w:color w:val="000000"/>
                <w:kern w:val="0"/>
                <w:sz w:val="22"/>
                <w:szCs w:val="22"/>
              </w:rPr>
              <w:pPrChange w:id="372" w:author="梁宗元" w:date="2017-11-01T14:59:00Z">
                <w:pPr>
                  <w:ind w:firstLine="440"/>
                  <w:jc w:val="right"/>
                </w:pPr>
              </w:pPrChange>
            </w:pPr>
          </w:p>
        </w:tc>
      </w:tr>
      <w:tr w:rsidR="008527D2" w:rsidRPr="004F783D" w14:paraId="717F6E5E" w14:textId="77777777" w:rsidTr="008B2B1E">
        <w:trPr>
          <w:trHeight w:val="288"/>
          <w:trPrChange w:id="373" w:author="梁宗元" w:date="2017-11-01T14:59:00Z">
            <w:trPr>
              <w:trHeight w:val="288"/>
            </w:trPr>
          </w:trPrChange>
        </w:trPr>
        <w:tc>
          <w:tcPr>
            <w:tcW w:w="1920" w:type="dxa"/>
            <w:vMerge/>
            <w:vAlign w:val="center"/>
            <w:hideMark/>
            <w:tcPrChange w:id="374" w:author="梁宗元" w:date="2017-11-01T14:59:00Z">
              <w:tcPr>
                <w:tcW w:w="1920" w:type="dxa"/>
                <w:vMerge/>
                <w:vAlign w:val="center"/>
                <w:hideMark/>
              </w:tcPr>
            </w:tcPrChange>
          </w:tcPr>
          <w:p w14:paraId="0AD1487A" w14:textId="77777777" w:rsidR="00AA38BE" w:rsidRPr="009C08C8" w:rsidRDefault="00AA38BE" w:rsidP="004F783D">
            <w:pPr>
              <w:widowControl/>
              <w:spacing w:line="240" w:lineRule="auto"/>
              <w:ind w:firstLineChars="0" w:firstLine="0"/>
              <w:jc w:val="left"/>
              <w:rPr>
                <w:rFonts w:ascii="黑体" w:eastAsia="黑体" w:hAnsi="黑体" w:cs="宋体"/>
                <w:color w:val="000000"/>
                <w:kern w:val="0"/>
                <w:sz w:val="24"/>
                <w:szCs w:val="24"/>
              </w:rPr>
            </w:pPr>
          </w:p>
        </w:tc>
        <w:tc>
          <w:tcPr>
            <w:tcW w:w="2477" w:type="dxa"/>
            <w:shd w:val="clear" w:color="auto" w:fill="auto"/>
            <w:noWrap/>
            <w:vAlign w:val="center"/>
            <w:hideMark/>
            <w:tcPrChange w:id="375" w:author="梁宗元" w:date="2017-11-01T14:59:00Z">
              <w:tcPr>
                <w:tcW w:w="2477" w:type="dxa"/>
                <w:shd w:val="clear" w:color="auto" w:fill="auto"/>
                <w:noWrap/>
                <w:vAlign w:val="center"/>
                <w:hideMark/>
              </w:tcPr>
            </w:tcPrChange>
          </w:tcPr>
          <w:p w14:paraId="19D636E8" w14:textId="77777777" w:rsidR="00AA38BE" w:rsidRPr="004F783D" w:rsidRDefault="00AA38BE" w:rsidP="004F783D">
            <w:pPr>
              <w:widowControl/>
              <w:spacing w:line="240" w:lineRule="auto"/>
              <w:ind w:firstLineChars="0" w:firstLine="0"/>
              <w:jc w:val="left"/>
              <w:rPr>
                <w:rFonts w:ascii="黑体" w:eastAsia="黑体" w:hAnsi="黑体" w:cs="宋体"/>
                <w:kern w:val="0"/>
                <w:sz w:val="24"/>
                <w:szCs w:val="24"/>
              </w:rPr>
            </w:pPr>
            <w:r w:rsidRPr="004F783D">
              <w:rPr>
                <w:rFonts w:ascii="黑体" w:eastAsia="黑体" w:hAnsi="黑体" w:cs="宋体" w:hint="eastAsia"/>
                <w:kern w:val="0"/>
                <w:sz w:val="24"/>
                <w:szCs w:val="24"/>
              </w:rPr>
              <w:t>十、案款管理</w:t>
            </w:r>
          </w:p>
        </w:tc>
        <w:tc>
          <w:tcPr>
            <w:tcW w:w="1370" w:type="dxa"/>
            <w:shd w:val="clear" w:color="auto" w:fill="auto"/>
            <w:noWrap/>
            <w:vAlign w:val="center"/>
            <w:hideMark/>
            <w:tcPrChange w:id="376" w:author="梁宗元" w:date="2017-11-01T14:59:00Z">
              <w:tcPr>
                <w:tcW w:w="1370" w:type="dxa"/>
                <w:shd w:val="clear" w:color="auto" w:fill="auto"/>
                <w:noWrap/>
                <w:vAlign w:val="center"/>
                <w:hideMark/>
              </w:tcPr>
            </w:tcPrChange>
          </w:tcPr>
          <w:p w14:paraId="4A0519CE"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12,160.00 </w:t>
            </w:r>
          </w:p>
        </w:tc>
        <w:tc>
          <w:tcPr>
            <w:tcW w:w="1538" w:type="dxa"/>
            <w:shd w:val="clear" w:color="auto" w:fill="auto"/>
            <w:noWrap/>
            <w:vAlign w:val="center"/>
            <w:hideMark/>
            <w:tcPrChange w:id="377" w:author="梁宗元" w:date="2017-11-01T14:59:00Z">
              <w:tcPr>
                <w:tcW w:w="1538" w:type="dxa"/>
                <w:shd w:val="clear" w:color="auto" w:fill="auto"/>
                <w:noWrap/>
                <w:vAlign w:val="center"/>
                <w:hideMark/>
              </w:tcPr>
            </w:tcPrChange>
          </w:tcPr>
          <w:p w14:paraId="40BBBE2A"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16,640.00 </w:t>
            </w:r>
          </w:p>
        </w:tc>
        <w:tc>
          <w:tcPr>
            <w:tcW w:w="1809" w:type="dxa"/>
            <w:shd w:val="clear" w:color="auto" w:fill="auto"/>
            <w:noWrap/>
            <w:vAlign w:val="center"/>
            <w:hideMark/>
            <w:tcPrChange w:id="378" w:author="梁宗元" w:date="2017-11-01T14:59:00Z">
              <w:tcPr>
                <w:tcW w:w="1809" w:type="dxa"/>
                <w:shd w:val="clear" w:color="auto" w:fill="auto"/>
                <w:noWrap/>
                <w:vAlign w:val="center"/>
                <w:hideMark/>
              </w:tcPr>
            </w:tcPrChange>
          </w:tcPr>
          <w:p w14:paraId="7D7B3249"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46,080.00 </w:t>
            </w:r>
          </w:p>
        </w:tc>
        <w:tc>
          <w:tcPr>
            <w:tcW w:w="1631" w:type="dxa"/>
            <w:shd w:val="clear" w:color="auto" w:fill="auto"/>
            <w:noWrap/>
            <w:vAlign w:val="center"/>
            <w:hideMark/>
            <w:tcPrChange w:id="379" w:author="梁宗元" w:date="2017-11-01T14:59:00Z">
              <w:tcPr>
                <w:tcW w:w="1914" w:type="dxa"/>
                <w:gridSpan w:val="2"/>
                <w:shd w:val="clear" w:color="auto" w:fill="auto"/>
                <w:noWrap/>
                <w:vAlign w:val="center"/>
                <w:hideMark/>
              </w:tcPr>
            </w:tcPrChange>
          </w:tcPr>
          <w:p w14:paraId="7A452356"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24,320.00 </w:t>
            </w:r>
          </w:p>
        </w:tc>
        <w:tc>
          <w:tcPr>
            <w:tcW w:w="2409" w:type="dxa"/>
            <w:vAlign w:val="center"/>
            <w:tcPrChange w:id="380" w:author="梁宗元" w:date="2017-11-01T14:59:00Z">
              <w:tcPr>
                <w:tcW w:w="2410" w:type="dxa"/>
                <w:gridSpan w:val="3"/>
                <w:vAlign w:val="center"/>
              </w:tcPr>
            </w:tcPrChange>
          </w:tcPr>
          <w:p w14:paraId="1011E359" w14:textId="038C64E7" w:rsidR="00AA38BE" w:rsidRPr="0005610A" w:rsidRDefault="00AA38BE" w:rsidP="004F783D">
            <w:pPr>
              <w:widowControl/>
              <w:spacing w:line="240" w:lineRule="auto"/>
              <w:ind w:firstLineChars="0" w:firstLine="0"/>
              <w:jc w:val="right"/>
              <w:rPr>
                <w:ins w:id="381" w:author="梁宗元" w:date="2017-11-01T14:52:00Z"/>
                <w:rFonts w:ascii="黑体" w:eastAsia="黑体" w:hAnsi="黑体" w:cs="宋体" w:hint="eastAsia"/>
                <w:color w:val="000000"/>
                <w:kern w:val="0"/>
                <w:sz w:val="22"/>
                <w:szCs w:val="22"/>
              </w:rPr>
            </w:pPr>
            <w:ins w:id="382" w:author="梁宗元" w:date="2017-11-01T14:53:00Z">
              <w:r w:rsidRPr="0005610A">
                <w:rPr>
                  <w:rFonts w:ascii="黑体" w:eastAsia="黑体" w:hAnsi="黑体" w:cs="宋体" w:hint="eastAsia"/>
                  <w:color w:val="000000"/>
                  <w:kern w:val="0"/>
                  <w:sz w:val="22"/>
                  <w:szCs w:val="22"/>
                </w:rPr>
                <w:t xml:space="preserve">66,560.00 </w:t>
              </w:r>
            </w:ins>
          </w:p>
        </w:tc>
        <w:tc>
          <w:tcPr>
            <w:tcW w:w="1898" w:type="dxa"/>
            <w:vMerge/>
            <w:shd w:val="clear" w:color="auto" w:fill="auto"/>
            <w:noWrap/>
            <w:vAlign w:val="center"/>
            <w:hideMark/>
            <w:tcPrChange w:id="383" w:author="梁宗元" w:date="2017-11-01T14:59:00Z">
              <w:tcPr>
                <w:tcW w:w="1614" w:type="dxa"/>
                <w:vMerge/>
                <w:shd w:val="clear" w:color="auto" w:fill="auto"/>
                <w:noWrap/>
                <w:vAlign w:val="center"/>
                <w:hideMark/>
              </w:tcPr>
            </w:tcPrChange>
          </w:tcPr>
          <w:p w14:paraId="49698E28" w14:textId="2C8BF7DE" w:rsidR="00AA38BE" w:rsidRPr="0005610A" w:rsidRDefault="00AA38BE" w:rsidP="008B2B1E">
            <w:pPr>
              <w:ind w:firstLine="440"/>
              <w:jc w:val="right"/>
              <w:rPr>
                <w:rFonts w:ascii="黑体" w:eastAsia="黑体" w:hAnsi="黑体" w:cs="宋体"/>
                <w:color w:val="000000"/>
                <w:kern w:val="0"/>
                <w:sz w:val="22"/>
                <w:szCs w:val="22"/>
              </w:rPr>
              <w:pPrChange w:id="384" w:author="梁宗元" w:date="2017-11-01T14:59:00Z">
                <w:pPr>
                  <w:ind w:firstLine="440"/>
                  <w:jc w:val="right"/>
                </w:pPr>
              </w:pPrChange>
            </w:pPr>
          </w:p>
        </w:tc>
      </w:tr>
      <w:tr w:rsidR="008527D2" w:rsidRPr="004F783D" w14:paraId="2A7FD67B" w14:textId="77777777" w:rsidTr="008B2B1E">
        <w:trPr>
          <w:trHeight w:val="288"/>
          <w:trPrChange w:id="385" w:author="梁宗元" w:date="2017-11-01T14:59:00Z">
            <w:trPr>
              <w:trHeight w:val="288"/>
            </w:trPr>
          </w:trPrChange>
        </w:trPr>
        <w:tc>
          <w:tcPr>
            <w:tcW w:w="1920" w:type="dxa"/>
            <w:vMerge/>
            <w:vAlign w:val="center"/>
            <w:hideMark/>
            <w:tcPrChange w:id="386" w:author="梁宗元" w:date="2017-11-01T14:59:00Z">
              <w:tcPr>
                <w:tcW w:w="1920" w:type="dxa"/>
                <w:vMerge/>
                <w:vAlign w:val="center"/>
                <w:hideMark/>
              </w:tcPr>
            </w:tcPrChange>
          </w:tcPr>
          <w:p w14:paraId="40BA042F" w14:textId="77777777" w:rsidR="00AA38BE" w:rsidRPr="009C08C8" w:rsidRDefault="00AA38BE" w:rsidP="004F783D">
            <w:pPr>
              <w:widowControl/>
              <w:spacing w:line="240" w:lineRule="auto"/>
              <w:ind w:firstLineChars="0" w:firstLine="0"/>
              <w:jc w:val="left"/>
              <w:rPr>
                <w:rFonts w:ascii="黑体" w:eastAsia="黑体" w:hAnsi="黑体" w:cs="宋体"/>
                <w:color w:val="000000"/>
                <w:kern w:val="0"/>
                <w:sz w:val="24"/>
                <w:szCs w:val="24"/>
              </w:rPr>
            </w:pPr>
          </w:p>
        </w:tc>
        <w:tc>
          <w:tcPr>
            <w:tcW w:w="2477" w:type="dxa"/>
            <w:shd w:val="clear" w:color="auto" w:fill="auto"/>
            <w:noWrap/>
            <w:vAlign w:val="center"/>
            <w:hideMark/>
            <w:tcPrChange w:id="387" w:author="梁宗元" w:date="2017-11-01T14:59:00Z">
              <w:tcPr>
                <w:tcW w:w="2477" w:type="dxa"/>
                <w:shd w:val="clear" w:color="auto" w:fill="auto"/>
                <w:noWrap/>
                <w:vAlign w:val="center"/>
                <w:hideMark/>
              </w:tcPr>
            </w:tcPrChange>
          </w:tcPr>
          <w:p w14:paraId="3B3F589D" w14:textId="77777777" w:rsidR="00AA38BE" w:rsidRPr="004F783D" w:rsidRDefault="00AA38BE" w:rsidP="004F783D">
            <w:pPr>
              <w:widowControl/>
              <w:spacing w:line="240" w:lineRule="auto"/>
              <w:ind w:firstLineChars="0" w:firstLine="0"/>
              <w:jc w:val="left"/>
              <w:rPr>
                <w:rFonts w:ascii="黑体" w:eastAsia="黑体" w:hAnsi="黑体" w:cs="宋体"/>
                <w:kern w:val="0"/>
                <w:sz w:val="24"/>
                <w:szCs w:val="24"/>
              </w:rPr>
            </w:pPr>
            <w:r w:rsidRPr="004F783D">
              <w:rPr>
                <w:rFonts w:ascii="黑体" w:eastAsia="黑体" w:hAnsi="黑体" w:cs="宋体" w:hint="eastAsia"/>
                <w:kern w:val="0"/>
                <w:sz w:val="24"/>
                <w:szCs w:val="24"/>
              </w:rPr>
              <w:t>十一、诉讼费管理</w:t>
            </w:r>
          </w:p>
        </w:tc>
        <w:tc>
          <w:tcPr>
            <w:tcW w:w="1370" w:type="dxa"/>
            <w:shd w:val="clear" w:color="auto" w:fill="auto"/>
            <w:noWrap/>
            <w:vAlign w:val="center"/>
            <w:hideMark/>
            <w:tcPrChange w:id="388" w:author="梁宗元" w:date="2017-11-01T14:59:00Z">
              <w:tcPr>
                <w:tcW w:w="1370" w:type="dxa"/>
                <w:shd w:val="clear" w:color="auto" w:fill="auto"/>
                <w:noWrap/>
                <w:vAlign w:val="center"/>
                <w:hideMark/>
              </w:tcPr>
            </w:tcPrChange>
          </w:tcPr>
          <w:p w14:paraId="08375B33"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12,160.00 </w:t>
            </w:r>
          </w:p>
        </w:tc>
        <w:tc>
          <w:tcPr>
            <w:tcW w:w="1538" w:type="dxa"/>
            <w:shd w:val="clear" w:color="auto" w:fill="auto"/>
            <w:noWrap/>
            <w:vAlign w:val="center"/>
            <w:hideMark/>
            <w:tcPrChange w:id="389" w:author="梁宗元" w:date="2017-11-01T14:59:00Z">
              <w:tcPr>
                <w:tcW w:w="1538" w:type="dxa"/>
                <w:shd w:val="clear" w:color="auto" w:fill="auto"/>
                <w:noWrap/>
                <w:vAlign w:val="center"/>
                <w:hideMark/>
              </w:tcPr>
            </w:tcPrChange>
          </w:tcPr>
          <w:p w14:paraId="4EB2770A"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16,640.00 </w:t>
            </w:r>
          </w:p>
        </w:tc>
        <w:tc>
          <w:tcPr>
            <w:tcW w:w="1809" w:type="dxa"/>
            <w:shd w:val="clear" w:color="auto" w:fill="auto"/>
            <w:noWrap/>
            <w:vAlign w:val="center"/>
            <w:hideMark/>
            <w:tcPrChange w:id="390" w:author="梁宗元" w:date="2017-11-01T14:59:00Z">
              <w:tcPr>
                <w:tcW w:w="1809" w:type="dxa"/>
                <w:shd w:val="clear" w:color="auto" w:fill="auto"/>
                <w:noWrap/>
                <w:vAlign w:val="center"/>
                <w:hideMark/>
              </w:tcPr>
            </w:tcPrChange>
          </w:tcPr>
          <w:p w14:paraId="2F8D875C"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46,080.00 </w:t>
            </w:r>
          </w:p>
        </w:tc>
        <w:tc>
          <w:tcPr>
            <w:tcW w:w="1631" w:type="dxa"/>
            <w:shd w:val="clear" w:color="auto" w:fill="auto"/>
            <w:noWrap/>
            <w:vAlign w:val="center"/>
            <w:hideMark/>
            <w:tcPrChange w:id="391" w:author="梁宗元" w:date="2017-11-01T14:59:00Z">
              <w:tcPr>
                <w:tcW w:w="1914" w:type="dxa"/>
                <w:gridSpan w:val="2"/>
                <w:shd w:val="clear" w:color="auto" w:fill="auto"/>
                <w:noWrap/>
                <w:vAlign w:val="center"/>
                <w:hideMark/>
              </w:tcPr>
            </w:tcPrChange>
          </w:tcPr>
          <w:p w14:paraId="638EAE42"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24,320.00 </w:t>
            </w:r>
          </w:p>
        </w:tc>
        <w:tc>
          <w:tcPr>
            <w:tcW w:w="2409" w:type="dxa"/>
            <w:vAlign w:val="center"/>
            <w:tcPrChange w:id="392" w:author="梁宗元" w:date="2017-11-01T14:59:00Z">
              <w:tcPr>
                <w:tcW w:w="2410" w:type="dxa"/>
                <w:gridSpan w:val="3"/>
                <w:vAlign w:val="center"/>
              </w:tcPr>
            </w:tcPrChange>
          </w:tcPr>
          <w:p w14:paraId="7F3D8684" w14:textId="3C07AC96" w:rsidR="00AA38BE" w:rsidRPr="0005610A" w:rsidRDefault="00AA38BE" w:rsidP="004F783D">
            <w:pPr>
              <w:widowControl/>
              <w:spacing w:line="240" w:lineRule="auto"/>
              <w:ind w:firstLineChars="0" w:firstLine="0"/>
              <w:jc w:val="right"/>
              <w:rPr>
                <w:ins w:id="393" w:author="梁宗元" w:date="2017-11-01T14:52:00Z"/>
                <w:rFonts w:ascii="黑体" w:eastAsia="黑体" w:hAnsi="黑体" w:cs="宋体" w:hint="eastAsia"/>
                <w:color w:val="000000"/>
                <w:kern w:val="0"/>
                <w:sz w:val="22"/>
                <w:szCs w:val="22"/>
              </w:rPr>
            </w:pPr>
            <w:ins w:id="394" w:author="梁宗元" w:date="2017-11-01T14:53:00Z">
              <w:r w:rsidRPr="0005610A">
                <w:rPr>
                  <w:rFonts w:ascii="黑体" w:eastAsia="黑体" w:hAnsi="黑体" w:cs="宋体" w:hint="eastAsia"/>
                  <w:color w:val="000000"/>
                  <w:kern w:val="0"/>
                  <w:sz w:val="22"/>
                  <w:szCs w:val="22"/>
                </w:rPr>
                <w:t xml:space="preserve">66,560.00 </w:t>
              </w:r>
            </w:ins>
          </w:p>
        </w:tc>
        <w:tc>
          <w:tcPr>
            <w:tcW w:w="1898" w:type="dxa"/>
            <w:vMerge/>
            <w:shd w:val="clear" w:color="auto" w:fill="auto"/>
            <w:noWrap/>
            <w:vAlign w:val="center"/>
            <w:hideMark/>
            <w:tcPrChange w:id="395" w:author="梁宗元" w:date="2017-11-01T14:59:00Z">
              <w:tcPr>
                <w:tcW w:w="1614" w:type="dxa"/>
                <w:vMerge/>
                <w:shd w:val="clear" w:color="auto" w:fill="auto"/>
                <w:noWrap/>
                <w:vAlign w:val="center"/>
                <w:hideMark/>
              </w:tcPr>
            </w:tcPrChange>
          </w:tcPr>
          <w:p w14:paraId="73C01202" w14:textId="734E658A" w:rsidR="00AA38BE" w:rsidRPr="0005610A" w:rsidRDefault="00AA38BE" w:rsidP="008B2B1E">
            <w:pPr>
              <w:widowControl/>
              <w:spacing w:line="240" w:lineRule="auto"/>
              <w:ind w:firstLineChars="0" w:firstLine="0"/>
              <w:jc w:val="right"/>
              <w:rPr>
                <w:rFonts w:ascii="黑体" w:eastAsia="黑体" w:hAnsi="黑体" w:cs="宋体"/>
                <w:color w:val="000000"/>
                <w:kern w:val="0"/>
                <w:sz w:val="22"/>
                <w:szCs w:val="22"/>
              </w:rPr>
              <w:pPrChange w:id="396" w:author="梁宗元" w:date="2017-11-01T14:59:00Z">
                <w:pPr>
                  <w:widowControl/>
                  <w:spacing w:line="240" w:lineRule="auto"/>
                  <w:ind w:firstLineChars="0" w:firstLine="0"/>
                  <w:jc w:val="right"/>
                </w:pPr>
              </w:pPrChange>
            </w:pPr>
          </w:p>
        </w:tc>
      </w:tr>
      <w:tr w:rsidR="008B2B1E" w:rsidRPr="004F783D" w14:paraId="3DF1186F" w14:textId="77777777" w:rsidTr="008B2B1E">
        <w:trPr>
          <w:trHeight w:val="288"/>
        </w:trPr>
        <w:tc>
          <w:tcPr>
            <w:tcW w:w="1920" w:type="dxa"/>
            <w:vMerge w:val="restart"/>
            <w:shd w:val="clear" w:color="auto" w:fill="auto"/>
            <w:noWrap/>
            <w:vAlign w:val="center"/>
            <w:hideMark/>
          </w:tcPr>
          <w:p w14:paraId="0553FAFD" w14:textId="77777777" w:rsidR="00AA38BE" w:rsidRPr="009C08C8" w:rsidRDefault="00AA38BE" w:rsidP="004F783D">
            <w:pPr>
              <w:widowControl/>
              <w:spacing w:line="240" w:lineRule="auto"/>
              <w:ind w:firstLineChars="0" w:firstLine="0"/>
              <w:jc w:val="center"/>
              <w:rPr>
                <w:rFonts w:ascii="黑体" w:eastAsia="黑体" w:hAnsi="黑体" w:cs="宋体"/>
                <w:color w:val="000000"/>
                <w:kern w:val="0"/>
                <w:sz w:val="24"/>
                <w:szCs w:val="24"/>
              </w:rPr>
            </w:pPr>
            <w:r w:rsidRPr="009C08C8">
              <w:rPr>
                <w:rFonts w:ascii="黑体" w:eastAsia="黑体" w:hAnsi="黑体" w:cs="宋体" w:hint="eastAsia"/>
                <w:color w:val="000000"/>
                <w:kern w:val="0"/>
                <w:sz w:val="24"/>
                <w:szCs w:val="24"/>
              </w:rPr>
              <w:t>四期</w:t>
            </w:r>
          </w:p>
        </w:tc>
        <w:tc>
          <w:tcPr>
            <w:tcW w:w="2477" w:type="dxa"/>
            <w:shd w:val="clear" w:color="auto" w:fill="auto"/>
            <w:noWrap/>
            <w:vAlign w:val="center"/>
            <w:hideMark/>
          </w:tcPr>
          <w:p w14:paraId="01D06846" w14:textId="77777777" w:rsidR="00AA38BE" w:rsidRPr="004F783D" w:rsidRDefault="00AA38BE" w:rsidP="004F783D">
            <w:pPr>
              <w:widowControl/>
              <w:spacing w:line="240" w:lineRule="auto"/>
              <w:ind w:firstLineChars="0" w:firstLine="0"/>
              <w:jc w:val="left"/>
              <w:rPr>
                <w:rFonts w:ascii="黑体" w:eastAsia="黑体" w:hAnsi="黑体" w:cs="宋体"/>
                <w:kern w:val="0"/>
                <w:sz w:val="24"/>
                <w:szCs w:val="24"/>
              </w:rPr>
            </w:pPr>
            <w:r w:rsidRPr="004F783D">
              <w:rPr>
                <w:rFonts w:ascii="黑体" w:eastAsia="黑体" w:hAnsi="黑体" w:cs="宋体" w:hint="eastAsia"/>
                <w:kern w:val="0"/>
                <w:sz w:val="24"/>
                <w:szCs w:val="24"/>
              </w:rPr>
              <w:t>十二、决算管理</w:t>
            </w:r>
          </w:p>
        </w:tc>
        <w:tc>
          <w:tcPr>
            <w:tcW w:w="1370" w:type="dxa"/>
            <w:shd w:val="clear" w:color="auto" w:fill="auto"/>
            <w:noWrap/>
            <w:vAlign w:val="center"/>
            <w:hideMark/>
          </w:tcPr>
          <w:p w14:paraId="333CE6EC"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6,400.00 </w:t>
            </w:r>
          </w:p>
        </w:tc>
        <w:tc>
          <w:tcPr>
            <w:tcW w:w="1538" w:type="dxa"/>
            <w:shd w:val="clear" w:color="auto" w:fill="auto"/>
            <w:noWrap/>
            <w:vAlign w:val="center"/>
            <w:hideMark/>
          </w:tcPr>
          <w:p w14:paraId="4273CCFE"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8,320.00 </w:t>
            </w:r>
          </w:p>
        </w:tc>
        <w:tc>
          <w:tcPr>
            <w:tcW w:w="1809" w:type="dxa"/>
            <w:shd w:val="clear" w:color="auto" w:fill="auto"/>
            <w:noWrap/>
            <w:vAlign w:val="center"/>
            <w:hideMark/>
          </w:tcPr>
          <w:p w14:paraId="6F8C1445"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23,040.00 </w:t>
            </w:r>
          </w:p>
        </w:tc>
        <w:tc>
          <w:tcPr>
            <w:tcW w:w="1631" w:type="dxa"/>
            <w:shd w:val="clear" w:color="auto" w:fill="auto"/>
            <w:noWrap/>
            <w:vAlign w:val="center"/>
            <w:hideMark/>
          </w:tcPr>
          <w:p w14:paraId="6BF29FC3"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12,160.00 </w:t>
            </w:r>
          </w:p>
        </w:tc>
        <w:tc>
          <w:tcPr>
            <w:tcW w:w="2409" w:type="dxa"/>
            <w:vAlign w:val="center"/>
          </w:tcPr>
          <w:p w14:paraId="20D38F1C" w14:textId="0D74D8F4" w:rsidR="00AA38BE" w:rsidRPr="0005610A" w:rsidRDefault="00AA38BE" w:rsidP="004F783D">
            <w:pPr>
              <w:widowControl/>
              <w:spacing w:line="240" w:lineRule="auto"/>
              <w:ind w:firstLineChars="0" w:firstLine="0"/>
              <w:jc w:val="right"/>
              <w:rPr>
                <w:ins w:id="397" w:author="梁宗元" w:date="2017-11-01T14:52:00Z"/>
                <w:rFonts w:ascii="黑体" w:eastAsia="黑体" w:hAnsi="黑体" w:cs="宋体" w:hint="eastAsia"/>
                <w:color w:val="000000"/>
                <w:kern w:val="0"/>
                <w:sz w:val="22"/>
                <w:szCs w:val="22"/>
              </w:rPr>
            </w:pPr>
            <w:ins w:id="398" w:author="梁宗元" w:date="2017-11-01T14:53:00Z">
              <w:r w:rsidRPr="0005610A">
                <w:rPr>
                  <w:rFonts w:ascii="黑体" w:eastAsia="黑体" w:hAnsi="黑体" w:cs="宋体" w:hint="eastAsia"/>
                  <w:color w:val="000000"/>
                  <w:kern w:val="0"/>
                  <w:sz w:val="22"/>
                  <w:szCs w:val="22"/>
                </w:rPr>
                <w:t xml:space="preserve">33,280.00 </w:t>
              </w:r>
            </w:ins>
          </w:p>
        </w:tc>
        <w:tc>
          <w:tcPr>
            <w:tcW w:w="1898" w:type="dxa"/>
            <w:vMerge w:val="restart"/>
            <w:shd w:val="clear" w:color="auto" w:fill="auto"/>
            <w:noWrap/>
            <w:vAlign w:val="center"/>
            <w:hideMark/>
          </w:tcPr>
          <w:p w14:paraId="1606CB5A" w14:textId="77777777" w:rsidR="008B2B1E" w:rsidRPr="008B2B1E" w:rsidRDefault="008B2B1E" w:rsidP="008B2B1E">
            <w:pPr>
              <w:widowControl/>
              <w:spacing w:line="240" w:lineRule="auto"/>
              <w:ind w:firstLineChars="0" w:firstLine="0"/>
              <w:jc w:val="right"/>
              <w:rPr>
                <w:ins w:id="399" w:author="梁宗元" w:date="2017-11-01T14:59:00Z"/>
                <w:rFonts w:ascii="DengXian" w:eastAsia="DengXian" w:hAnsi="DengXian"/>
                <w:color w:val="000000"/>
                <w:kern w:val="0"/>
                <w:sz w:val="22"/>
                <w:szCs w:val="22"/>
              </w:rPr>
            </w:pPr>
            <w:ins w:id="400" w:author="梁宗元" w:date="2017-11-01T14:59:00Z">
              <w:r w:rsidRPr="008B2B1E">
                <w:rPr>
                  <w:rFonts w:ascii="DengXian" w:eastAsia="DengXian" w:hAnsi="DengXian" w:hint="eastAsia"/>
                  <w:color w:val="000000"/>
                  <w:kern w:val="0"/>
                  <w:sz w:val="22"/>
                  <w:szCs w:val="22"/>
                </w:rPr>
                <w:t>165,600.00</w:t>
              </w:r>
            </w:ins>
          </w:p>
          <w:p w14:paraId="47ACC927" w14:textId="2BDD6C78" w:rsidR="00AA38BE" w:rsidRPr="0005610A" w:rsidDel="00AA38BE" w:rsidRDefault="00AA38BE" w:rsidP="008B2B1E">
            <w:pPr>
              <w:widowControl/>
              <w:spacing w:line="240" w:lineRule="auto"/>
              <w:ind w:firstLineChars="0" w:firstLine="0"/>
              <w:jc w:val="right"/>
              <w:rPr>
                <w:del w:id="401" w:author="梁宗元" w:date="2017-11-01T14:56:00Z"/>
                <w:rFonts w:ascii="黑体" w:eastAsia="黑体" w:hAnsi="黑体" w:cs="宋体"/>
                <w:color w:val="000000"/>
                <w:kern w:val="0"/>
                <w:sz w:val="22"/>
                <w:szCs w:val="22"/>
              </w:rPr>
              <w:pPrChange w:id="402" w:author="梁宗元" w:date="2017-11-01T14:59:00Z">
                <w:pPr>
                  <w:widowControl/>
                  <w:spacing w:line="240" w:lineRule="auto"/>
                  <w:ind w:firstLineChars="0" w:firstLine="0"/>
                  <w:jc w:val="right"/>
                </w:pPr>
              </w:pPrChange>
            </w:pPr>
            <w:del w:id="403" w:author="梁宗元" w:date="2017-11-01T14:56:00Z">
              <w:r w:rsidRPr="0005610A" w:rsidDel="00AA38BE">
                <w:rPr>
                  <w:rFonts w:ascii="黑体" w:eastAsia="黑体" w:hAnsi="黑体" w:cs="宋体" w:hint="eastAsia"/>
                  <w:color w:val="000000"/>
                  <w:kern w:val="0"/>
                  <w:sz w:val="22"/>
                  <w:szCs w:val="22"/>
                </w:rPr>
                <w:delText>33,280.00</w:delText>
              </w:r>
            </w:del>
          </w:p>
          <w:p w14:paraId="55E7F00D" w14:textId="689714A7" w:rsidR="00AA38BE" w:rsidRPr="0005610A" w:rsidRDefault="00AA38BE" w:rsidP="008B2B1E">
            <w:pPr>
              <w:ind w:firstLine="440"/>
              <w:jc w:val="right"/>
              <w:rPr>
                <w:rFonts w:ascii="黑体" w:eastAsia="黑体" w:hAnsi="黑体" w:cs="宋体"/>
                <w:color w:val="000000"/>
                <w:kern w:val="0"/>
                <w:sz w:val="22"/>
                <w:szCs w:val="22"/>
              </w:rPr>
            </w:pPr>
            <w:del w:id="404" w:author="梁宗元" w:date="2017-11-01T14:56:00Z">
              <w:r w:rsidRPr="0005610A" w:rsidDel="00AA38BE">
                <w:rPr>
                  <w:rFonts w:ascii="黑体" w:eastAsia="黑体" w:hAnsi="黑体" w:cs="宋体" w:hint="eastAsia"/>
                  <w:color w:val="000000"/>
                  <w:kern w:val="0"/>
                  <w:sz w:val="22"/>
                  <w:szCs w:val="22"/>
                </w:rPr>
                <w:delText>33,</w:delText>
              </w:r>
              <w:r w:rsidDel="00AA38BE">
                <w:rPr>
                  <w:rFonts w:ascii="黑体" w:eastAsia="黑体" w:hAnsi="黑体" w:cs="宋体"/>
                  <w:color w:val="000000"/>
                  <w:kern w:val="0"/>
                  <w:sz w:val="22"/>
                  <w:szCs w:val="22"/>
                </w:rPr>
                <w:delText>12</w:delText>
              </w:r>
              <w:r w:rsidRPr="0005610A" w:rsidDel="00AA38BE">
                <w:rPr>
                  <w:rFonts w:ascii="黑体" w:eastAsia="黑体" w:hAnsi="黑体" w:cs="宋体" w:hint="eastAsia"/>
                  <w:color w:val="000000"/>
                  <w:kern w:val="0"/>
                  <w:sz w:val="22"/>
                  <w:szCs w:val="22"/>
                </w:rPr>
                <w:delText>0.00</w:delText>
              </w:r>
            </w:del>
          </w:p>
        </w:tc>
      </w:tr>
      <w:tr w:rsidR="008B2B1E" w:rsidRPr="004F783D" w14:paraId="5CC107C7" w14:textId="77777777" w:rsidTr="008527D2">
        <w:trPr>
          <w:trHeight w:val="288"/>
        </w:trPr>
        <w:tc>
          <w:tcPr>
            <w:tcW w:w="1920" w:type="dxa"/>
            <w:vMerge/>
            <w:vAlign w:val="center"/>
            <w:hideMark/>
          </w:tcPr>
          <w:p w14:paraId="654341E0" w14:textId="77777777" w:rsidR="00AA38BE" w:rsidRPr="004F783D" w:rsidRDefault="00AA38BE" w:rsidP="004F783D">
            <w:pPr>
              <w:widowControl/>
              <w:spacing w:line="240" w:lineRule="auto"/>
              <w:ind w:firstLineChars="0" w:firstLine="0"/>
              <w:jc w:val="left"/>
              <w:rPr>
                <w:rFonts w:ascii="等线" w:eastAsia="等线" w:hAnsi="等线" w:cs="宋体"/>
                <w:color w:val="000000"/>
                <w:kern w:val="0"/>
                <w:sz w:val="22"/>
                <w:szCs w:val="22"/>
              </w:rPr>
            </w:pPr>
          </w:p>
        </w:tc>
        <w:tc>
          <w:tcPr>
            <w:tcW w:w="2477" w:type="dxa"/>
            <w:shd w:val="clear" w:color="auto" w:fill="auto"/>
            <w:noWrap/>
            <w:vAlign w:val="center"/>
            <w:hideMark/>
          </w:tcPr>
          <w:p w14:paraId="60430943" w14:textId="77777777" w:rsidR="00AA38BE" w:rsidRPr="004F783D" w:rsidRDefault="00AA38BE" w:rsidP="004F783D">
            <w:pPr>
              <w:widowControl/>
              <w:spacing w:line="240" w:lineRule="auto"/>
              <w:ind w:firstLineChars="0" w:firstLine="0"/>
              <w:jc w:val="left"/>
              <w:rPr>
                <w:rFonts w:ascii="黑体" w:eastAsia="黑体" w:hAnsi="黑体" w:cs="宋体"/>
                <w:kern w:val="0"/>
                <w:sz w:val="24"/>
                <w:szCs w:val="24"/>
              </w:rPr>
            </w:pPr>
            <w:r w:rsidRPr="004F783D">
              <w:rPr>
                <w:rFonts w:ascii="黑体" w:eastAsia="黑体" w:hAnsi="黑体" w:cs="宋体" w:hint="eastAsia"/>
                <w:kern w:val="0"/>
                <w:sz w:val="24"/>
                <w:szCs w:val="24"/>
              </w:rPr>
              <w:t>十三、APP移动客户端</w:t>
            </w:r>
          </w:p>
        </w:tc>
        <w:tc>
          <w:tcPr>
            <w:tcW w:w="1370" w:type="dxa"/>
            <w:shd w:val="clear" w:color="auto" w:fill="auto"/>
            <w:noWrap/>
            <w:vAlign w:val="center"/>
            <w:hideMark/>
          </w:tcPr>
          <w:p w14:paraId="06C735D8"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5,760.00 </w:t>
            </w:r>
          </w:p>
        </w:tc>
        <w:tc>
          <w:tcPr>
            <w:tcW w:w="1538" w:type="dxa"/>
            <w:shd w:val="clear" w:color="auto" w:fill="auto"/>
            <w:noWrap/>
            <w:vAlign w:val="center"/>
            <w:hideMark/>
          </w:tcPr>
          <w:p w14:paraId="23696587"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8,320.00 </w:t>
            </w:r>
          </w:p>
        </w:tc>
        <w:tc>
          <w:tcPr>
            <w:tcW w:w="1809" w:type="dxa"/>
            <w:shd w:val="clear" w:color="auto" w:fill="auto"/>
            <w:noWrap/>
            <w:vAlign w:val="center"/>
            <w:hideMark/>
          </w:tcPr>
          <w:p w14:paraId="1D68BF84"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23,040.00 </w:t>
            </w:r>
          </w:p>
        </w:tc>
        <w:tc>
          <w:tcPr>
            <w:tcW w:w="1631" w:type="dxa"/>
            <w:shd w:val="clear" w:color="auto" w:fill="auto"/>
            <w:noWrap/>
            <w:vAlign w:val="center"/>
            <w:hideMark/>
          </w:tcPr>
          <w:p w14:paraId="5687EBC4" w14:textId="77777777"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12,160.00 </w:t>
            </w:r>
          </w:p>
        </w:tc>
        <w:tc>
          <w:tcPr>
            <w:tcW w:w="2409" w:type="dxa"/>
            <w:vAlign w:val="center"/>
          </w:tcPr>
          <w:p w14:paraId="1E3978D6" w14:textId="56B3AFAD" w:rsidR="00AA38BE" w:rsidRPr="0005610A" w:rsidRDefault="00AA38BE" w:rsidP="004F783D">
            <w:pPr>
              <w:widowControl/>
              <w:spacing w:line="240" w:lineRule="auto"/>
              <w:ind w:firstLineChars="0" w:firstLine="0"/>
              <w:jc w:val="right"/>
              <w:rPr>
                <w:ins w:id="405" w:author="梁宗元" w:date="2017-11-01T14:52:00Z"/>
                <w:rFonts w:ascii="黑体" w:eastAsia="黑体" w:hAnsi="黑体" w:cs="宋体" w:hint="eastAsia"/>
                <w:color w:val="000000"/>
                <w:kern w:val="0"/>
                <w:sz w:val="22"/>
                <w:szCs w:val="22"/>
              </w:rPr>
            </w:pPr>
            <w:ins w:id="406" w:author="梁宗元" w:date="2017-11-01T14:53:00Z">
              <w:r w:rsidRPr="0005610A">
                <w:rPr>
                  <w:rFonts w:ascii="黑体" w:eastAsia="黑体" w:hAnsi="黑体" w:cs="宋体" w:hint="eastAsia"/>
                  <w:color w:val="000000"/>
                  <w:kern w:val="0"/>
                  <w:sz w:val="22"/>
                  <w:szCs w:val="22"/>
                </w:rPr>
                <w:t>33,</w:t>
              </w:r>
              <w:r>
                <w:rPr>
                  <w:rFonts w:ascii="黑体" w:eastAsia="黑体" w:hAnsi="黑体" w:cs="宋体"/>
                  <w:color w:val="000000"/>
                  <w:kern w:val="0"/>
                  <w:sz w:val="22"/>
                  <w:szCs w:val="22"/>
                </w:rPr>
                <w:t>12</w:t>
              </w:r>
              <w:r w:rsidRPr="0005610A">
                <w:rPr>
                  <w:rFonts w:ascii="黑体" w:eastAsia="黑体" w:hAnsi="黑体" w:cs="宋体" w:hint="eastAsia"/>
                  <w:color w:val="000000"/>
                  <w:kern w:val="0"/>
                  <w:sz w:val="22"/>
                  <w:szCs w:val="22"/>
                </w:rPr>
                <w:t xml:space="preserve">0.00 </w:t>
              </w:r>
            </w:ins>
          </w:p>
        </w:tc>
        <w:tc>
          <w:tcPr>
            <w:tcW w:w="1898" w:type="dxa"/>
            <w:vMerge/>
            <w:shd w:val="clear" w:color="auto" w:fill="auto"/>
            <w:noWrap/>
            <w:vAlign w:val="center"/>
            <w:hideMark/>
          </w:tcPr>
          <w:p w14:paraId="376C9C9D" w14:textId="2234339D"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p>
        </w:tc>
      </w:tr>
      <w:tr w:rsidR="008B2B1E" w:rsidRPr="004F783D" w14:paraId="0FEA15F5" w14:textId="77777777" w:rsidTr="008527D2">
        <w:trPr>
          <w:trHeight w:val="288"/>
        </w:trPr>
        <w:tc>
          <w:tcPr>
            <w:tcW w:w="1920" w:type="dxa"/>
            <w:shd w:val="clear" w:color="auto" w:fill="auto"/>
            <w:noWrap/>
            <w:vAlign w:val="center"/>
            <w:hideMark/>
          </w:tcPr>
          <w:p w14:paraId="745447D7" w14:textId="77777777" w:rsidR="00AA38BE" w:rsidRPr="0005610A" w:rsidRDefault="00AA38BE" w:rsidP="004F783D">
            <w:pPr>
              <w:widowControl/>
              <w:spacing w:line="240" w:lineRule="auto"/>
              <w:ind w:firstLineChars="0" w:firstLine="0"/>
              <w:jc w:val="center"/>
              <w:rPr>
                <w:rFonts w:ascii="黑体" w:eastAsia="黑体" w:hAnsi="黑体" w:cs="宋体"/>
                <w:b/>
                <w:bCs/>
                <w:color w:val="000000"/>
                <w:kern w:val="0"/>
                <w:sz w:val="24"/>
                <w:szCs w:val="24"/>
              </w:rPr>
            </w:pPr>
            <w:r w:rsidRPr="0005610A">
              <w:rPr>
                <w:rFonts w:ascii="黑体" w:eastAsia="黑体" w:hAnsi="黑体" w:cs="宋体" w:hint="eastAsia"/>
                <w:b/>
                <w:bCs/>
                <w:color w:val="000000"/>
                <w:kern w:val="0"/>
                <w:sz w:val="24"/>
                <w:szCs w:val="24"/>
              </w:rPr>
              <w:t>小计</w:t>
            </w:r>
          </w:p>
        </w:tc>
        <w:tc>
          <w:tcPr>
            <w:tcW w:w="2477" w:type="dxa"/>
            <w:shd w:val="clear" w:color="auto" w:fill="auto"/>
            <w:noWrap/>
            <w:vAlign w:val="center"/>
            <w:hideMark/>
          </w:tcPr>
          <w:p w14:paraId="6054E82F" w14:textId="77777777" w:rsidR="00AA38BE" w:rsidRPr="0005610A" w:rsidRDefault="00AA38BE" w:rsidP="004F783D">
            <w:pPr>
              <w:widowControl/>
              <w:spacing w:line="240" w:lineRule="auto"/>
              <w:ind w:firstLineChars="0" w:firstLine="0"/>
              <w:jc w:val="left"/>
              <w:rPr>
                <w:rFonts w:ascii="黑体" w:eastAsia="黑体" w:hAnsi="黑体" w:cs="宋体"/>
                <w:b/>
                <w:bCs/>
                <w:color w:val="000000"/>
                <w:kern w:val="0"/>
                <w:sz w:val="24"/>
                <w:szCs w:val="24"/>
              </w:rPr>
            </w:pPr>
            <w:r w:rsidRPr="0005610A">
              <w:rPr>
                <w:rFonts w:ascii="黑体" w:eastAsia="黑体" w:hAnsi="黑体" w:cs="宋体" w:hint="eastAsia"/>
                <w:b/>
                <w:bCs/>
                <w:color w:val="000000"/>
                <w:kern w:val="0"/>
                <w:sz w:val="24"/>
                <w:szCs w:val="24"/>
              </w:rPr>
              <w:t xml:space="preserve">　</w:t>
            </w:r>
          </w:p>
        </w:tc>
        <w:tc>
          <w:tcPr>
            <w:tcW w:w="1370" w:type="dxa"/>
            <w:shd w:val="clear" w:color="auto" w:fill="auto"/>
            <w:noWrap/>
            <w:vAlign w:val="center"/>
            <w:hideMark/>
          </w:tcPr>
          <w:p w14:paraId="345C2E43" w14:textId="77777777" w:rsidR="00AA38BE" w:rsidRPr="0005610A" w:rsidRDefault="00AA38BE" w:rsidP="004F783D">
            <w:pPr>
              <w:widowControl/>
              <w:spacing w:line="240" w:lineRule="auto"/>
              <w:ind w:firstLineChars="0" w:firstLine="0"/>
              <w:jc w:val="right"/>
              <w:rPr>
                <w:rFonts w:ascii="黑体" w:eastAsia="黑体" w:hAnsi="黑体" w:cs="宋体"/>
                <w:b/>
                <w:bCs/>
                <w:color w:val="000000"/>
                <w:kern w:val="0"/>
                <w:sz w:val="22"/>
                <w:szCs w:val="22"/>
              </w:rPr>
            </w:pPr>
            <w:r w:rsidRPr="0005610A">
              <w:rPr>
                <w:rFonts w:ascii="黑体" w:eastAsia="黑体" w:hAnsi="黑体" w:cs="宋体" w:hint="eastAsia"/>
                <w:b/>
                <w:bCs/>
                <w:color w:val="000000"/>
                <w:kern w:val="0"/>
                <w:sz w:val="22"/>
                <w:szCs w:val="22"/>
              </w:rPr>
              <w:t xml:space="preserve">149,120.00 </w:t>
            </w:r>
          </w:p>
        </w:tc>
        <w:tc>
          <w:tcPr>
            <w:tcW w:w="1538" w:type="dxa"/>
            <w:shd w:val="clear" w:color="auto" w:fill="auto"/>
            <w:noWrap/>
            <w:vAlign w:val="center"/>
            <w:hideMark/>
          </w:tcPr>
          <w:p w14:paraId="4F679C5A" w14:textId="77777777" w:rsidR="00AA38BE" w:rsidRPr="0005610A" w:rsidRDefault="00AA38BE" w:rsidP="004F783D">
            <w:pPr>
              <w:widowControl/>
              <w:spacing w:line="240" w:lineRule="auto"/>
              <w:ind w:firstLineChars="0" w:firstLine="0"/>
              <w:jc w:val="right"/>
              <w:rPr>
                <w:rFonts w:ascii="黑体" w:eastAsia="黑体" w:hAnsi="黑体" w:cs="宋体"/>
                <w:b/>
                <w:bCs/>
                <w:color w:val="000000"/>
                <w:kern w:val="0"/>
                <w:sz w:val="22"/>
                <w:szCs w:val="22"/>
              </w:rPr>
            </w:pPr>
            <w:r w:rsidRPr="0005610A">
              <w:rPr>
                <w:rFonts w:ascii="黑体" w:eastAsia="黑体" w:hAnsi="黑体" w:cs="宋体" w:hint="eastAsia"/>
                <w:b/>
                <w:bCs/>
                <w:color w:val="000000"/>
                <w:kern w:val="0"/>
                <w:sz w:val="22"/>
                <w:szCs w:val="22"/>
              </w:rPr>
              <w:t xml:space="preserve">200,960.00 </w:t>
            </w:r>
          </w:p>
        </w:tc>
        <w:tc>
          <w:tcPr>
            <w:tcW w:w="1809" w:type="dxa"/>
            <w:shd w:val="clear" w:color="auto" w:fill="auto"/>
            <w:noWrap/>
            <w:vAlign w:val="center"/>
            <w:hideMark/>
          </w:tcPr>
          <w:p w14:paraId="54E604A2" w14:textId="77777777" w:rsidR="00AA38BE" w:rsidRPr="0005610A" w:rsidRDefault="00AA38BE" w:rsidP="004F783D">
            <w:pPr>
              <w:widowControl/>
              <w:spacing w:line="240" w:lineRule="auto"/>
              <w:ind w:firstLineChars="0" w:firstLine="0"/>
              <w:jc w:val="right"/>
              <w:rPr>
                <w:rFonts w:ascii="黑体" w:eastAsia="黑体" w:hAnsi="黑体" w:cs="宋体"/>
                <w:b/>
                <w:bCs/>
                <w:color w:val="000000"/>
                <w:kern w:val="0"/>
                <w:sz w:val="22"/>
                <w:szCs w:val="22"/>
              </w:rPr>
            </w:pPr>
            <w:r w:rsidRPr="0005610A">
              <w:rPr>
                <w:rFonts w:ascii="黑体" w:eastAsia="黑体" w:hAnsi="黑体" w:cs="宋体" w:hint="eastAsia"/>
                <w:b/>
                <w:bCs/>
                <w:color w:val="000000"/>
                <w:kern w:val="0"/>
                <w:sz w:val="22"/>
                <w:szCs w:val="22"/>
              </w:rPr>
              <w:t xml:space="preserve">557,600.00 </w:t>
            </w:r>
          </w:p>
        </w:tc>
        <w:tc>
          <w:tcPr>
            <w:tcW w:w="1631" w:type="dxa"/>
            <w:shd w:val="clear" w:color="auto" w:fill="auto"/>
            <w:noWrap/>
            <w:vAlign w:val="center"/>
            <w:hideMark/>
          </w:tcPr>
          <w:p w14:paraId="174C8FD3" w14:textId="77777777" w:rsidR="00AA38BE" w:rsidRPr="0005610A" w:rsidRDefault="00AA38BE" w:rsidP="004F783D">
            <w:pPr>
              <w:widowControl/>
              <w:spacing w:line="240" w:lineRule="auto"/>
              <w:ind w:firstLineChars="0" w:firstLine="0"/>
              <w:jc w:val="right"/>
              <w:rPr>
                <w:rFonts w:ascii="黑体" w:eastAsia="黑体" w:hAnsi="黑体" w:cs="宋体"/>
                <w:b/>
                <w:bCs/>
                <w:color w:val="000000"/>
                <w:kern w:val="0"/>
                <w:sz w:val="22"/>
                <w:szCs w:val="22"/>
              </w:rPr>
            </w:pPr>
            <w:r w:rsidRPr="0005610A">
              <w:rPr>
                <w:rFonts w:ascii="黑体" w:eastAsia="黑体" w:hAnsi="黑体" w:cs="宋体" w:hint="eastAsia"/>
                <w:b/>
                <w:bCs/>
                <w:color w:val="000000"/>
                <w:kern w:val="0"/>
                <w:sz w:val="22"/>
                <w:szCs w:val="22"/>
              </w:rPr>
              <w:t xml:space="preserve">297,600.00 </w:t>
            </w:r>
          </w:p>
        </w:tc>
        <w:tc>
          <w:tcPr>
            <w:tcW w:w="2409" w:type="dxa"/>
            <w:vAlign w:val="center"/>
          </w:tcPr>
          <w:p w14:paraId="514AF3A2" w14:textId="4667720A" w:rsidR="00AA38BE" w:rsidRPr="0005610A" w:rsidRDefault="00AA38BE" w:rsidP="004F783D">
            <w:pPr>
              <w:widowControl/>
              <w:spacing w:line="240" w:lineRule="auto"/>
              <w:ind w:firstLineChars="0" w:firstLine="0"/>
              <w:jc w:val="right"/>
              <w:rPr>
                <w:ins w:id="407" w:author="梁宗元" w:date="2017-11-01T14:52:00Z"/>
                <w:rFonts w:ascii="黑体" w:eastAsia="黑体" w:hAnsi="黑体" w:cs="宋体" w:hint="eastAsia"/>
                <w:b/>
                <w:bCs/>
                <w:color w:val="000000"/>
                <w:kern w:val="0"/>
                <w:sz w:val="22"/>
                <w:szCs w:val="22"/>
              </w:rPr>
            </w:pPr>
            <w:ins w:id="408" w:author="梁宗元" w:date="2017-11-01T14:53:00Z">
              <w:r w:rsidRPr="0005610A">
                <w:rPr>
                  <w:rFonts w:ascii="黑体" w:eastAsia="黑体" w:hAnsi="黑体" w:cs="宋体" w:hint="eastAsia"/>
                  <w:b/>
                  <w:bCs/>
                  <w:color w:val="000000"/>
                  <w:kern w:val="0"/>
                  <w:sz w:val="22"/>
                  <w:szCs w:val="22"/>
                </w:rPr>
                <w:t>80</w:t>
              </w:r>
              <w:r>
                <w:rPr>
                  <w:rFonts w:ascii="黑体" w:eastAsia="黑体" w:hAnsi="黑体" w:cs="宋体"/>
                  <w:b/>
                  <w:bCs/>
                  <w:color w:val="000000"/>
                  <w:kern w:val="0"/>
                  <w:sz w:val="22"/>
                  <w:szCs w:val="22"/>
                </w:rPr>
                <w:t>2</w:t>
              </w:r>
              <w:r w:rsidRPr="0005610A">
                <w:rPr>
                  <w:rFonts w:ascii="黑体" w:eastAsia="黑体" w:hAnsi="黑体" w:cs="宋体" w:hint="eastAsia"/>
                  <w:b/>
                  <w:bCs/>
                  <w:color w:val="000000"/>
                  <w:kern w:val="0"/>
                  <w:sz w:val="22"/>
                  <w:szCs w:val="22"/>
                </w:rPr>
                <w:t>,</w:t>
              </w:r>
              <w:r>
                <w:rPr>
                  <w:rFonts w:ascii="黑体" w:eastAsia="黑体" w:hAnsi="黑体" w:cs="宋体"/>
                  <w:b/>
                  <w:bCs/>
                  <w:color w:val="000000"/>
                  <w:kern w:val="0"/>
                  <w:sz w:val="22"/>
                  <w:szCs w:val="22"/>
                </w:rPr>
                <w:t>72</w:t>
              </w:r>
              <w:r w:rsidRPr="0005610A">
                <w:rPr>
                  <w:rFonts w:ascii="黑体" w:eastAsia="黑体" w:hAnsi="黑体" w:cs="宋体" w:hint="eastAsia"/>
                  <w:b/>
                  <w:bCs/>
                  <w:color w:val="000000"/>
                  <w:kern w:val="0"/>
                  <w:sz w:val="22"/>
                  <w:szCs w:val="22"/>
                </w:rPr>
                <w:t xml:space="preserve">0.00 </w:t>
              </w:r>
            </w:ins>
          </w:p>
        </w:tc>
        <w:tc>
          <w:tcPr>
            <w:tcW w:w="1898" w:type="dxa"/>
            <w:shd w:val="clear" w:color="auto" w:fill="auto"/>
            <w:noWrap/>
            <w:vAlign w:val="center"/>
            <w:hideMark/>
          </w:tcPr>
          <w:p w14:paraId="6F364460" w14:textId="1DDD63D0" w:rsidR="00AA38BE" w:rsidRPr="0005610A" w:rsidRDefault="00AA38BE" w:rsidP="004F783D">
            <w:pPr>
              <w:widowControl/>
              <w:spacing w:line="240" w:lineRule="auto"/>
              <w:ind w:firstLineChars="0" w:firstLine="0"/>
              <w:jc w:val="right"/>
              <w:rPr>
                <w:rFonts w:ascii="黑体" w:eastAsia="黑体" w:hAnsi="黑体" w:cs="宋体"/>
                <w:b/>
                <w:bCs/>
                <w:color w:val="000000"/>
                <w:kern w:val="0"/>
                <w:sz w:val="22"/>
                <w:szCs w:val="22"/>
              </w:rPr>
            </w:pPr>
            <w:r w:rsidRPr="0005610A">
              <w:rPr>
                <w:rFonts w:ascii="黑体" w:eastAsia="黑体" w:hAnsi="黑体" w:cs="宋体" w:hint="eastAsia"/>
                <w:b/>
                <w:bCs/>
                <w:color w:val="000000"/>
                <w:kern w:val="0"/>
                <w:sz w:val="22"/>
                <w:szCs w:val="22"/>
              </w:rPr>
              <w:t>80</w:t>
            </w:r>
            <w:r>
              <w:rPr>
                <w:rFonts w:ascii="黑体" w:eastAsia="黑体" w:hAnsi="黑体" w:cs="宋体"/>
                <w:b/>
                <w:bCs/>
                <w:color w:val="000000"/>
                <w:kern w:val="0"/>
                <w:sz w:val="22"/>
                <w:szCs w:val="22"/>
              </w:rPr>
              <w:t>2</w:t>
            </w:r>
            <w:r w:rsidRPr="0005610A">
              <w:rPr>
                <w:rFonts w:ascii="黑体" w:eastAsia="黑体" w:hAnsi="黑体" w:cs="宋体" w:hint="eastAsia"/>
                <w:b/>
                <w:bCs/>
                <w:color w:val="000000"/>
                <w:kern w:val="0"/>
                <w:sz w:val="22"/>
                <w:szCs w:val="22"/>
              </w:rPr>
              <w:t>,</w:t>
            </w:r>
            <w:r>
              <w:rPr>
                <w:rFonts w:ascii="黑体" w:eastAsia="黑体" w:hAnsi="黑体" w:cs="宋体"/>
                <w:b/>
                <w:bCs/>
                <w:color w:val="000000"/>
                <w:kern w:val="0"/>
                <w:sz w:val="22"/>
                <w:szCs w:val="22"/>
              </w:rPr>
              <w:t>72</w:t>
            </w:r>
            <w:r w:rsidRPr="0005610A">
              <w:rPr>
                <w:rFonts w:ascii="黑体" w:eastAsia="黑体" w:hAnsi="黑体" w:cs="宋体" w:hint="eastAsia"/>
                <w:b/>
                <w:bCs/>
                <w:color w:val="000000"/>
                <w:kern w:val="0"/>
                <w:sz w:val="22"/>
                <w:szCs w:val="22"/>
              </w:rPr>
              <w:t xml:space="preserve">0.00 </w:t>
            </w:r>
          </w:p>
        </w:tc>
      </w:tr>
      <w:tr w:rsidR="00AA38BE" w:rsidRPr="004F783D" w14:paraId="07A016ED" w14:textId="77777777" w:rsidTr="008527D2">
        <w:trPr>
          <w:trHeight w:val="288"/>
          <w:trPrChange w:id="409" w:author="梁宗元" w:date="2017-11-01T14:56:00Z">
            <w:trPr>
              <w:trHeight w:val="288"/>
            </w:trPr>
          </w:trPrChange>
        </w:trPr>
        <w:tc>
          <w:tcPr>
            <w:tcW w:w="1920" w:type="dxa"/>
            <w:shd w:val="clear" w:color="auto" w:fill="auto"/>
            <w:noWrap/>
            <w:vAlign w:val="center"/>
            <w:hideMark/>
            <w:tcPrChange w:id="410" w:author="梁宗元" w:date="2017-11-01T14:56:00Z">
              <w:tcPr>
                <w:tcW w:w="1921" w:type="dxa"/>
                <w:shd w:val="clear" w:color="auto" w:fill="auto"/>
                <w:noWrap/>
                <w:vAlign w:val="center"/>
                <w:hideMark/>
              </w:tcPr>
            </w:tcPrChange>
          </w:tcPr>
          <w:p w14:paraId="22590DE1" w14:textId="77777777" w:rsidR="00AA38BE" w:rsidRPr="0005610A" w:rsidRDefault="00AA38BE" w:rsidP="004F783D">
            <w:pPr>
              <w:widowControl/>
              <w:spacing w:line="240" w:lineRule="auto"/>
              <w:ind w:firstLineChars="0" w:firstLine="0"/>
              <w:jc w:val="left"/>
              <w:rPr>
                <w:rFonts w:ascii="黑体" w:eastAsia="黑体" w:hAnsi="黑体" w:cs="宋体"/>
                <w:color w:val="000000"/>
                <w:kern w:val="0"/>
                <w:sz w:val="24"/>
                <w:szCs w:val="24"/>
              </w:rPr>
            </w:pPr>
            <w:r w:rsidRPr="0005610A">
              <w:rPr>
                <w:rFonts w:ascii="黑体" w:eastAsia="黑体" w:hAnsi="黑体" w:cs="宋体" w:hint="eastAsia"/>
                <w:color w:val="000000"/>
                <w:kern w:val="0"/>
                <w:sz w:val="24"/>
                <w:szCs w:val="24"/>
              </w:rPr>
              <w:t>系统二次开发</w:t>
            </w:r>
          </w:p>
        </w:tc>
        <w:tc>
          <w:tcPr>
            <w:tcW w:w="2477" w:type="dxa"/>
            <w:shd w:val="clear" w:color="auto" w:fill="auto"/>
            <w:noWrap/>
            <w:vAlign w:val="center"/>
            <w:hideMark/>
            <w:tcPrChange w:id="411" w:author="梁宗元" w:date="2017-11-01T14:56:00Z">
              <w:tcPr>
                <w:tcW w:w="2477" w:type="dxa"/>
                <w:shd w:val="clear" w:color="auto" w:fill="auto"/>
                <w:noWrap/>
                <w:vAlign w:val="center"/>
                <w:hideMark/>
              </w:tcPr>
            </w:tcPrChange>
          </w:tcPr>
          <w:p w14:paraId="4D763B37" w14:textId="77777777" w:rsidR="00AA38BE" w:rsidRPr="0005610A" w:rsidRDefault="00AA38BE" w:rsidP="004F783D">
            <w:pPr>
              <w:widowControl/>
              <w:spacing w:line="240" w:lineRule="auto"/>
              <w:ind w:firstLineChars="0" w:firstLine="0"/>
              <w:jc w:val="left"/>
              <w:rPr>
                <w:rFonts w:ascii="黑体" w:eastAsia="黑体" w:hAnsi="黑体" w:cs="宋体"/>
                <w:color w:val="000000"/>
                <w:kern w:val="0"/>
                <w:sz w:val="24"/>
                <w:szCs w:val="24"/>
              </w:rPr>
            </w:pPr>
            <w:r w:rsidRPr="0005610A">
              <w:rPr>
                <w:rFonts w:ascii="黑体" w:eastAsia="黑体" w:hAnsi="黑体" w:cs="宋体" w:hint="eastAsia"/>
                <w:color w:val="000000"/>
                <w:kern w:val="0"/>
                <w:sz w:val="24"/>
                <w:szCs w:val="24"/>
              </w:rPr>
              <w:t>系统全模块</w:t>
            </w:r>
          </w:p>
        </w:tc>
        <w:tc>
          <w:tcPr>
            <w:tcW w:w="8757" w:type="dxa"/>
            <w:gridSpan w:val="5"/>
            <w:shd w:val="clear" w:color="auto" w:fill="auto"/>
            <w:noWrap/>
            <w:vAlign w:val="center"/>
            <w:hideMark/>
            <w:tcPrChange w:id="412" w:author="梁宗元" w:date="2017-11-01T14:56:00Z">
              <w:tcPr>
                <w:tcW w:w="8948" w:type="dxa"/>
                <w:gridSpan w:val="7"/>
                <w:shd w:val="clear" w:color="auto" w:fill="auto"/>
                <w:noWrap/>
                <w:vAlign w:val="center"/>
                <w:hideMark/>
              </w:tcPr>
            </w:tcPrChange>
          </w:tcPr>
          <w:p w14:paraId="73B75F89" w14:textId="1876BB36" w:rsidR="00AA38BE" w:rsidRPr="0005610A" w:rsidRDefault="00AA38BE" w:rsidP="00AA38BE">
            <w:pPr>
              <w:widowControl/>
              <w:spacing w:line="240" w:lineRule="auto"/>
              <w:ind w:firstLineChars="0" w:firstLine="0"/>
              <w:jc w:val="center"/>
              <w:rPr>
                <w:ins w:id="413" w:author="梁宗元" w:date="2017-11-01T14:52:00Z"/>
                <w:rFonts w:ascii="黑体" w:eastAsia="黑体" w:hAnsi="黑体" w:cs="宋体" w:hint="eastAsia"/>
                <w:color w:val="000000"/>
                <w:kern w:val="0"/>
                <w:sz w:val="22"/>
                <w:szCs w:val="22"/>
              </w:rPr>
              <w:pPrChange w:id="414" w:author="梁宗元" w:date="2017-11-01T14:56:00Z">
                <w:pPr>
                  <w:widowControl/>
                  <w:spacing w:line="240" w:lineRule="auto"/>
                  <w:ind w:firstLineChars="0" w:firstLine="0"/>
                  <w:jc w:val="right"/>
                </w:pPr>
              </w:pPrChange>
            </w:pPr>
            <w:r w:rsidRPr="0005610A">
              <w:rPr>
                <w:rFonts w:ascii="黑体" w:eastAsia="黑体" w:hAnsi="黑体" w:cs="宋体" w:hint="eastAsia"/>
                <w:color w:val="000000"/>
                <w:kern w:val="0"/>
                <w:sz w:val="24"/>
                <w:szCs w:val="24"/>
              </w:rPr>
              <w:t>根据二次开发需求工作量评估后报价</w:t>
            </w:r>
          </w:p>
        </w:tc>
        <w:tc>
          <w:tcPr>
            <w:tcW w:w="1898" w:type="dxa"/>
            <w:shd w:val="clear" w:color="auto" w:fill="auto"/>
            <w:noWrap/>
            <w:vAlign w:val="center"/>
            <w:hideMark/>
            <w:tcPrChange w:id="415" w:author="梁宗元" w:date="2017-11-01T14:56:00Z">
              <w:tcPr>
                <w:tcW w:w="1706" w:type="dxa"/>
                <w:gridSpan w:val="2"/>
                <w:shd w:val="clear" w:color="auto" w:fill="auto"/>
                <w:noWrap/>
                <w:vAlign w:val="center"/>
                <w:hideMark/>
              </w:tcPr>
            </w:tcPrChange>
          </w:tcPr>
          <w:p w14:paraId="36CD937E" w14:textId="43717C39" w:rsidR="00AA38BE" w:rsidRPr="0005610A" w:rsidRDefault="00AA38BE" w:rsidP="004F783D">
            <w:pPr>
              <w:widowControl/>
              <w:spacing w:line="240" w:lineRule="auto"/>
              <w:ind w:firstLineChars="0" w:firstLine="0"/>
              <w:jc w:val="right"/>
              <w:rPr>
                <w:rFonts w:ascii="黑体" w:eastAsia="黑体" w:hAnsi="黑体" w:cs="宋体"/>
                <w:color w:val="000000"/>
                <w:kern w:val="0"/>
                <w:sz w:val="22"/>
                <w:szCs w:val="22"/>
              </w:rPr>
            </w:pPr>
            <w:r w:rsidRPr="0005610A">
              <w:rPr>
                <w:rFonts w:ascii="黑体" w:eastAsia="黑体" w:hAnsi="黑体" w:cs="宋体" w:hint="eastAsia"/>
                <w:color w:val="000000"/>
                <w:kern w:val="0"/>
                <w:sz w:val="22"/>
                <w:szCs w:val="22"/>
              </w:rPr>
              <w:t xml:space="preserve">0.00 </w:t>
            </w:r>
          </w:p>
        </w:tc>
      </w:tr>
      <w:tr w:rsidR="008B2B1E" w:rsidRPr="004F783D" w14:paraId="783EB108" w14:textId="77777777" w:rsidTr="008B2B1E">
        <w:tblPrEx>
          <w:tblPrExChange w:id="416" w:author="梁宗元" w:date="2017-11-01T15:01:00Z">
            <w:tblPrEx>
              <w:tblLayout w:type="fixed"/>
            </w:tblPrEx>
          </w:tblPrExChange>
        </w:tblPrEx>
        <w:trPr>
          <w:trHeight w:val="569"/>
          <w:trPrChange w:id="417" w:author="梁宗元" w:date="2017-11-01T15:01:00Z">
            <w:trPr>
              <w:trHeight w:val="288"/>
            </w:trPr>
          </w:trPrChange>
        </w:trPr>
        <w:tc>
          <w:tcPr>
            <w:tcW w:w="13154" w:type="dxa"/>
            <w:gridSpan w:val="7"/>
            <w:shd w:val="clear" w:color="auto" w:fill="auto"/>
            <w:noWrap/>
            <w:vAlign w:val="center"/>
            <w:hideMark/>
            <w:tcPrChange w:id="418" w:author="梁宗元" w:date="2017-11-01T15:01:00Z">
              <w:tcPr>
                <w:tcW w:w="13154" w:type="dxa"/>
                <w:gridSpan w:val="8"/>
                <w:shd w:val="clear" w:color="auto" w:fill="auto"/>
                <w:noWrap/>
                <w:vAlign w:val="center"/>
                <w:hideMark/>
              </w:tcPr>
            </w:tcPrChange>
          </w:tcPr>
          <w:p w14:paraId="5B232276" w14:textId="77777777" w:rsidR="008B2B1E" w:rsidRPr="0005610A" w:rsidRDefault="008B2B1E" w:rsidP="004F783D">
            <w:pPr>
              <w:widowControl/>
              <w:spacing w:line="240" w:lineRule="auto"/>
              <w:ind w:firstLineChars="0" w:firstLine="0"/>
              <w:jc w:val="center"/>
              <w:rPr>
                <w:rFonts w:ascii="黑体" w:eastAsia="黑体" w:hAnsi="黑体" w:cs="宋体"/>
                <w:b/>
                <w:bCs/>
                <w:color w:val="000000"/>
                <w:kern w:val="0"/>
                <w:sz w:val="24"/>
                <w:szCs w:val="24"/>
              </w:rPr>
            </w:pPr>
            <w:r w:rsidRPr="0005610A">
              <w:rPr>
                <w:rFonts w:ascii="黑体" w:eastAsia="黑体" w:hAnsi="黑体" w:cs="宋体" w:hint="eastAsia"/>
                <w:b/>
                <w:bCs/>
                <w:color w:val="000000"/>
                <w:kern w:val="0"/>
                <w:sz w:val="24"/>
                <w:szCs w:val="24"/>
              </w:rPr>
              <w:t>总计：（大写人民币）贰佰万捌仟元整</w:t>
            </w:r>
          </w:p>
          <w:p w14:paraId="4FE532BA" w14:textId="73A9FB85" w:rsidR="008B2B1E" w:rsidRPr="004F783D" w:rsidRDefault="008B2B1E" w:rsidP="004F783D">
            <w:pPr>
              <w:widowControl/>
              <w:spacing w:line="240" w:lineRule="auto"/>
              <w:ind w:firstLineChars="0" w:firstLine="0"/>
              <w:jc w:val="right"/>
              <w:rPr>
                <w:rFonts w:ascii="黑体" w:eastAsia="黑体" w:hAnsi="黑体" w:cs="宋体"/>
                <w:b/>
                <w:bCs/>
                <w:color w:val="000000"/>
                <w:kern w:val="0"/>
                <w:sz w:val="22"/>
                <w:szCs w:val="22"/>
              </w:rPr>
            </w:pPr>
            <w:del w:id="419" w:author="梁宗元" w:date="2017-11-01T15:01:00Z">
              <w:r w:rsidRPr="004F783D" w:rsidDel="008B2B1E">
                <w:rPr>
                  <w:rFonts w:ascii="黑体" w:eastAsia="黑体" w:hAnsi="黑体" w:cs="宋体" w:hint="eastAsia"/>
                  <w:b/>
                  <w:bCs/>
                  <w:color w:val="000000"/>
                  <w:kern w:val="0"/>
                  <w:sz w:val="22"/>
                  <w:szCs w:val="22"/>
                </w:rPr>
                <w:delText>2,008,</w:delText>
              </w:r>
              <w:r w:rsidDel="008B2B1E">
                <w:rPr>
                  <w:rFonts w:ascii="黑体" w:eastAsia="黑体" w:hAnsi="黑体" w:cs="宋体"/>
                  <w:b/>
                  <w:bCs/>
                  <w:color w:val="000000"/>
                  <w:kern w:val="0"/>
                  <w:sz w:val="22"/>
                  <w:szCs w:val="22"/>
                </w:rPr>
                <w:delText>00</w:delText>
              </w:r>
              <w:r w:rsidRPr="004F783D" w:rsidDel="008B2B1E">
                <w:rPr>
                  <w:rFonts w:ascii="黑体" w:eastAsia="黑体" w:hAnsi="黑体" w:cs="宋体" w:hint="eastAsia"/>
                  <w:b/>
                  <w:bCs/>
                  <w:color w:val="000000"/>
                  <w:kern w:val="0"/>
                  <w:sz w:val="22"/>
                  <w:szCs w:val="22"/>
                </w:rPr>
                <w:delText xml:space="preserve">0.00 </w:delText>
              </w:r>
            </w:del>
          </w:p>
        </w:tc>
        <w:tc>
          <w:tcPr>
            <w:tcW w:w="1898" w:type="dxa"/>
            <w:shd w:val="clear" w:color="auto" w:fill="auto"/>
            <w:vAlign w:val="center"/>
            <w:tcPrChange w:id="420" w:author="梁宗元" w:date="2017-11-01T15:01:00Z">
              <w:tcPr>
                <w:tcW w:w="1898" w:type="dxa"/>
                <w:gridSpan w:val="3"/>
                <w:shd w:val="clear" w:color="auto" w:fill="auto"/>
                <w:vAlign w:val="center"/>
              </w:tcPr>
            </w:tcPrChange>
          </w:tcPr>
          <w:p w14:paraId="3D581C33" w14:textId="54EA0E0A" w:rsidR="008B2B1E" w:rsidRPr="004F783D" w:rsidRDefault="008B2B1E" w:rsidP="004F783D">
            <w:pPr>
              <w:widowControl/>
              <w:spacing w:line="240" w:lineRule="auto"/>
              <w:ind w:firstLineChars="0" w:firstLine="0"/>
              <w:jc w:val="right"/>
              <w:rPr>
                <w:rFonts w:ascii="黑体" w:eastAsia="黑体" w:hAnsi="黑体" w:cs="宋体"/>
                <w:b/>
                <w:bCs/>
                <w:color w:val="000000"/>
                <w:kern w:val="0"/>
                <w:sz w:val="22"/>
                <w:szCs w:val="22"/>
              </w:rPr>
            </w:pPr>
            <w:ins w:id="421" w:author="梁宗元" w:date="2017-11-01T15:01:00Z">
              <w:r w:rsidRPr="004F783D">
                <w:rPr>
                  <w:rFonts w:ascii="黑体" w:eastAsia="黑体" w:hAnsi="黑体" w:cs="宋体" w:hint="eastAsia"/>
                  <w:b/>
                  <w:bCs/>
                  <w:color w:val="000000"/>
                  <w:kern w:val="0"/>
                  <w:sz w:val="22"/>
                  <w:szCs w:val="22"/>
                </w:rPr>
                <w:t>2,008,</w:t>
              </w:r>
              <w:r>
                <w:rPr>
                  <w:rFonts w:ascii="黑体" w:eastAsia="黑体" w:hAnsi="黑体" w:cs="宋体"/>
                  <w:b/>
                  <w:bCs/>
                  <w:color w:val="000000"/>
                  <w:kern w:val="0"/>
                  <w:sz w:val="22"/>
                  <w:szCs w:val="22"/>
                </w:rPr>
                <w:t>00</w:t>
              </w:r>
              <w:r w:rsidRPr="004F783D">
                <w:rPr>
                  <w:rFonts w:ascii="黑体" w:eastAsia="黑体" w:hAnsi="黑体" w:cs="宋体" w:hint="eastAsia"/>
                  <w:b/>
                  <w:bCs/>
                  <w:color w:val="000000"/>
                  <w:kern w:val="0"/>
                  <w:sz w:val="22"/>
                  <w:szCs w:val="22"/>
                </w:rPr>
                <w:t>0.00</w:t>
              </w:r>
            </w:ins>
          </w:p>
        </w:tc>
      </w:tr>
    </w:tbl>
    <w:p w14:paraId="181A7E50" w14:textId="77777777" w:rsidR="009125BE" w:rsidRPr="009125BE" w:rsidRDefault="009125BE" w:rsidP="009125BE">
      <w:pPr>
        <w:ind w:firstLine="420"/>
      </w:pPr>
    </w:p>
    <w:sectPr w:rsidR="009125BE" w:rsidRPr="009125BE" w:rsidSect="009125BE">
      <w:pgSz w:w="16838" w:h="11906" w:orient="landscape"/>
      <w:pgMar w:top="567" w:right="720" w:bottom="232" w:left="720" w:header="851" w:footer="992" w:gutter="0"/>
      <w:cols w:space="425"/>
      <w:titlePg/>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宋伟民" w:date="2017-11-01T10:34:00Z" w:initials="宋伟民">
    <w:p w14:paraId="7D41DDB3" w14:textId="77777777" w:rsidR="00AA38BE" w:rsidRDefault="00AA38BE">
      <w:pPr>
        <w:pStyle w:val="af0"/>
        <w:ind w:firstLine="420"/>
      </w:pPr>
      <w:r>
        <w:rPr>
          <w:rStyle w:val="af"/>
        </w:rPr>
        <w:annotationRef/>
      </w:r>
      <w:r>
        <w:t>这一段结合宁夏法院具体情况进行修改下</w:t>
      </w:r>
      <w:r>
        <w:rPr>
          <w:rFonts w:hint="eastAsia"/>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41DDB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6AE7A" w14:textId="77777777" w:rsidR="009D24D1" w:rsidRDefault="009D24D1">
      <w:pPr>
        <w:spacing w:line="240" w:lineRule="auto"/>
        <w:ind w:firstLine="420"/>
      </w:pPr>
      <w:r>
        <w:separator/>
      </w:r>
    </w:p>
  </w:endnote>
  <w:endnote w:type="continuationSeparator" w:id="0">
    <w:p w14:paraId="23B36F46" w14:textId="77777777" w:rsidR="009D24D1" w:rsidRDefault="009D24D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仿宋">
    <w:charset w:val="86"/>
    <w:family w:val="auto"/>
    <w:pitch w:val="variable"/>
    <w:sig w:usb0="800002BF" w:usb1="38CF7CFA" w:usb2="00000016" w:usb3="00000000" w:csb0="00040001" w:csb1="00000000"/>
  </w:font>
  <w:font w:name="等线">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B19D1" w14:textId="77777777" w:rsidR="00AA38BE" w:rsidRDefault="00AA38BE">
    <w:pPr>
      <w:pStyle w:val="a7"/>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04311"/>
      <w:docPartObj>
        <w:docPartGallery w:val="Page Numbers (Bottom of Page)"/>
        <w:docPartUnique/>
      </w:docPartObj>
    </w:sdtPr>
    <w:sdtContent>
      <w:p w14:paraId="255014A1" w14:textId="77777777" w:rsidR="00AA38BE" w:rsidRDefault="00AA38BE">
        <w:pPr>
          <w:pStyle w:val="a7"/>
          <w:ind w:firstLine="360"/>
          <w:jc w:val="right"/>
        </w:pPr>
        <w:r>
          <w:fldChar w:fldCharType="begin"/>
        </w:r>
        <w:r>
          <w:instrText>PAGE   \* MERGEFORMAT</w:instrText>
        </w:r>
        <w:r>
          <w:fldChar w:fldCharType="separate"/>
        </w:r>
        <w:r w:rsidR="00CB3F82" w:rsidRPr="00CB3F82">
          <w:rPr>
            <w:noProof/>
            <w:lang w:val="zh-CN"/>
          </w:rPr>
          <w:t>1</w:t>
        </w:r>
        <w:r>
          <w:rPr>
            <w:noProof/>
            <w:lang w:val="zh-CN"/>
          </w:rPr>
          <w:fldChar w:fldCharType="end"/>
        </w:r>
      </w:p>
    </w:sdtContent>
  </w:sdt>
  <w:p w14:paraId="0C341C03" w14:textId="77777777" w:rsidR="00AA38BE" w:rsidRDefault="00AA38BE">
    <w:pPr>
      <w:pStyle w:val="a7"/>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DAE47" w14:textId="77777777" w:rsidR="00AA38BE" w:rsidRDefault="00AA38BE">
    <w:pPr>
      <w:pStyle w:val="a7"/>
      <w:ind w:firstLine="360"/>
      <w:jc w:val="right"/>
    </w:pPr>
  </w:p>
  <w:p w14:paraId="31A3A59F" w14:textId="77777777" w:rsidR="00AA38BE" w:rsidRDefault="00AA38BE">
    <w:pPr>
      <w:pStyle w:val="a7"/>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B64E6" w14:textId="77777777" w:rsidR="009D24D1" w:rsidRDefault="009D24D1">
      <w:pPr>
        <w:spacing w:line="240" w:lineRule="auto"/>
        <w:ind w:firstLine="420"/>
      </w:pPr>
      <w:r>
        <w:separator/>
      </w:r>
    </w:p>
  </w:footnote>
  <w:footnote w:type="continuationSeparator" w:id="0">
    <w:p w14:paraId="523344B0" w14:textId="77777777" w:rsidR="009D24D1" w:rsidRDefault="009D24D1">
      <w:pPr>
        <w:spacing w:line="240" w:lineRule="auto"/>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E1FB5" w14:textId="77777777" w:rsidR="00AA38BE" w:rsidRDefault="00AA38BE">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C883C" w14:textId="77777777" w:rsidR="00AA38BE" w:rsidRDefault="00AA38BE">
    <w:pPr>
      <w:pStyle w:val="a9"/>
      <w:ind w:firstLine="360"/>
    </w:pPr>
    <w:r>
      <w:rPr>
        <w:rFonts w:hint="eastAsia"/>
      </w:rPr>
      <w:t>宁夏回族自治区</w:t>
    </w:r>
    <w:r>
      <w:t>高级人民法院司法</w:t>
    </w:r>
    <w:r>
      <w:rPr>
        <w:rFonts w:hint="eastAsia"/>
      </w:rPr>
      <w:t>行政</w:t>
    </w:r>
    <w:r>
      <w:t>综合管理系统预算方案</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00EE7" w14:textId="77777777" w:rsidR="00AA38BE" w:rsidRDefault="00AA38BE" w:rsidP="005C768E">
    <w:pPr>
      <w:pStyle w:val="a9"/>
      <w:ind w:firstLine="360"/>
    </w:pPr>
    <w:r>
      <w:rPr>
        <w:rFonts w:hint="eastAsia"/>
      </w:rPr>
      <w:t>宁夏回族自治区</w:t>
    </w:r>
    <w:r>
      <w:t>高级人民法院司法</w:t>
    </w:r>
    <w:r>
      <w:rPr>
        <w:rFonts w:hint="eastAsia"/>
      </w:rPr>
      <w:t>行政</w:t>
    </w:r>
    <w:r>
      <w:t>综合管理系统预算方案</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765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E1646B6"/>
    <w:multiLevelType w:val="hybridMultilevel"/>
    <w:tmpl w:val="51F21CA2"/>
    <w:lvl w:ilvl="0" w:tplc="8778A0C0">
      <w:start w:val="1"/>
      <w:numFmt w:val="decimal"/>
      <w:lvlText w:val="%1."/>
      <w:lvlJc w:val="left"/>
      <w:pPr>
        <w:ind w:left="1498" w:hanging="360"/>
      </w:pPr>
      <w:rPr>
        <w:rFonts w:hint="default"/>
      </w:rPr>
    </w:lvl>
    <w:lvl w:ilvl="1" w:tplc="04090019" w:tentative="1">
      <w:start w:val="1"/>
      <w:numFmt w:val="lowerLetter"/>
      <w:lvlText w:val="%2)"/>
      <w:lvlJc w:val="left"/>
      <w:pPr>
        <w:ind w:left="1978" w:hanging="420"/>
      </w:pPr>
    </w:lvl>
    <w:lvl w:ilvl="2" w:tplc="0409001B" w:tentative="1">
      <w:start w:val="1"/>
      <w:numFmt w:val="lowerRoman"/>
      <w:lvlText w:val="%3."/>
      <w:lvlJc w:val="right"/>
      <w:pPr>
        <w:ind w:left="2398" w:hanging="420"/>
      </w:pPr>
    </w:lvl>
    <w:lvl w:ilvl="3" w:tplc="0409000F" w:tentative="1">
      <w:start w:val="1"/>
      <w:numFmt w:val="decimal"/>
      <w:lvlText w:val="%4."/>
      <w:lvlJc w:val="left"/>
      <w:pPr>
        <w:ind w:left="2818" w:hanging="420"/>
      </w:pPr>
    </w:lvl>
    <w:lvl w:ilvl="4" w:tplc="04090019" w:tentative="1">
      <w:start w:val="1"/>
      <w:numFmt w:val="lowerLetter"/>
      <w:lvlText w:val="%5)"/>
      <w:lvlJc w:val="left"/>
      <w:pPr>
        <w:ind w:left="3238" w:hanging="420"/>
      </w:pPr>
    </w:lvl>
    <w:lvl w:ilvl="5" w:tplc="0409001B" w:tentative="1">
      <w:start w:val="1"/>
      <w:numFmt w:val="lowerRoman"/>
      <w:lvlText w:val="%6."/>
      <w:lvlJc w:val="right"/>
      <w:pPr>
        <w:ind w:left="3658" w:hanging="420"/>
      </w:pPr>
    </w:lvl>
    <w:lvl w:ilvl="6" w:tplc="0409000F" w:tentative="1">
      <w:start w:val="1"/>
      <w:numFmt w:val="decimal"/>
      <w:lvlText w:val="%7."/>
      <w:lvlJc w:val="left"/>
      <w:pPr>
        <w:ind w:left="4078" w:hanging="420"/>
      </w:pPr>
    </w:lvl>
    <w:lvl w:ilvl="7" w:tplc="04090019" w:tentative="1">
      <w:start w:val="1"/>
      <w:numFmt w:val="lowerLetter"/>
      <w:lvlText w:val="%8)"/>
      <w:lvlJc w:val="left"/>
      <w:pPr>
        <w:ind w:left="4498" w:hanging="420"/>
      </w:pPr>
    </w:lvl>
    <w:lvl w:ilvl="8" w:tplc="0409001B" w:tentative="1">
      <w:start w:val="1"/>
      <w:numFmt w:val="lowerRoman"/>
      <w:lvlText w:val="%9."/>
      <w:lvlJc w:val="right"/>
      <w:pPr>
        <w:ind w:left="4918" w:hanging="420"/>
      </w:pPr>
    </w:lvl>
  </w:abstractNum>
  <w:abstractNum w:abstractNumId="2">
    <w:nsid w:val="404726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5672D2A7"/>
    <w:multiLevelType w:val="multilevel"/>
    <w:tmpl w:val="2AF8C518"/>
    <w:lvl w:ilvl="0">
      <w:start w:val="1"/>
      <w:numFmt w:val="chineseCountingThousand"/>
      <w:lvlText w:val="第%1章 "/>
      <w:lvlJc w:val="left"/>
      <w:pPr>
        <w:ind w:left="2276" w:hanging="432"/>
      </w:pPr>
      <w:rPr>
        <w:rFonts w:hint="eastAsia"/>
      </w:rPr>
    </w:lvl>
    <w:lvl w:ilvl="1">
      <w:start w:val="1"/>
      <w:numFmt w:val="decimal"/>
      <w:isLgl/>
      <w:lvlText w:val="%1.%2"/>
      <w:lvlJc w:val="left"/>
      <w:pPr>
        <w:ind w:left="2420" w:hanging="576"/>
      </w:pPr>
      <w:rPr>
        <w:rFonts w:ascii="微软雅黑" w:eastAsia="微软雅黑" w:hAnsi="微软雅黑" w:cs="Times New Roman" w:hint="eastAsia"/>
      </w:rPr>
    </w:lvl>
    <w:lvl w:ilvl="2">
      <w:start w:val="1"/>
      <w:numFmt w:val="decimal"/>
      <w:isLgl/>
      <w:lvlText w:val="%1.%2.%3"/>
      <w:lvlJc w:val="left"/>
      <w:pPr>
        <w:ind w:left="2564" w:hanging="720"/>
      </w:pPr>
      <w:rPr>
        <w:rFonts w:ascii="微软雅黑" w:eastAsia="微软雅黑" w:hAnsi="微软雅黑" w:cs="Times New Roman" w:hint="eastAsia"/>
      </w:rPr>
    </w:lvl>
    <w:lvl w:ilvl="3">
      <w:start w:val="1"/>
      <w:numFmt w:val="decimal"/>
      <w:lvlText w:val="%1.%2.%3.%4"/>
      <w:lvlJc w:val="left"/>
      <w:pPr>
        <w:ind w:left="2708" w:hanging="864"/>
      </w:pPr>
      <w:rPr>
        <w:rFonts w:cs="Times New Roman" w:hint="eastAsia"/>
      </w:rPr>
    </w:lvl>
    <w:lvl w:ilvl="4">
      <w:start w:val="1"/>
      <w:numFmt w:val="decimal"/>
      <w:lvlText w:val="%1.%2.%3.%4.%5"/>
      <w:lvlJc w:val="left"/>
      <w:pPr>
        <w:ind w:left="2852" w:hanging="1008"/>
      </w:pPr>
      <w:rPr>
        <w:rFonts w:cs="Times New Roman" w:hint="eastAsia"/>
      </w:rPr>
    </w:lvl>
    <w:lvl w:ilvl="5">
      <w:start w:val="1"/>
      <w:numFmt w:val="decimal"/>
      <w:lvlText w:val="%1.%2.%3.%4.%5.%6"/>
      <w:lvlJc w:val="left"/>
      <w:pPr>
        <w:ind w:left="2996" w:hanging="1152"/>
      </w:pPr>
      <w:rPr>
        <w:rFonts w:cs="Times New Roman" w:hint="eastAsia"/>
      </w:rPr>
    </w:lvl>
    <w:lvl w:ilvl="6">
      <w:start w:val="1"/>
      <w:numFmt w:val="decimal"/>
      <w:lvlText w:val="%1.%2.%3.%4.%5.%6.%7"/>
      <w:lvlJc w:val="left"/>
      <w:pPr>
        <w:ind w:left="3140" w:hanging="1296"/>
      </w:pPr>
      <w:rPr>
        <w:rFonts w:cs="Times New Roman" w:hint="eastAsia"/>
      </w:rPr>
    </w:lvl>
    <w:lvl w:ilvl="7">
      <w:start w:val="1"/>
      <w:numFmt w:val="decimal"/>
      <w:lvlText w:val="%1.%2.%3.%4.%5.%6.%7.%8"/>
      <w:lvlJc w:val="left"/>
      <w:pPr>
        <w:ind w:left="3284" w:hanging="1440"/>
      </w:pPr>
      <w:rPr>
        <w:rFonts w:cs="Times New Roman" w:hint="eastAsia"/>
      </w:rPr>
    </w:lvl>
    <w:lvl w:ilvl="8">
      <w:start w:val="1"/>
      <w:numFmt w:val="decimal"/>
      <w:lvlText w:val="%1.%2.%3.%4.%5.%6.%7.%8.%9"/>
      <w:lvlJc w:val="left"/>
      <w:pPr>
        <w:ind w:left="3428" w:hanging="1584"/>
      </w:pPr>
      <w:rPr>
        <w:rFonts w:cs="Times New Roman" w:hint="eastAsia"/>
      </w:rPr>
    </w:lvl>
  </w:abstractNum>
  <w:abstractNum w:abstractNumId="4">
    <w:nsid w:val="61054630"/>
    <w:multiLevelType w:val="multilevel"/>
    <w:tmpl w:val="C40805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6C3B72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2"/>
  </w:num>
  <w:num w:numId="4">
    <w:abstractNumId w:val="0"/>
  </w:num>
  <w:num w:numId="5">
    <w:abstractNumId w:val="1"/>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宋伟民">
    <w15:presenceInfo w15:providerId="Windows Live" w15:userId="262e6751dff627c1"/>
  </w15:person>
  <w15:person w15:author="梁宗元">
    <w15:presenceInfo w15:providerId="Windows Live" w15:userId="576fba8cf0090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trackRevisions/>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A6B9C"/>
    <w:rsid w:val="000060A1"/>
    <w:rsid w:val="00006E5A"/>
    <w:rsid w:val="00007128"/>
    <w:rsid w:val="000105E9"/>
    <w:rsid w:val="00013F18"/>
    <w:rsid w:val="0002064E"/>
    <w:rsid w:val="00042746"/>
    <w:rsid w:val="00043F60"/>
    <w:rsid w:val="00046AB9"/>
    <w:rsid w:val="00047038"/>
    <w:rsid w:val="000524DD"/>
    <w:rsid w:val="0005610A"/>
    <w:rsid w:val="000603F5"/>
    <w:rsid w:val="000632A4"/>
    <w:rsid w:val="000716E4"/>
    <w:rsid w:val="000720B5"/>
    <w:rsid w:val="00084297"/>
    <w:rsid w:val="0009566A"/>
    <w:rsid w:val="000C15DF"/>
    <w:rsid w:val="000C2346"/>
    <w:rsid w:val="000C6943"/>
    <w:rsid w:val="000C7F71"/>
    <w:rsid w:val="000D5F89"/>
    <w:rsid w:val="000D675F"/>
    <w:rsid w:val="000E0D93"/>
    <w:rsid w:val="000E28AF"/>
    <w:rsid w:val="000E6ED7"/>
    <w:rsid w:val="000F0ACC"/>
    <w:rsid w:val="000F41F9"/>
    <w:rsid w:val="00101D6F"/>
    <w:rsid w:val="00111A20"/>
    <w:rsid w:val="001140C0"/>
    <w:rsid w:val="00115EC6"/>
    <w:rsid w:val="00116EAB"/>
    <w:rsid w:val="00123F32"/>
    <w:rsid w:val="00125A6E"/>
    <w:rsid w:val="00150F05"/>
    <w:rsid w:val="001627DC"/>
    <w:rsid w:val="00162BE9"/>
    <w:rsid w:val="001639D7"/>
    <w:rsid w:val="00182AD4"/>
    <w:rsid w:val="00191E3E"/>
    <w:rsid w:val="00192899"/>
    <w:rsid w:val="001A2191"/>
    <w:rsid w:val="001A2D73"/>
    <w:rsid w:val="001B030F"/>
    <w:rsid w:val="001B2068"/>
    <w:rsid w:val="001C62AF"/>
    <w:rsid w:val="001D2488"/>
    <w:rsid w:val="001E1CEC"/>
    <w:rsid w:val="001F0A65"/>
    <w:rsid w:val="001F307B"/>
    <w:rsid w:val="001F7215"/>
    <w:rsid w:val="00200EC8"/>
    <w:rsid w:val="00207441"/>
    <w:rsid w:val="0021008D"/>
    <w:rsid w:val="00234B93"/>
    <w:rsid w:val="00237697"/>
    <w:rsid w:val="0024211F"/>
    <w:rsid w:val="00242A02"/>
    <w:rsid w:val="00246B0C"/>
    <w:rsid w:val="002501B6"/>
    <w:rsid w:val="00255D4B"/>
    <w:rsid w:val="00257E72"/>
    <w:rsid w:val="002950CF"/>
    <w:rsid w:val="002A0DEF"/>
    <w:rsid w:val="002A6E67"/>
    <w:rsid w:val="002B2ADB"/>
    <w:rsid w:val="002B4995"/>
    <w:rsid w:val="002B73AE"/>
    <w:rsid w:val="002B79BA"/>
    <w:rsid w:val="002D3F8A"/>
    <w:rsid w:val="002D4322"/>
    <w:rsid w:val="002E4138"/>
    <w:rsid w:val="00306D00"/>
    <w:rsid w:val="00310C67"/>
    <w:rsid w:val="00313286"/>
    <w:rsid w:val="00313E83"/>
    <w:rsid w:val="00315260"/>
    <w:rsid w:val="00315E80"/>
    <w:rsid w:val="003328A6"/>
    <w:rsid w:val="003354F2"/>
    <w:rsid w:val="00336B66"/>
    <w:rsid w:val="00347496"/>
    <w:rsid w:val="00347F33"/>
    <w:rsid w:val="00373B2D"/>
    <w:rsid w:val="00384FFD"/>
    <w:rsid w:val="0038674E"/>
    <w:rsid w:val="003A07AB"/>
    <w:rsid w:val="003B1D2F"/>
    <w:rsid w:val="003B694B"/>
    <w:rsid w:val="003B724C"/>
    <w:rsid w:val="003B7852"/>
    <w:rsid w:val="003C67BA"/>
    <w:rsid w:val="003C6AA6"/>
    <w:rsid w:val="003D40A3"/>
    <w:rsid w:val="003D49E0"/>
    <w:rsid w:val="003E0195"/>
    <w:rsid w:val="003F0F86"/>
    <w:rsid w:val="003F62D9"/>
    <w:rsid w:val="003F7E23"/>
    <w:rsid w:val="004019DE"/>
    <w:rsid w:val="00403592"/>
    <w:rsid w:val="0043449F"/>
    <w:rsid w:val="00440A10"/>
    <w:rsid w:val="00453181"/>
    <w:rsid w:val="00453991"/>
    <w:rsid w:val="004711BF"/>
    <w:rsid w:val="00473418"/>
    <w:rsid w:val="0047658B"/>
    <w:rsid w:val="00487071"/>
    <w:rsid w:val="00492742"/>
    <w:rsid w:val="004A5E84"/>
    <w:rsid w:val="004B7CD6"/>
    <w:rsid w:val="004D23DE"/>
    <w:rsid w:val="004E627C"/>
    <w:rsid w:val="004F4ED6"/>
    <w:rsid w:val="004F783D"/>
    <w:rsid w:val="004F7889"/>
    <w:rsid w:val="005019BC"/>
    <w:rsid w:val="00506206"/>
    <w:rsid w:val="00506E71"/>
    <w:rsid w:val="0050760E"/>
    <w:rsid w:val="00513119"/>
    <w:rsid w:val="00517EC1"/>
    <w:rsid w:val="00523F51"/>
    <w:rsid w:val="00524E41"/>
    <w:rsid w:val="005252B7"/>
    <w:rsid w:val="00540C3F"/>
    <w:rsid w:val="00545B61"/>
    <w:rsid w:val="00562D2F"/>
    <w:rsid w:val="00564E60"/>
    <w:rsid w:val="00566D96"/>
    <w:rsid w:val="0057303E"/>
    <w:rsid w:val="00582336"/>
    <w:rsid w:val="00585710"/>
    <w:rsid w:val="005873B5"/>
    <w:rsid w:val="005A439F"/>
    <w:rsid w:val="005A5C0C"/>
    <w:rsid w:val="005A6D80"/>
    <w:rsid w:val="005B4E14"/>
    <w:rsid w:val="005C6EAE"/>
    <w:rsid w:val="005C768E"/>
    <w:rsid w:val="005D387B"/>
    <w:rsid w:val="005E06C0"/>
    <w:rsid w:val="005E296F"/>
    <w:rsid w:val="005E66DE"/>
    <w:rsid w:val="005F5681"/>
    <w:rsid w:val="00602CA8"/>
    <w:rsid w:val="00605AF9"/>
    <w:rsid w:val="0061563C"/>
    <w:rsid w:val="00624C34"/>
    <w:rsid w:val="00625EE1"/>
    <w:rsid w:val="00627E94"/>
    <w:rsid w:val="006359B5"/>
    <w:rsid w:val="00642310"/>
    <w:rsid w:val="006664BC"/>
    <w:rsid w:val="00667BE3"/>
    <w:rsid w:val="0068321B"/>
    <w:rsid w:val="006841C8"/>
    <w:rsid w:val="00693E58"/>
    <w:rsid w:val="006A14C2"/>
    <w:rsid w:val="006A6B9C"/>
    <w:rsid w:val="006B48E8"/>
    <w:rsid w:val="006C48D1"/>
    <w:rsid w:val="006C7E8F"/>
    <w:rsid w:val="006E0765"/>
    <w:rsid w:val="006E08F5"/>
    <w:rsid w:val="006E6179"/>
    <w:rsid w:val="006F2095"/>
    <w:rsid w:val="006F3C97"/>
    <w:rsid w:val="006F7513"/>
    <w:rsid w:val="007006AA"/>
    <w:rsid w:val="00704D40"/>
    <w:rsid w:val="00710741"/>
    <w:rsid w:val="007112DA"/>
    <w:rsid w:val="0071563A"/>
    <w:rsid w:val="00720EC7"/>
    <w:rsid w:val="0073510D"/>
    <w:rsid w:val="00736A65"/>
    <w:rsid w:val="00742509"/>
    <w:rsid w:val="0075066A"/>
    <w:rsid w:val="00766C2F"/>
    <w:rsid w:val="00776A2F"/>
    <w:rsid w:val="007907CC"/>
    <w:rsid w:val="007A2C7A"/>
    <w:rsid w:val="007A41D8"/>
    <w:rsid w:val="007A792F"/>
    <w:rsid w:val="007B0F0B"/>
    <w:rsid w:val="007B1344"/>
    <w:rsid w:val="007D4C01"/>
    <w:rsid w:val="007D7C4A"/>
    <w:rsid w:val="007E2E15"/>
    <w:rsid w:val="007E44AC"/>
    <w:rsid w:val="00803E9C"/>
    <w:rsid w:val="00812497"/>
    <w:rsid w:val="00814703"/>
    <w:rsid w:val="00814A2E"/>
    <w:rsid w:val="00816D51"/>
    <w:rsid w:val="00844629"/>
    <w:rsid w:val="00844831"/>
    <w:rsid w:val="0085229E"/>
    <w:rsid w:val="008527D2"/>
    <w:rsid w:val="008570E0"/>
    <w:rsid w:val="008651C3"/>
    <w:rsid w:val="008735F1"/>
    <w:rsid w:val="008764A6"/>
    <w:rsid w:val="00876891"/>
    <w:rsid w:val="0088064C"/>
    <w:rsid w:val="00884FF1"/>
    <w:rsid w:val="00885EEE"/>
    <w:rsid w:val="00886DAB"/>
    <w:rsid w:val="00893827"/>
    <w:rsid w:val="00893D59"/>
    <w:rsid w:val="008B2B1E"/>
    <w:rsid w:val="008B3088"/>
    <w:rsid w:val="008B49FB"/>
    <w:rsid w:val="008B6274"/>
    <w:rsid w:val="008E2820"/>
    <w:rsid w:val="008E7F0E"/>
    <w:rsid w:val="008F3B9C"/>
    <w:rsid w:val="00906F1F"/>
    <w:rsid w:val="009125BE"/>
    <w:rsid w:val="00913CC5"/>
    <w:rsid w:val="00914D8C"/>
    <w:rsid w:val="009254C1"/>
    <w:rsid w:val="009340D7"/>
    <w:rsid w:val="00942131"/>
    <w:rsid w:val="009529EC"/>
    <w:rsid w:val="00953B9F"/>
    <w:rsid w:val="009626E4"/>
    <w:rsid w:val="0096650C"/>
    <w:rsid w:val="00975B5C"/>
    <w:rsid w:val="00980A69"/>
    <w:rsid w:val="009835F5"/>
    <w:rsid w:val="00995E6E"/>
    <w:rsid w:val="00996762"/>
    <w:rsid w:val="009B3C3D"/>
    <w:rsid w:val="009B3F32"/>
    <w:rsid w:val="009C08A5"/>
    <w:rsid w:val="009C08C8"/>
    <w:rsid w:val="009D1934"/>
    <w:rsid w:val="009D24D1"/>
    <w:rsid w:val="009D3862"/>
    <w:rsid w:val="009F3273"/>
    <w:rsid w:val="009F3549"/>
    <w:rsid w:val="00A00177"/>
    <w:rsid w:val="00A061BF"/>
    <w:rsid w:val="00A07F9D"/>
    <w:rsid w:val="00A2213D"/>
    <w:rsid w:val="00A31768"/>
    <w:rsid w:val="00A668F3"/>
    <w:rsid w:val="00A717FE"/>
    <w:rsid w:val="00A81E92"/>
    <w:rsid w:val="00A856A5"/>
    <w:rsid w:val="00A94187"/>
    <w:rsid w:val="00AA38BE"/>
    <w:rsid w:val="00AB0FCD"/>
    <w:rsid w:val="00AB2989"/>
    <w:rsid w:val="00AB5983"/>
    <w:rsid w:val="00AB5E2C"/>
    <w:rsid w:val="00AE0692"/>
    <w:rsid w:val="00AE5996"/>
    <w:rsid w:val="00AE5DC4"/>
    <w:rsid w:val="00B1011F"/>
    <w:rsid w:val="00B117EA"/>
    <w:rsid w:val="00B37EB8"/>
    <w:rsid w:val="00B47968"/>
    <w:rsid w:val="00B56690"/>
    <w:rsid w:val="00B62701"/>
    <w:rsid w:val="00B802FB"/>
    <w:rsid w:val="00B81EC7"/>
    <w:rsid w:val="00B94647"/>
    <w:rsid w:val="00BB3D4E"/>
    <w:rsid w:val="00BB795E"/>
    <w:rsid w:val="00BD4DC5"/>
    <w:rsid w:val="00BE13B0"/>
    <w:rsid w:val="00BE1FBE"/>
    <w:rsid w:val="00BE6A6E"/>
    <w:rsid w:val="00C0683D"/>
    <w:rsid w:val="00C31751"/>
    <w:rsid w:val="00C317F4"/>
    <w:rsid w:val="00C31C03"/>
    <w:rsid w:val="00C3297D"/>
    <w:rsid w:val="00C36340"/>
    <w:rsid w:val="00C43B17"/>
    <w:rsid w:val="00C44DBD"/>
    <w:rsid w:val="00C54F10"/>
    <w:rsid w:val="00C64920"/>
    <w:rsid w:val="00C720C5"/>
    <w:rsid w:val="00C76A6D"/>
    <w:rsid w:val="00C971B0"/>
    <w:rsid w:val="00CB1417"/>
    <w:rsid w:val="00CB27F9"/>
    <w:rsid w:val="00CB3F82"/>
    <w:rsid w:val="00CB3FA3"/>
    <w:rsid w:val="00CC3011"/>
    <w:rsid w:val="00CD1338"/>
    <w:rsid w:val="00CD54AD"/>
    <w:rsid w:val="00CE3184"/>
    <w:rsid w:val="00CF38F1"/>
    <w:rsid w:val="00CF7689"/>
    <w:rsid w:val="00D0076F"/>
    <w:rsid w:val="00D0683C"/>
    <w:rsid w:val="00D069BC"/>
    <w:rsid w:val="00D11ED3"/>
    <w:rsid w:val="00D20197"/>
    <w:rsid w:val="00D32191"/>
    <w:rsid w:val="00D336E9"/>
    <w:rsid w:val="00D6124B"/>
    <w:rsid w:val="00D86B81"/>
    <w:rsid w:val="00D934D0"/>
    <w:rsid w:val="00D93FC9"/>
    <w:rsid w:val="00DC4E2A"/>
    <w:rsid w:val="00DD568F"/>
    <w:rsid w:val="00DE0CC1"/>
    <w:rsid w:val="00DE1284"/>
    <w:rsid w:val="00DE536D"/>
    <w:rsid w:val="00DE6A53"/>
    <w:rsid w:val="00DE7DB6"/>
    <w:rsid w:val="00DF2F85"/>
    <w:rsid w:val="00E128D5"/>
    <w:rsid w:val="00E216F6"/>
    <w:rsid w:val="00E30553"/>
    <w:rsid w:val="00E34B64"/>
    <w:rsid w:val="00E45569"/>
    <w:rsid w:val="00E63592"/>
    <w:rsid w:val="00E63BE9"/>
    <w:rsid w:val="00E73BAE"/>
    <w:rsid w:val="00E8035E"/>
    <w:rsid w:val="00E8262E"/>
    <w:rsid w:val="00E95A5F"/>
    <w:rsid w:val="00E97332"/>
    <w:rsid w:val="00EA52F0"/>
    <w:rsid w:val="00EA64BC"/>
    <w:rsid w:val="00EB28B4"/>
    <w:rsid w:val="00EC1704"/>
    <w:rsid w:val="00EC5CCB"/>
    <w:rsid w:val="00ED67B7"/>
    <w:rsid w:val="00ED68FD"/>
    <w:rsid w:val="00EF189A"/>
    <w:rsid w:val="00EF2564"/>
    <w:rsid w:val="00EF4E78"/>
    <w:rsid w:val="00F036D2"/>
    <w:rsid w:val="00F25D6B"/>
    <w:rsid w:val="00F40A49"/>
    <w:rsid w:val="00F41197"/>
    <w:rsid w:val="00F4489C"/>
    <w:rsid w:val="00F46312"/>
    <w:rsid w:val="00F47905"/>
    <w:rsid w:val="00F57B92"/>
    <w:rsid w:val="00F632F6"/>
    <w:rsid w:val="00F6696A"/>
    <w:rsid w:val="00F701CC"/>
    <w:rsid w:val="00F90703"/>
    <w:rsid w:val="00F932BB"/>
    <w:rsid w:val="00F951D5"/>
    <w:rsid w:val="00F954CF"/>
    <w:rsid w:val="00F959AC"/>
    <w:rsid w:val="00FA2252"/>
    <w:rsid w:val="00FA2B08"/>
    <w:rsid w:val="00FB238B"/>
    <w:rsid w:val="00FB4722"/>
    <w:rsid w:val="00FE0F61"/>
    <w:rsid w:val="00FE196C"/>
    <w:rsid w:val="00FE4F32"/>
    <w:rsid w:val="01CA16A0"/>
    <w:rsid w:val="01DD2899"/>
    <w:rsid w:val="02493BA6"/>
    <w:rsid w:val="02660827"/>
    <w:rsid w:val="07547574"/>
    <w:rsid w:val="081F5F11"/>
    <w:rsid w:val="09834E6E"/>
    <w:rsid w:val="0A590F2F"/>
    <w:rsid w:val="0C0B63C3"/>
    <w:rsid w:val="0D4D461E"/>
    <w:rsid w:val="0E635280"/>
    <w:rsid w:val="0F186635"/>
    <w:rsid w:val="128F212D"/>
    <w:rsid w:val="141C1746"/>
    <w:rsid w:val="17BC6C6C"/>
    <w:rsid w:val="19CE097C"/>
    <w:rsid w:val="1B8710F0"/>
    <w:rsid w:val="1BA325F2"/>
    <w:rsid w:val="1BFC6C08"/>
    <w:rsid w:val="1DBA7BF2"/>
    <w:rsid w:val="1DC63150"/>
    <w:rsid w:val="22B538A9"/>
    <w:rsid w:val="24AA2AB1"/>
    <w:rsid w:val="28575AE9"/>
    <w:rsid w:val="2AFA79AA"/>
    <w:rsid w:val="2EA23474"/>
    <w:rsid w:val="2EEE47D0"/>
    <w:rsid w:val="302F3C5E"/>
    <w:rsid w:val="304C4B8E"/>
    <w:rsid w:val="325B1547"/>
    <w:rsid w:val="34175A25"/>
    <w:rsid w:val="3419478D"/>
    <w:rsid w:val="354A28D1"/>
    <w:rsid w:val="37C049CB"/>
    <w:rsid w:val="39FF27C7"/>
    <w:rsid w:val="3BB8078A"/>
    <w:rsid w:val="3BF0665D"/>
    <w:rsid w:val="3E585955"/>
    <w:rsid w:val="3E8534DA"/>
    <w:rsid w:val="3FC56BB1"/>
    <w:rsid w:val="40443712"/>
    <w:rsid w:val="411A31D2"/>
    <w:rsid w:val="41477D5C"/>
    <w:rsid w:val="418C3B0D"/>
    <w:rsid w:val="430720F7"/>
    <w:rsid w:val="439C6F91"/>
    <w:rsid w:val="43A02DE5"/>
    <w:rsid w:val="43F95131"/>
    <w:rsid w:val="445D6FA4"/>
    <w:rsid w:val="468A6832"/>
    <w:rsid w:val="46A44512"/>
    <w:rsid w:val="48D253EE"/>
    <w:rsid w:val="49325A82"/>
    <w:rsid w:val="4A534C86"/>
    <w:rsid w:val="4B4038C4"/>
    <w:rsid w:val="4BD0132E"/>
    <w:rsid w:val="4E407267"/>
    <w:rsid w:val="4F8C6DD3"/>
    <w:rsid w:val="506A607D"/>
    <w:rsid w:val="50CF1817"/>
    <w:rsid w:val="51993101"/>
    <w:rsid w:val="52C1148B"/>
    <w:rsid w:val="53F5720F"/>
    <w:rsid w:val="557A0F87"/>
    <w:rsid w:val="55B84863"/>
    <w:rsid w:val="57564AD5"/>
    <w:rsid w:val="57AF3C96"/>
    <w:rsid w:val="58B931BB"/>
    <w:rsid w:val="5993297E"/>
    <w:rsid w:val="59A1238B"/>
    <w:rsid w:val="5C517C33"/>
    <w:rsid w:val="5E865D3C"/>
    <w:rsid w:val="63F33E13"/>
    <w:rsid w:val="690C2974"/>
    <w:rsid w:val="69115303"/>
    <w:rsid w:val="6AFC47A2"/>
    <w:rsid w:val="703A4EC5"/>
    <w:rsid w:val="70D52503"/>
    <w:rsid w:val="71BC69B2"/>
    <w:rsid w:val="77217682"/>
    <w:rsid w:val="772E55ED"/>
    <w:rsid w:val="77627F36"/>
    <w:rsid w:val="785B7D1D"/>
    <w:rsid w:val="79C51745"/>
    <w:rsid w:val="7A2C66B9"/>
    <w:rsid w:val="7A4E1FB2"/>
    <w:rsid w:val="7BF46C1F"/>
    <w:rsid w:val="7C0B49BB"/>
    <w:rsid w:val="7C845F77"/>
    <w:rsid w:val="7CAD26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20891B2"/>
  <w15:docId w15:val="{7BFA2EE6-DB5C-4C3D-A5EE-0B5DD9BE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qFormat="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F7889"/>
    <w:pPr>
      <w:widowControl w:val="0"/>
      <w:spacing w:line="360" w:lineRule="auto"/>
      <w:ind w:firstLineChars="200" w:firstLine="200"/>
      <w:jc w:val="both"/>
    </w:pPr>
    <w:rPr>
      <w:kern w:val="2"/>
      <w:sz w:val="21"/>
    </w:rPr>
  </w:style>
  <w:style w:type="paragraph" w:styleId="1">
    <w:name w:val="heading 1"/>
    <w:basedOn w:val="a"/>
    <w:next w:val="a"/>
    <w:link w:val="10"/>
    <w:qFormat/>
    <w:rsid w:val="004F7889"/>
    <w:pPr>
      <w:keepNext/>
      <w:keepLines/>
      <w:tabs>
        <w:tab w:val="left" w:pos="1080"/>
      </w:tabs>
      <w:ind w:left="432" w:hanging="432"/>
      <w:outlineLvl w:val="0"/>
    </w:pPr>
    <w:rPr>
      <w:rFonts w:ascii="黑体" w:eastAsia="黑体" w:hAnsi="Arial"/>
      <w:b/>
      <w:kern w:val="44"/>
      <w:sz w:val="32"/>
    </w:rPr>
  </w:style>
  <w:style w:type="paragraph" w:styleId="2">
    <w:name w:val="heading 2"/>
    <w:basedOn w:val="a"/>
    <w:next w:val="a"/>
    <w:link w:val="20"/>
    <w:uiPriority w:val="99"/>
    <w:qFormat/>
    <w:rsid w:val="004F7889"/>
    <w:pPr>
      <w:keepNext/>
      <w:keepLines/>
      <w:tabs>
        <w:tab w:val="left" w:pos="756"/>
        <w:tab w:val="left" w:pos="1620"/>
      </w:tabs>
      <w:ind w:left="576" w:hanging="576"/>
      <w:outlineLvl w:val="1"/>
    </w:pPr>
    <w:rPr>
      <w:rFonts w:ascii="Arial" w:hAnsi="Arial"/>
      <w:b/>
      <w:sz w:val="28"/>
    </w:rPr>
  </w:style>
  <w:style w:type="paragraph" w:styleId="3">
    <w:name w:val="heading 3"/>
    <w:basedOn w:val="a"/>
    <w:next w:val="a"/>
    <w:link w:val="30"/>
    <w:uiPriority w:val="9"/>
    <w:unhideWhenUsed/>
    <w:qFormat/>
    <w:rsid w:val="004F788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F78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4F7889"/>
    <w:pPr>
      <w:spacing w:line="240" w:lineRule="auto"/>
      <w:ind w:leftChars="1200" w:left="2520" w:firstLineChars="0" w:firstLine="0"/>
    </w:pPr>
    <w:rPr>
      <w:rFonts w:asciiTheme="minorHAnsi" w:eastAsiaTheme="minorEastAsia" w:hAnsiTheme="minorHAnsi" w:cstheme="minorBidi"/>
      <w:szCs w:val="22"/>
    </w:rPr>
  </w:style>
  <w:style w:type="paragraph" w:styleId="a3">
    <w:name w:val="Document Map"/>
    <w:basedOn w:val="a"/>
    <w:link w:val="a4"/>
    <w:uiPriority w:val="99"/>
    <w:unhideWhenUsed/>
    <w:qFormat/>
    <w:rsid w:val="004F7889"/>
    <w:rPr>
      <w:rFonts w:ascii="宋体"/>
      <w:sz w:val="24"/>
      <w:szCs w:val="24"/>
    </w:rPr>
  </w:style>
  <w:style w:type="paragraph" w:styleId="5">
    <w:name w:val="toc 5"/>
    <w:basedOn w:val="a"/>
    <w:next w:val="a"/>
    <w:uiPriority w:val="39"/>
    <w:unhideWhenUsed/>
    <w:qFormat/>
    <w:rsid w:val="004F7889"/>
    <w:pPr>
      <w:spacing w:line="240" w:lineRule="auto"/>
      <w:ind w:leftChars="800" w:left="1680" w:firstLineChars="0" w:firstLine="0"/>
    </w:pPr>
    <w:rPr>
      <w:rFonts w:asciiTheme="minorHAnsi" w:eastAsiaTheme="minorEastAsia" w:hAnsiTheme="minorHAnsi" w:cstheme="minorBidi"/>
      <w:szCs w:val="22"/>
    </w:rPr>
  </w:style>
  <w:style w:type="paragraph" w:styleId="31">
    <w:name w:val="toc 3"/>
    <w:basedOn w:val="a"/>
    <w:next w:val="a"/>
    <w:uiPriority w:val="39"/>
    <w:unhideWhenUsed/>
    <w:qFormat/>
    <w:rsid w:val="004F7889"/>
    <w:pPr>
      <w:ind w:leftChars="400" w:left="840"/>
    </w:pPr>
  </w:style>
  <w:style w:type="paragraph" w:styleId="8">
    <w:name w:val="toc 8"/>
    <w:basedOn w:val="a"/>
    <w:next w:val="a"/>
    <w:uiPriority w:val="39"/>
    <w:unhideWhenUsed/>
    <w:qFormat/>
    <w:rsid w:val="004F7889"/>
    <w:pPr>
      <w:spacing w:line="240" w:lineRule="auto"/>
      <w:ind w:leftChars="1400" w:left="2940" w:firstLineChars="0" w:firstLine="0"/>
    </w:pPr>
    <w:rPr>
      <w:rFonts w:asciiTheme="minorHAnsi" w:eastAsiaTheme="minorEastAsia" w:hAnsiTheme="minorHAnsi" w:cstheme="minorBidi"/>
      <w:szCs w:val="22"/>
    </w:rPr>
  </w:style>
  <w:style w:type="paragraph" w:styleId="a5">
    <w:name w:val="Balloon Text"/>
    <w:basedOn w:val="a"/>
    <w:link w:val="a6"/>
    <w:uiPriority w:val="99"/>
    <w:unhideWhenUsed/>
    <w:qFormat/>
    <w:rsid w:val="004F7889"/>
    <w:pPr>
      <w:spacing w:line="240" w:lineRule="auto"/>
    </w:pPr>
    <w:rPr>
      <w:sz w:val="18"/>
      <w:szCs w:val="18"/>
    </w:rPr>
  </w:style>
  <w:style w:type="paragraph" w:styleId="a7">
    <w:name w:val="footer"/>
    <w:basedOn w:val="a"/>
    <w:link w:val="a8"/>
    <w:uiPriority w:val="99"/>
    <w:unhideWhenUsed/>
    <w:qFormat/>
    <w:rsid w:val="004F7889"/>
    <w:pPr>
      <w:tabs>
        <w:tab w:val="center" w:pos="4153"/>
        <w:tab w:val="right" w:pos="8306"/>
      </w:tabs>
      <w:snapToGrid w:val="0"/>
      <w:spacing w:line="240" w:lineRule="auto"/>
      <w:jc w:val="left"/>
    </w:pPr>
    <w:rPr>
      <w:sz w:val="18"/>
      <w:szCs w:val="18"/>
    </w:rPr>
  </w:style>
  <w:style w:type="paragraph" w:styleId="a9">
    <w:name w:val="header"/>
    <w:basedOn w:val="a"/>
    <w:link w:val="aa"/>
    <w:unhideWhenUsed/>
    <w:qFormat/>
    <w:rsid w:val="004F7889"/>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
    <w:next w:val="a"/>
    <w:uiPriority w:val="39"/>
    <w:unhideWhenUsed/>
    <w:qFormat/>
    <w:rsid w:val="004F7889"/>
    <w:pPr>
      <w:tabs>
        <w:tab w:val="left" w:pos="1050"/>
        <w:tab w:val="right" w:leader="dot" w:pos="8296"/>
      </w:tabs>
      <w:ind w:firstLine="420"/>
      <w:jc w:val="left"/>
    </w:pPr>
  </w:style>
  <w:style w:type="paragraph" w:styleId="41">
    <w:name w:val="toc 4"/>
    <w:basedOn w:val="a"/>
    <w:next w:val="a"/>
    <w:uiPriority w:val="39"/>
    <w:unhideWhenUsed/>
    <w:qFormat/>
    <w:rsid w:val="004F7889"/>
    <w:pPr>
      <w:spacing w:line="240" w:lineRule="auto"/>
      <w:ind w:leftChars="600" w:left="1260" w:firstLineChars="0" w:firstLine="0"/>
    </w:pPr>
    <w:rPr>
      <w:rFonts w:asciiTheme="minorHAnsi" w:eastAsiaTheme="minorEastAsia" w:hAnsiTheme="minorHAnsi" w:cstheme="minorBidi"/>
      <w:szCs w:val="22"/>
    </w:rPr>
  </w:style>
  <w:style w:type="paragraph" w:styleId="6">
    <w:name w:val="toc 6"/>
    <w:basedOn w:val="a"/>
    <w:next w:val="a"/>
    <w:uiPriority w:val="39"/>
    <w:unhideWhenUsed/>
    <w:qFormat/>
    <w:rsid w:val="004F7889"/>
    <w:pPr>
      <w:spacing w:line="240" w:lineRule="auto"/>
      <w:ind w:leftChars="1000" w:left="2100" w:firstLineChars="0" w:firstLine="0"/>
    </w:pPr>
    <w:rPr>
      <w:rFonts w:asciiTheme="minorHAnsi" w:eastAsiaTheme="minorEastAsia" w:hAnsiTheme="minorHAnsi" w:cstheme="minorBidi"/>
      <w:szCs w:val="22"/>
    </w:rPr>
  </w:style>
  <w:style w:type="paragraph" w:styleId="21">
    <w:name w:val="toc 2"/>
    <w:basedOn w:val="a"/>
    <w:next w:val="a"/>
    <w:uiPriority w:val="39"/>
    <w:unhideWhenUsed/>
    <w:qFormat/>
    <w:rsid w:val="004F7889"/>
    <w:pPr>
      <w:ind w:leftChars="200" w:left="420"/>
    </w:pPr>
  </w:style>
  <w:style w:type="paragraph" w:styleId="9">
    <w:name w:val="toc 9"/>
    <w:basedOn w:val="a"/>
    <w:next w:val="a"/>
    <w:uiPriority w:val="39"/>
    <w:unhideWhenUsed/>
    <w:qFormat/>
    <w:rsid w:val="004F7889"/>
    <w:pPr>
      <w:spacing w:line="240" w:lineRule="auto"/>
      <w:ind w:leftChars="1600" w:left="3360" w:firstLineChars="0" w:firstLine="0"/>
    </w:pPr>
    <w:rPr>
      <w:rFonts w:asciiTheme="minorHAnsi" w:eastAsiaTheme="minorEastAsia" w:hAnsiTheme="minorHAnsi" w:cstheme="minorBidi"/>
      <w:szCs w:val="22"/>
    </w:rPr>
  </w:style>
  <w:style w:type="character" w:styleId="ab">
    <w:name w:val="Hyperlink"/>
    <w:basedOn w:val="a0"/>
    <w:uiPriority w:val="99"/>
    <w:unhideWhenUsed/>
    <w:rsid w:val="004F7889"/>
    <w:rPr>
      <w:color w:val="0000FF" w:themeColor="hyperlink"/>
      <w:u w:val="single"/>
    </w:rPr>
  </w:style>
  <w:style w:type="character" w:customStyle="1" w:styleId="10">
    <w:name w:val="标题 1字符"/>
    <w:basedOn w:val="a0"/>
    <w:link w:val="1"/>
    <w:qFormat/>
    <w:rsid w:val="004F7889"/>
    <w:rPr>
      <w:rFonts w:ascii="黑体" w:eastAsia="黑体" w:hAnsi="Arial" w:cs="Times New Roman"/>
      <w:b/>
      <w:kern w:val="44"/>
      <w:sz w:val="32"/>
      <w:szCs w:val="20"/>
    </w:rPr>
  </w:style>
  <w:style w:type="character" w:customStyle="1" w:styleId="a6">
    <w:name w:val="批注框文本字符"/>
    <w:basedOn w:val="a0"/>
    <w:link w:val="a5"/>
    <w:uiPriority w:val="99"/>
    <w:semiHidden/>
    <w:qFormat/>
    <w:rsid w:val="004F7889"/>
    <w:rPr>
      <w:rFonts w:ascii="Times New Roman" w:eastAsia="宋体" w:hAnsi="Times New Roman" w:cs="Times New Roman"/>
      <w:sz w:val="18"/>
      <w:szCs w:val="18"/>
    </w:rPr>
  </w:style>
  <w:style w:type="character" w:customStyle="1" w:styleId="2Char">
    <w:name w:val="标题 2 Char"/>
    <w:basedOn w:val="a0"/>
    <w:uiPriority w:val="9"/>
    <w:semiHidden/>
    <w:qFormat/>
    <w:rsid w:val="004F7889"/>
    <w:rPr>
      <w:rFonts w:asciiTheme="majorHAnsi" w:eastAsiaTheme="majorEastAsia" w:hAnsiTheme="majorHAnsi" w:cstheme="majorBidi"/>
      <w:b/>
      <w:bCs/>
      <w:sz w:val="32"/>
      <w:szCs w:val="32"/>
    </w:rPr>
  </w:style>
  <w:style w:type="character" w:customStyle="1" w:styleId="20">
    <w:name w:val="标题 2字符"/>
    <w:link w:val="2"/>
    <w:uiPriority w:val="99"/>
    <w:qFormat/>
    <w:rsid w:val="004F7889"/>
    <w:rPr>
      <w:rFonts w:ascii="Arial" w:eastAsia="宋体" w:hAnsi="Arial" w:cs="Times New Roman"/>
      <w:b/>
      <w:sz w:val="28"/>
      <w:szCs w:val="20"/>
    </w:rPr>
  </w:style>
  <w:style w:type="character" w:customStyle="1" w:styleId="30">
    <w:name w:val="标题 3字符"/>
    <w:basedOn w:val="a0"/>
    <w:link w:val="3"/>
    <w:uiPriority w:val="9"/>
    <w:qFormat/>
    <w:rsid w:val="004F7889"/>
    <w:rPr>
      <w:rFonts w:ascii="Times New Roman" w:eastAsia="宋体" w:hAnsi="Times New Roman" w:cs="Times New Roman"/>
      <w:b/>
      <w:bCs/>
      <w:sz w:val="32"/>
      <w:szCs w:val="32"/>
    </w:rPr>
  </w:style>
  <w:style w:type="character" w:customStyle="1" w:styleId="aa">
    <w:name w:val="页眉字符"/>
    <w:basedOn w:val="a0"/>
    <w:link w:val="a9"/>
    <w:qFormat/>
    <w:rsid w:val="004F7889"/>
    <w:rPr>
      <w:rFonts w:ascii="Times New Roman" w:eastAsia="宋体" w:hAnsi="Times New Roman" w:cs="Times New Roman"/>
      <w:sz w:val="18"/>
      <w:szCs w:val="18"/>
    </w:rPr>
  </w:style>
  <w:style w:type="character" w:customStyle="1" w:styleId="a8">
    <w:name w:val="页脚字符"/>
    <w:basedOn w:val="a0"/>
    <w:link w:val="a7"/>
    <w:uiPriority w:val="99"/>
    <w:qFormat/>
    <w:rsid w:val="004F7889"/>
    <w:rPr>
      <w:rFonts w:ascii="Times New Roman" w:eastAsia="宋体" w:hAnsi="Times New Roman" w:cs="Times New Roman"/>
      <w:sz w:val="18"/>
      <w:szCs w:val="18"/>
    </w:rPr>
  </w:style>
  <w:style w:type="character" w:customStyle="1" w:styleId="40">
    <w:name w:val="标题 4字符"/>
    <w:basedOn w:val="a0"/>
    <w:link w:val="4"/>
    <w:uiPriority w:val="9"/>
    <w:qFormat/>
    <w:rsid w:val="004F7889"/>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rsid w:val="004F7889"/>
    <w:pPr>
      <w:widowControl/>
      <w:tabs>
        <w:tab w:val="clear" w:pos="1080"/>
      </w:tabs>
      <w:spacing w:before="480" w:line="276" w:lineRule="auto"/>
      <w:ind w:left="0" w:firstLineChars="0" w:firstLine="0"/>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12">
    <w:name w:val="列出段落1"/>
    <w:basedOn w:val="a"/>
    <w:uiPriority w:val="34"/>
    <w:qFormat/>
    <w:rsid w:val="004F7889"/>
    <w:pPr>
      <w:ind w:firstLine="420"/>
    </w:pPr>
  </w:style>
  <w:style w:type="character" w:customStyle="1" w:styleId="a4">
    <w:name w:val="文档结构图字符"/>
    <w:basedOn w:val="a0"/>
    <w:link w:val="a3"/>
    <w:uiPriority w:val="99"/>
    <w:semiHidden/>
    <w:rsid w:val="004F7889"/>
    <w:rPr>
      <w:rFonts w:ascii="宋体" w:eastAsia="宋体" w:hAnsi="Times New Roman" w:cs="Times New Roman"/>
      <w:sz w:val="24"/>
      <w:szCs w:val="24"/>
    </w:rPr>
  </w:style>
  <w:style w:type="character" w:styleId="ac">
    <w:name w:val="Strong"/>
    <w:basedOn w:val="a0"/>
    <w:uiPriority w:val="22"/>
    <w:qFormat/>
    <w:rsid w:val="00562D2F"/>
    <w:rPr>
      <w:b/>
      <w:bCs/>
    </w:rPr>
  </w:style>
  <w:style w:type="table" w:styleId="ad">
    <w:name w:val="Table Grid"/>
    <w:basedOn w:val="a1"/>
    <w:uiPriority w:val="59"/>
    <w:rsid w:val="00E82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99"/>
    <w:rsid w:val="00403592"/>
    <w:pPr>
      <w:ind w:firstLine="420"/>
    </w:pPr>
  </w:style>
  <w:style w:type="character" w:styleId="af">
    <w:name w:val="annotation reference"/>
    <w:basedOn w:val="a0"/>
    <w:uiPriority w:val="99"/>
    <w:semiHidden/>
    <w:unhideWhenUsed/>
    <w:rsid w:val="00C54F10"/>
    <w:rPr>
      <w:sz w:val="21"/>
      <w:szCs w:val="21"/>
    </w:rPr>
  </w:style>
  <w:style w:type="paragraph" w:styleId="af0">
    <w:name w:val="annotation text"/>
    <w:basedOn w:val="a"/>
    <w:link w:val="af1"/>
    <w:uiPriority w:val="99"/>
    <w:semiHidden/>
    <w:unhideWhenUsed/>
    <w:rsid w:val="00C54F10"/>
    <w:pPr>
      <w:jc w:val="left"/>
    </w:pPr>
  </w:style>
  <w:style w:type="character" w:customStyle="1" w:styleId="af1">
    <w:name w:val="批注文字字符"/>
    <w:basedOn w:val="a0"/>
    <w:link w:val="af0"/>
    <w:uiPriority w:val="99"/>
    <w:semiHidden/>
    <w:rsid w:val="00C54F10"/>
    <w:rPr>
      <w:kern w:val="2"/>
      <w:sz w:val="21"/>
    </w:rPr>
  </w:style>
  <w:style w:type="paragraph" w:styleId="af2">
    <w:name w:val="annotation subject"/>
    <w:basedOn w:val="af0"/>
    <w:next w:val="af0"/>
    <w:link w:val="af3"/>
    <w:uiPriority w:val="99"/>
    <w:semiHidden/>
    <w:unhideWhenUsed/>
    <w:rsid w:val="00C54F10"/>
    <w:rPr>
      <w:b/>
      <w:bCs/>
    </w:rPr>
  </w:style>
  <w:style w:type="character" w:customStyle="1" w:styleId="af3">
    <w:name w:val="批注主题字符"/>
    <w:basedOn w:val="af1"/>
    <w:link w:val="af2"/>
    <w:uiPriority w:val="99"/>
    <w:semiHidden/>
    <w:rsid w:val="00C54F10"/>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19708">
      <w:bodyDiv w:val="1"/>
      <w:marLeft w:val="0"/>
      <w:marRight w:val="0"/>
      <w:marTop w:val="0"/>
      <w:marBottom w:val="0"/>
      <w:divBdr>
        <w:top w:val="none" w:sz="0" w:space="0" w:color="auto"/>
        <w:left w:val="none" w:sz="0" w:space="0" w:color="auto"/>
        <w:bottom w:val="none" w:sz="0" w:space="0" w:color="auto"/>
        <w:right w:val="none" w:sz="0" w:space="0" w:color="auto"/>
      </w:divBdr>
    </w:div>
    <w:div w:id="231434477">
      <w:bodyDiv w:val="1"/>
      <w:marLeft w:val="0"/>
      <w:marRight w:val="0"/>
      <w:marTop w:val="0"/>
      <w:marBottom w:val="0"/>
      <w:divBdr>
        <w:top w:val="none" w:sz="0" w:space="0" w:color="auto"/>
        <w:left w:val="none" w:sz="0" w:space="0" w:color="auto"/>
        <w:bottom w:val="none" w:sz="0" w:space="0" w:color="auto"/>
        <w:right w:val="none" w:sz="0" w:space="0" w:color="auto"/>
      </w:divBdr>
    </w:div>
    <w:div w:id="243877760">
      <w:bodyDiv w:val="1"/>
      <w:marLeft w:val="0"/>
      <w:marRight w:val="0"/>
      <w:marTop w:val="0"/>
      <w:marBottom w:val="0"/>
      <w:divBdr>
        <w:top w:val="none" w:sz="0" w:space="0" w:color="auto"/>
        <w:left w:val="none" w:sz="0" w:space="0" w:color="auto"/>
        <w:bottom w:val="none" w:sz="0" w:space="0" w:color="auto"/>
        <w:right w:val="none" w:sz="0" w:space="0" w:color="auto"/>
      </w:divBdr>
    </w:div>
    <w:div w:id="259921136">
      <w:bodyDiv w:val="1"/>
      <w:marLeft w:val="0"/>
      <w:marRight w:val="0"/>
      <w:marTop w:val="0"/>
      <w:marBottom w:val="0"/>
      <w:divBdr>
        <w:top w:val="none" w:sz="0" w:space="0" w:color="auto"/>
        <w:left w:val="none" w:sz="0" w:space="0" w:color="auto"/>
        <w:bottom w:val="none" w:sz="0" w:space="0" w:color="auto"/>
        <w:right w:val="none" w:sz="0" w:space="0" w:color="auto"/>
      </w:divBdr>
    </w:div>
    <w:div w:id="458691120">
      <w:bodyDiv w:val="1"/>
      <w:marLeft w:val="0"/>
      <w:marRight w:val="0"/>
      <w:marTop w:val="0"/>
      <w:marBottom w:val="0"/>
      <w:divBdr>
        <w:top w:val="none" w:sz="0" w:space="0" w:color="auto"/>
        <w:left w:val="none" w:sz="0" w:space="0" w:color="auto"/>
        <w:bottom w:val="none" w:sz="0" w:space="0" w:color="auto"/>
        <w:right w:val="none" w:sz="0" w:space="0" w:color="auto"/>
      </w:divBdr>
    </w:div>
    <w:div w:id="482698501">
      <w:bodyDiv w:val="1"/>
      <w:marLeft w:val="0"/>
      <w:marRight w:val="0"/>
      <w:marTop w:val="0"/>
      <w:marBottom w:val="0"/>
      <w:divBdr>
        <w:top w:val="none" w:sz="0" w:space="0" w:color="auto"/>
        <w:left w:val="none" w:sz="0" w:space="0" w:color="auto"/>
        <w:bottom w:val="none" w:sz="0" w:space="0" w:color="auto"/>
        <w:right w:val="none" w:sz="0" w:space="0" w:color="auto"/>
      </w:divBdr>
    </w:div>
    <w:div w:id="509491668">
      <w:bodyDiv w:val="1"/>
      <w:marLeft w:val="0"/>
      <w:marRight w:val="0"/>
      <w:marTop w:val="0"/>
      <w:marBottom w:val="0"/>
      <w:divBdr>
        <w:top w:val="none" w:sz="0" w:space="0" w:color="auto"/>
        <w:left w:val="none" w:sz="0" w:space="0" w:color="auto"/>
        <w:bottom w:val="none" w:sz="0" w:space="0" w:color="auto"/>
        <w:right w:val="none" w:sz="0" w:space="0" w:color="auto"/>
      </w:divBdr>
    </w:div>
    <w:div w:id="591470471">
      <w:bodyDiv w:val="1"/>
      <w:marLeft w:val="0"/>
      <w:marRight w:val="0"/>
      <w:marTop w:val="0"/>
      <w:marBottom w:val="0"/>
      <w:divBdr>
        <w:top w:val="none" w:sz="0" w:space="0" w:color="auto"/>
        <w:left w:val="none" w:sz="0" w:space="0" w:color="auto"/>
        <w:bottom w:val="none" w:sz="0" w:space="0" w:color="auto"/>
        <w:right w:val="none" w:sz="0" w:space="0" w:color="auto"/>
      </w:divBdr>
    </w:div>
    <w:div w:id="662391415">
      <w:bodyDiv w:val="1"/>
      <w:marLeft w:val="0"/>
      <w:marRight w:val="0"/>
      <w:marTop w:val="0"/>
      <w:marBottom w:val="0"/>
      <w:divBdr>
        <w:top w:val="none" w:sz="0" w:space="0" w:color="auto"/>
        <w:left w:val="none" w:sz="0" w:space="0" w:color="auto"/>
        <w:bottom w:val="none" w:sz="0" w:space="0" w:color="auto"/>
        <w:right w:val="none" w:sz="0" w:space="0" w:color="auto"/>
      </w:divBdr>
    </w:div>
    <w:div w:id="682513695">
      <w:bodyDiv w:val="1"/>
      <w:marLeft w:val="0"/>
      <w:marRight w:val="0"/>
      <w:marTop w:val="0"/>
      <w:marBottom w:val="0"/>
      <w:divBdr>
        <w:top w:val="none" w:sz="0" w:space="0" w:color="auto"/>
        <w:left w:val="none" w:sz="0" w:space="0" w:color="auto"/>
        <w:bottom w:val="none" w:sz="0" w:space="0" w:color="auto"/>
        <w:right w:val="none" w:sz="0" w:space="0" w:color="auto"/>
      </w:divBdr>
    </w:div>
    <w:div w:id="688023704">
      <w:bodyDiv w:val="1"/>
      <w:marLeft w:val="0"/>
      <w:marRight w:val="0"/>
      <w:marTop w:val="0"/>
      <w:marBottom w:val="0"/>
      <w:divBdr>
        <w:top w:val="none" w:sz="0" w:space="0" w:color="auto"/>
        <w:left w:val="none" w:sz="0" w:space="0" w:color="auto"/>
        <w:bottom w:val="none" w:sz="0" w:space="0" w:color="auto"/>
        <w:right w:val="none" w:sz="0" w:space="0" w:color="auto"/>
      </w:divBdr>
    </w:div>
    <w:div w:id="828060862">
      <w:bodyDiv w:val="1"/>
      <w:marLeft w:val="0"/>
      <w:marRight w:val="0"/>
      <w:marTop w:val="0"/>
      <w:marBottom w:val="0"/>
      <w:divBdr>
        <w:top w:val="none" w:sz="0" w:space="0" w:color="auto"/>
        <w:left w:val="none" w:sz="0" w:space="0" w:color="auto"/>
        <w:bottom w:val="none" w:sz="0" w:space="0" w:color="auto"/>
        <w:right w:val="none" w:sz="0" w:space="0" w:color="auto"/>
      </w:divBdr>
    </w:div>
    <w:div w:id="852571618">
      <w:bodyDiv w:val="1"/>
      <w:marLeft w:val="0"/>
      <w:marRight w:val="0"/>
      <w:marTop w:val="0"/>
      <w:marBottom w:val="0"/>
      <w:divBdr>
        <w:top w:val="none" w:sz="0" w:space="0" w:color="auto"/>
        <w:left w:val="none" w:sz="0" w:space="0" w:color="auto"/>
        <w:bottom w:val="none" w:sz="0" w:space="0" w:color="auto"/>
        <w:right w:val="none" w:sz="0" w:space="0" w:color="auto"/>
      </w:divBdr>
    </w:div>
    <w:div w:id="911237348">
      <w:bodyDiv w:val="1"/>
      <w:marLeft w:val="0"/>
      <w:marRight w:val="0"/>
      <w:marTop w:val="0"/>
      <w:marBottom w:val="0"/>
      <w:divBdr>
        <w:top w:val="none" w:sz="0" w:space="0" w:color="auto"/>
        <w:left w:val="none" w:sz="0" w:space="0" w:color="auto"/>
        <w:bottom w:val="none" w:sz="0" w:space="0" w:color="auto"/>
        <w:right w:val="none" w:sz="0" w:space="0" w:color="auto"/>
      </w:divBdr>
    </w:div>
    <w:div w:id="979000853">
      <w:bodyDiv w:val="1"/>
      <w:marLeft w:val="0"/>
      <w:marRight w:val="0"/>
      <w:marTop w:val="0"/>
      <w:marBottom w:val="0"/>
      <w:divBdr>
        <w:top w:val="none" w:sz="0" w:space="0" w:color="auto"/>
        <w:left w:val="none" w:sz="0" w:space="0" w:color="auto"/>
        <w:bottom w:val="none" w:sz="0" w:space="0" w:color="auto"/>
        <w:right w:val="none" w:sz="0" w:space="0" w:color="auto"/>
      </w:divBdr>
    </w:div>
    <w:div w:id="1042367939">
      <w:bodyDiv w:val="1"/>
      <w:marLeft w:val="0"/>
      <w:marRight w:val="0"/>
      <w:marTop w:val="0"/>
      <w:marBottom w:val="0"/>
      <w:divBdr>
        <w:top w:val="none" w:sz="0" w:space="0" w:color="auto"/>
        <w:left w:val="none" w:sz="0" w:space="0" w:color="auto"/>
        <w:bottom w:val="none" w:sz="0" w:space="0" w:color="auto"/>
        <w:right w:val="none" w:sz="0" w:space="0" w:color="auto"/>
      </w:divBdr>
    </w:div>
    <w:div w:id="1114714964">
      <w:bodyDiv w:val="1"/>
      <w:marLeft w:val="0"/>
      <w:marRight w:val="0"/>
      <w:marTop w:val="0"/>
      <w:marBottom w:val="0"/>
      <w:divBdr>
        <w:top w:val="none" w:sz="0" w:space="0" w:color="auto"/>
        <w:left w:val="none" w:sz="0" w:space="0" w:color="auto"/>
        <w:bottom w:val="none" w:sz="0" w:space="0" w:color="auto"/>
        <w:right w:val="none" w:sz="0" w:space="0" w:color="auto"/>
      </w:divBdr>
    </w:div>
    <w:div w:id="1302614129">
      <w:bodyDiv w:val="1"/>
      <w:marLeft w:val="0"/>
      <w:marRight w:val="0"/>
      <w:marTop w:val="0"/>
      <w:marBottom w:val="0"/>
      <w:divBdr>
        <w:top w:val="none" w:sz="0" w:space="0" w:color="auto"/>
        <w:left w:val="none" w:sz="0" w:space="0" w:color="auto"/>
        <w:bottom w:val="none" w:sz="0" w:space="0" w:color="auto"/>
        <w:right w:val="none" w:sz="0" w:space="0" w:color="auto"/>
      </w:divBdr>
    </w:div>
    <w:div w:id="1313606279">
      <w:bodyDiv w:val="1"/>
      <w:marLeft w:val="0"/>
      <w:marRight w:val="0"/>
      <w:marTop w:val="0"/>
      <w:marBottom w:val="0"/>
      <w:divBdr>
        <w:top w:val="none" w:sz="0" w:space="0" w:color="auto"/>
        <w:left w:val="none" w:sz="0" w:space="0" w:color="auto"/>
        <w:bottom w:val="none" w:sz="0" w:space="0" w:color="auto"/>
        <w:right w:val="none" w:sz="0" w:space="0" w:color="auto"/>
      </w:divBdr>
    </w:div>
    <w:div w:id="1411537495">
      <w:bodyDiv w:val="1"/>
      <w:marLeft w:val="0"/>
      <w:marRight w:val="0"/>
      <w:marTop w:val="0"/>
      <w:marBottom w:val="0"/>
      <w:divBdr>
        <w:top w:val="none" w:sz="0" w:space="0" w:color="auto"/>
        <w:left w:val="none" w:sz="0" w:space="0" w:color="auto"/>
        <w:bottom w:val="none" w:sz="0" w:space="0" w:color="auto"/>
        <w:right w:val="none" w:sz="0" w:space="0" w:color="auto"/>
      </w:divBdr>
    </w:div>
    <w:div w:id="1456829461">
      <w:bodyDiv w:val="1"/>
      <w:marLeft w:val="0"/>
      <w:marRight w:val="0"/>
      <w:marTop w:val="0"/>
      <w:marBottom w:val="0"/>
      <w:divBdr>
        <w:top w:val="none" w:sz="0" w:space="0" w:color="auto"/>
        <w:left w:val="none" w:sz="0" w:space="0" w:color="auto"/>
        <w:bottom w:val="none" w:sz="0" w:space="0" w:color="auto"/>
        <w:right w:val="none" w:sz="0" w:space="0" w:color="auto"/>
      </w:divBdr>
    </w:div>
    <w:div w:id="1476950259">
      <w:bodyDiv w:val="1"/>
      <w:marLeft w:val="0"/>
      <w:marRight w:val="0"/>
      <w:marTop w:val="0"/>
      <w:marBottom w:val="0"/>
      <w:divBdr>
        <w:top w:val="none" w:sz="0" w:space="0" w:color="auto"/>
        <w:left w:val="none" w:sz="0" w:space="0" w:color="auto"/>
        <w:bottom w:val="none" w:sz="0" w:space="0" w:color="auto"/>
        <w:right w:val="none" w:sz="0" w:space="0" w:color="auto"/>
      </w:divBdr>
    </w:div>
    <w:div w:id="1484546186">
      <w:bodyDiv w:val="1"/>
      <w:marLeft w:val="0"/>
      <w:marRight w:val="0"/>
      <w:marTop w:val="0"/>
      <w:marBottom w:val="0"/>
      <w:divBdr>
        <w:top w:val="none" w:sz="0" w:space="0" w:color="auto"/>
        <w:left w:val="none" w:sz="0" w:space="0" w:color="auto"/>
        <w:bottom w:val="none" w:sz="0" w:space="0" w:color="auto"/>
        <w:right w:val="none" w:sz="0" w:space="0" w:color="auto"/>
      </w:divBdr>
    </w:div>
    <w:div w:id="1519850986">
      <w:bodyDiv w:val="1"/>
      <w:marLeft w:val="0"/>
      <w:marRight w:val="0"/>
      <w:marTop w:val="0"/>
      <w:marBottom w:val="0"/>
      <w:divBdr>
        <w:top w:val="none" w:sz="0" w:space="0" w:color="auto"/>
        <w:left w:val="none" w:sz="0" w:space="0" w:color="auto"/>
        <w:bottom w:val="none" w:sz="0" w:space="0" w:color="auto"/>
        <w:right w:val="none" w:sz="0" w:space="0" w:color="auto"/>
      </w:divBdr>
    </w:div>
    <w:div w:id="1528518706">
      <w:bodyDiv w:val="1"/>
      <w:marLeft w:val="0"/>
      <w:marRight w:val="0"/>
      <w:marTop w:val="0"/>
      <w:marBottom w:val="0"/>
      <w:divBdr>
        <w:top w:val="none" w:sz="0" w:space="0" w:color="auto"/>
        <w:left w:val="none" w:sz="0" w:space="0" w:color="auto"/>
        <w:bottom w:val="none" w:sz="0" w:space="0" w:color="auto"/>
        <w:right w:val="none" w:sz="0" w:space="0" w:color="auto"/>
      </w:divBdr>
    </w:div>
    <w:div w:id="1591694443">
      <w:bodyDiv w:val="1"/>
      <w:marLeft w:val="0"/>
      <w:marRight w:val="0"/>
      <w:marTop w:val="0"/>
      <w:marBottom w:val="0"/>
      <w:divBdr>
        <w:top w:val="none" w:sz="0" w:space="0" w:color="auto"/>
        <w:left w:val="none" w:sz="0" w:space="0" w:color="auto"/>
        <w:bottom w:val="none" w:sz="0" w:space="0" w:color="auto"/>
        <w:right w:val="none" w:sz="0" w:space="0" w:color="auto"/>
      </w:divBdr>
    </w:div>
    <w:div w:id="1674868251">
      <w:bodyDiv w:val="1"/>
      <w:marLeft w:val="0"/>
      <w:marRight w:val="0"/>
      <w:marTop w:val="0"/>
      <w:marBottom w:val="0"/>
      <w:divBdr>
        <w:top w:val="none" w:sz="0" w:space="0" w:color="auto"/>
        <w:left w:val="none" w:sz="0" w:space="0" w:color="auto"/>
        <w:bottom w:val="none" w:sz="0" w:space="0" w:color="auto"/>
        <w:right w:val="none" w:sz="0" w:space="0" w:color="auto"/>
      </w:divBdr>
    </w:div>
    <w:div w:id="1734235429">
      <w:bodyDiv w:val="1"/>
      <w:marLeft w:val="0"/>
      <w:marRight w:val="0"/>
      <w:marTop w:val="0"/>
      <w:marBottom w:val="0"/>
      <w:divBdr>
        <w:top w:val="none" w:sz="0" w:space="0" w:color="auto"/>
        <w:left w:val="none" w:sz="0" w:space="0" w:color="auto"/>
        <w:bottom w:val="none" w:sz="0" w:space="0" w:color="auto"/>
        <w:right w:val="none" w:sz="0" w:space="0" w:color="auto"/>
      </w:divBdr>
    </w:div>
    <w:div w:id="1895577896">
      <w:bodyDiv w:val="1"/>
      <w:marLeft w:val="0"/>
      <w:marRight w:val="0"/>
      <w:marTop w:val="0"/>
      <w:marBottom w:val="0"/>
      <w:divBdr>
        <w:top w:val="none" w:sz="0" w:space="0" w:color="auto"/>
        <w:left w:val="none" w:sz="0" w:space="0" w:color="auto"/>
        <w:bottom w:val="none" w:sz="0" w:space="0" w:color="auto"/>
        <w:right w:val="none" w:sz="0" w:space="0" w:color="auto"/>
      </w:divBdr>
    </w:div>
    <w:div w:id="1999847138">
      <w:bodyDiv w:val="1"/>
      <w:marLeft w:val="0"/>
      <w:marRight w:val="0"/>
      <w:marTop w:val="0"/>
      <w:marBottom w:val="0"/>
      <w:divBdr>
        <w:top w:val="none" w:sz="0" w:space="0" w:color="auto"/>
        <w:left w:val="none" w:sz="0" w:space="0" w:color="auto"/>
        <w:bottom w:val="none" w:sz="0" w:space="0" w:color="auto"/>
        <w:right w:val="none" w:sz="0" w:space="0" w:color="auto"/>
      </w:divBdr>
    </w:div>
    <w:div w:id="2054309310">
      <w:bodyDiv w:val="1"/>
      <w:marLeft w:val="0"/>
      <w:marRight w:val="0"/>
      <w:marTop w:val="0"/>
      <w:marBottom w:val="0"/>
      <w:divBdr>
        <w:top w:val="none" w:sz="0" w:space="0" w:color="auto"/>
        <w:left w:val="none" w:sz="0" w:space="0" w:color="auto"/>
        <w:bottom w:val="none" w:sz="0" w:space="0" w:color="auto"/>
        <w:right w:val="none" w:sz="0" w:space="0" w:color="auto"/>
      </w:divBdr>
    </w:div>
    <w:div w:id="2128349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people" Target="people.xml"/><Relationship Id="rId21"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2.jpe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3FAA48-FD1E-9E4D-BEA4-74627E897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15</Pages>
  <Words>1658</Words>
  <Characters>9457</Characters>
  <Application>Microsoft Macintosh Word</Application>
  <DocSecurity>0</DocSecurity>
  <Lines>78</Lines>
  <Paragraphs>22</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11093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梁宗元</cp:lastModifiedBy>
  <cp:revision>43</cp:revision>
  <cp:lastPrinted>2017-10-25T23:13:00Z</cp:lastPrinted>
  <dcterms:created xsi:type="dcterms:W3CDTF">2017-10-30T14:33:00Z</dcterms:created>
  <dcterms:modified xsi:type="dcterms:W3CDTF">2017-11-01T07:04:00Z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